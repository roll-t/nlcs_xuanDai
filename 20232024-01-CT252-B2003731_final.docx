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BBC0" w14:textId="57527A0E" w:rsidR="00734DC0" w:rsidRDefault="00734DC0">
      <w:pPr>
        <w:ind w:firstLine="0"/>
        <w:jc w:val="left"/>
        <w:rPr>
          <w:color w:val="000000"/>
          <w:sz w:val="28"/>
          <w:szCs w:val="28"/>
        </w:rPr>
      </w:pPr>
      <w:bookmarkStart w:id="0" w:name="_Hlk152195158"/>
    </w:p>
    <w:p w14:paraId="73C59C4C" w14:textId="77777777" w:rsidR="00734DC0" w:rsidRDefault="00000000">
      <w:pPr>
        <w:ind w:firstLine="0"/>
        <w:jc w:val="center"/>
        <w:rPr>
          <w:color w:val="000000"/>
          <w:sz w:val="28"/>
          <w:szCs w:val="28"/>
        </w:rPr>
      </w:pPr>
      <w:r>
        <w:rPr>
          <w:noProof/>
        </w:rPr>
        <mc:AlternateContent>
          <mc:Choice Requires="wps">
            <w:drawing>
              <wp:inline distT="0" distB="0" distL="0" distR="0" wp14:anchorId="5278E1B0" wp14:editId="26453CB7">
                <wp:extent cx="5894070" cy="8696437"/>
                <wp:effectExtent l="19050" t="19050" r="11430" b="25400"/>
                <wp:docPr id="32" name="Rectangle 32"/>
                <wp:cNvGraphicFramePr/>
                <a:graphic xmlns:a="http://schemas.openxmlformats.org/drawingml/2006/main">
                  <a:graphicData uri="http://schemas.microsoft.com/office/word/2010/wordprocessingShape">
                    <wps:wsp>
                      <wps:cNvSpPr/>
                      <wps:spPr>
                        <a:xfrm>
                          <a:off x="0" y="0"/>
                          <a:ext cx="5894070" cy="8696437"/>
                        </a:xfrm>
                        <a:prstGeom prst="rect">
                          <a:avLst/>
                        </a:prstGeom>
                        <a:solidFill>
                          <a:srgbClr val="FFFFFF"/>
                        </a:solidFill>
                        <a:ln w="38150" cap="sq" cmpd="sng">
                          <a:solidFill>
                            <a:srgbClr val="000000"/>
                          </a:solidFill>
                          <a:prstDash val="solid"/>
                          <a:round/>
                          <a:headEnd type="none" w="sm" len="sm"/>
                          <a:tailEnd type="none" w="sm" len="sm"/>
                        </a:ln>
                      </wps:spPr>
                      <wps:txbx>
                        <w:txbxContent>
                          <w:p w14:paraId="0B7B8D89" w14:textId="77777777" w:rsidR="00734DC0" w:rsidRDefault="00734DC0">
                            <w:pPr>
                              <w:spacing w:before="0"/>
                              <w:jc w:val="center"/>
                              <w:textDirection w:val="btLr"/>
                            </w:pPr>
                          </w:p>
                          <w:p w14:paraId="1DF18615" w14:textId="77777777" w:rsidR="00734DC0" w:rsidRDefault="00000000">
                            <w:pPr>
                              <w:spacing w:before="0"/>
                              <w:jc w:val="center"/>
                              <w:textDirection w:val="btLr"/>
                            </w:pPr>
                            <w:r>
                              <w:rPr>
                                <w:color w:val="000000"/>
                                <w:sz w:val="28"/>
                              </w:rPr>
                              <w:t>TRƯỜNG ĐẠI HỌC CẦN THƠ</w:t>
                            </w:r>
                          </w:p>
                          <w:p w14:paraId="55B187C7" w14:textId="77777777" w:rsidR="00734DC0" w:rsidRDefault="00000000">
                            <w:pPr>
                              <w:spacing w:before="0"/>
                              <w:jc w:val="center"/>
                              <w:textDirection w:val="btLr"/>
                            </w:pPr>
                            <w:r>
                              <w:rPr>
                                <w:b/>
                                <w:color w:val="000000"/>
                                <w:sz w:val="28"/>
                              </w:rPr>
                              <w:t>TRƯỜNG CÔNG NGHỆ THÔNG TIN &amp; TRUYỀN THÔNG</w:t>
                            </w:r>
                          </w:p>
                          <w:p w14:paraId="16B2C752" w14:textId="77777777" w:rsidR="00734DC0" w:rsidRDefault="00000000">
                            <w:pPr>
                              <w:textDirection w:val="btLr"/>
                            </w:pPr>
                            <w:r>
                              <w:rPr>
                                <w:color w:val="000000"/>
                                <w:sz w:val="28"/>
                              </w:rPr>
                              <w:tab/>
                              <w:t xml:space="preserve"> </w:t>
                            </w:r>
                            <w:r>
                              <w:rPr>
                                <w:color w:val="000000"/>
                                <w:sz w:val="28"/>
                              </w:rPr>
                              <w:tab/>
                            </w:r>
                          </w:p>
                          <w:p w14:paraId="63954916" w14:textId="77777777" w:rsidR="00734DC0" w:rsidRDefault="00734DC0">
                            <w:pPr>
                              <w:jc w:val="center"/>
                              <w:textDirection w:val="btLr"/>
                            </w:pPr>
                          </w:p>
                          <w:p w14:paraId="7121C8F3" w14:textId="77777777" w:rsidR="00734DC0" w:rsidRDefault="00734DC0">
                            <w:pPr>
                              <w:jc w:val="center"/>
                              <w:textDirection w:val="btLr"/>
                            </w:pPr>
                          </w:p>
                          <w:p w14:paraId="38270B10" w14:textId="77777777" w:rsidR="00734DC0" w:rsidRDefault="00000000">
                            <w:pPr>
                              <w:jc w:val="center"/>
                              <w:textDirection w:val="btLr"/>
                            </w:pPr>
                            <w:r>
                              <w:rPr>
                                <w:b/>
                                <w:color w:val="000000"/>
                                <w:sz w:val="28"/>
                              </w:rPr>
                              <w:t>NIÊN LUẬN CƠ SỞ NGÀNH</w:t>
                            </w:r>
                          </w:p>
                          <w:p w14:paraId="4CE03729" w14:textId="77777777" w:rsidR="00734DC0" w:rsidRDefault="00000000">
                            <w:pPr>
                              <w:jc w:val="center"/>
                              <w:textDirection w:val="btLr"/>
                            </w:pPr>
                            <w:r>
                              <w:rPr>
                                <w:b/>
                                <w:color w:val="000000"/>
                                <w:sz w:val="28"/>
                              </w:rPr>
                              <w:t>NGÀNH HỆ THỐNG THÔNG TIN</w:t>
                            </w:r>
                          </w:p>
                          <w:p w14:paraId="50B0EB46" w14:textId="77777777" w:rsidR="00734DC0" w:rsidRDefault="00734DC0">
                            <w:pPr>
                              <w:jc w:val="center"/>
                              <w:textDirection w:val="btLr"/>
                            </w:pPr>
                          </w:p>
                          <w:p w14:paraId="2E3EABEE" w14:textId="77777777" w:rsidR="00734DC0" w:rsidRDefault="00000000">
                            <w:pPr>
                              <w:jc w:val="center"/>
                              <w:textDirection w:val="btLr"/>
                            </w:pPr>
                            <w:r>
                              <w:rPr>
                                <w:b/>
                                <w:color w:val="000000"/>
                                <w:sz w:val="28"/>
                              </w:rPr>
                              <w:t>Đề tài</w:t>
                            </w:r>
                          </w:p>
                          <w:p w14:paraId="7E51E0A3" w14:textId="77777777" w:rsidR="008B57F0" w:rsidRDefault="008B57F0" w:rsidP="008B57F0">
                            <w:pPr>
                              <w:ind w:right="8"/>
                              <w:jc w:val="center"/>
                              <w:textDirection w:val="btLr"/>
                            </w:pPr>
                            <w:r>
                              <w:rPr>
                                <w:b/>
                                <w:color w:val="000000"/>
                                <w:sz w:val="40"/>
                              </w:rPr>
                              <w:t>PHÂN TÍCH DỮ LIỆU Y HỌC CÁ THỂ HÓA VỚI GAUSSIAN MIXTURE MODELS</w:t>
                            </w:r>
                          </w:p>
                          <w:p w14:paraId="56288523" w14:textId="77777777" w:rsidR="00734DC0" w:rsidRDefault="00734DC0">
                            <w:pPr>
                              <w:jc w:val="center"/>
                              <w:textDirection w:val="btLr"/>
                            </w:pPr>
                          </w:p>
                          <w:p w14:paraId="6B8876F7" w14:textId="77777777" w:rsidR="00734DC0" w:rsidRDefault="00734DC0">
                            <w:pPr>
                              <w:jc w:val="center"/>
                              <w:textDirection w:val="btLr"/>
                            </w:pPr>
                          </w:p>
                          <w:p w14:paraId="6D48C71B" w14:textId="77777777" w:rsidR="00734DC0" w:rsidRDefault="00734DC0">
                            <w:pPr>
                              <w:jc w:val="center"/>
                              <w:textDirection w:val="btLr"/>
                            </w:pPr>
                          </w:p>
                          <w:p w14:paraId="1C0B4DDF" w14:textId="77777777" w:rsidR="00734DC0" w:rsidRDefault="00000000">
                            <w:pPr>
                              <w:ind w:firstLine="0"/>
                              <w:jc w:val="center"/>
                              <w:textDirection w:val="btLr"/>
                            </w:pPr>
                            <w:r>
                              <w:rPr>
                                <w:b/>
                                <w:color w:val="000000"/>
                                <w:sz w:val="28"/>
                              </w:rPr>
                              <w:t>Sinh viên: Đặng Ngọc Xuân Đài</w:t>
                            </w:r>
                          </w:p>
                          <w:p w14:paraId="78B72F9C" w14:textId="77777777" w:rsidR="00734DC0" w:rsidRDefault="00000000">
                            <w:pPr>
                              <w:ind w:firstLine="0"/>
                              <w:jc w:val="center"/>
                              <w:textDirection w:val="btLr"/>
                            </w:pPr>
                            <w:r>
                              <w:rPr>
                                <w:b/>
                                <w:color w:val="000000"/>
                                <w:sz w:val="28"/>
                              </w:rPr>
                              <w:t>Mã số: B2003731</w:t>
                            </w:r>
                          </w:p>
                          <w:p w14:paraId="26AA7E71" w14:textId="77777777" w:rsidR="00734DC0" w:rsidRDefault="00000000">
                            <w:pPr>
                              <w:ind w:firstLine="0"/>
                              <w:jc w:val="center"/>
                              <w:textDirection w:val="btLr"/>
                            </w:pPr>
                            <w:r>
                              <w:rPr>
                                <w:b/>
                                <w:color w:val="000000"/>
                                <w:sz w:val="28"/>
                              </w:rPr>
                              <w:t>Khóa: K46</w:t>
                            </w:r>
                          </w:p>
                          <w:p w14:paraId="75C177CF" w14:textId="77777777" w:rsidR="00734DC0" w:rsidRDefault="00734DC0">
                            <w:pPr>
                              <w:ind w:firstLine="0"/>
                              <w:jc w:val="center"/>
                              <w:textDirection w:val="btLr"/>
                            </w:pPr>
                          </w:p>
                          <w:p w14:paraId="1A1E3A56" w14:textId="77777777" w:rsidR="00734DC0" w:rsidRDefault="00734DC0">
                            <w:pPr>
                              <w:ind w:firstLine="0"/>
                              <w:jc w:val="center"/>
                              <w:textDirection w:val="btLr"/>
                            </w:pPr>
                          </w:p>
                          <w:p w14:paraId="14B0ABB8" w14:textId="77777777" w:rsidR="00734DC0" w:rsidRDefault="00734DC0">
                            <w:pPr>
                              <w:ind w:firstLine="0"/>
                              <w:jc w:val="center"/>
                              <w:textDirection w:val="btLr"/>
                            </w:pPr>
                          </w:p>
                          <w:p w14:paraId="58B86757" w14:textId="77777777" w:rsidR="00734DC0" w:rsidRDefault="00734DC0">
                            <w:pPr>
                              <w:ind w:firstLine="0"/>
                              <w:jc w:val="center"/>
                              <w:textDirection w:val="btLr"/>
                            </w:pPr>
                          </w:p>
                          <w:p w14:paraId="356168F8" w14:textId="77777777" w:rsidR="00734DC0" w:rsidRDefault="00734DC0">
                            <w:pPr>
                              <w:ind w:firstLine="0"/>
                              <w:jc w:val="center"/>
                              <w:textDirection w:val="btLr"/>
                            </w:pPr>
                          </w:p>
                          <w:p w14:paraId="7504CF4D" w14:textId="3CCFF78B" w:rsidR="00734DC0" w:rsidRDefault="00000000">
                            <w:pPr>
                              <w:ind w:firstLine="0"/>
                              <w:jc w:val="center"/>
                              <w:textDirection w:val="btLr"/>
                            </w:pPr>
                            <w:r>
                              <w:rPr>
                                <w:b/>
                                <w:color w:val="000000"/>
                                <w:sz w:val="28"/>
                              </w:rPr>
                              <w:t xml:space="preserve">Cần Thơ, </w:t>
                            </w:r>
                            <w:ins w:id="1" w:author="Xuân Đài" w:date="2023-12-02T21:17:00Z">
                              <w:r w:rsidR="00885729">
                                <w:rPr>
                                  <w:b/>
                                  <w:color w:val="000000"/>
                                  <w:sz w:val="28"/>
                                </w:rPr>
                                <w:t>11</w:t>
                              </w:r>
                            </w:ins>
                            <w:del w:id="2" w:author="Xuân Đài" w:date="2023-12-02T21:17:00Z">
                              <w:r w:rsidR="00885729" w:rsidDel="00885729">
                                <w:rPr>
                                  <w:b/>
                                  <w:color w:val="000000"/>
                                  <w:sz w:val="28"/>
                                </w:rPr>
                                <w:delText>11</w:delText>
                              </w:r>
                            </w:del>
                            <w:r>
                              <w:rPr>
                                <w:b/>
                                <w:color w:val="000000"/>
                                <w:sz w:val="28"/>
                              </w:rPr>
                              <w:t>/2023</w:t>
                            </w:r>
                          </w:p>
                          <w:p w14:paraId="5491BBAD" w14:textId="77777777" w:rsidR="00734DC0" w:rsidRDefault="00734DC0">
                            <w:pPr>
                              <w:textDirection w:val="btLr"/>
                            </w:pPr>
                          </w:p>
                        </w:txbxContent>
                      </wps:txbx>
                      <wps:bodyPr spcFirstLastPara="1" wrap="square" lIns="91425" tIns="91425" rIns="91425" bIns="91425" anchor="t" anchorCtr="0">
                        <a:noAutofit/>
                      </wps:bodyPr>
                    </wps:wsp>
                  </a:graphicData>
                </a:graphic>
              </wp:inline>
            </w:drawing>
          </mc:Choice>
          <mc:Fallback>
            <w:pict>
              <v:rect w14:anchorId="5278E1B0" id="Rectangle 32" o:spid="_x0000_s1026" style="width:464.1pt;height:6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" strokeweight="1.0597mm">
                <v:stroke startarrowwidth="narrow" startarrowlength="short" endarrowwidth="narrow" endarrowlength="short" joinstyle="round" endcap="square"/>
                <v:textbox inset="2.53958mm,2.53958mm,2.53958mm,2.53958mm">
                  <w:txbxContent>
                    <w:p w14:paraId="0B7B8D89" w14:textId="77777777" w:rsidR="00734DC0" w:rsidRDefault="00734DC0">
                      <w:pPr>
                        <w:spacing w:before="0"/>
                        <w:jc w:val="center"/>
                        <w:textDirection w:val="btLr"/>
                      </w:pPr>
                    </w:p>
                    <w:p w14:paraId="1DF18615" w14:textId="77777777" w:rsidR="00734DC0" w:rsidRDefault="00000000">
                      <w:pPr>
                        <w:spacing w:before="0"/>
                        <w:jc w:val="center"/>
                        <w:textDirection w:val="btLr"/>
                      </w:pPr>
                      <w:r>
                        <w:rPr>
                          <w:color w:val="000000"/>
                          <w:sz w:val="28"/>
                        </w:rPr>
                        <w:t>TRƯỜNG ĐẠI HỌC CẦN THƠ</w:t>
                      </w:r>
                    </w:p>
                    <w:p w14:paraId="55B187C7" w14:textId="77777777" w:rsidR="00734DC0" w:rsidRDefault="00000000">
                      <w:pPr>
                        <w:spacing w:before="0"/>
                        <w:jc w:val="center"/>
                        <w:textDirection w:val="btLr"/>
                      </w:pPr>
                      <w:r>
                        <w:rPr>
                          <w:b/>
                          <w:color w:val="000000"/>
                          <w:sz w:val="28"/>
                        </w:rPr>
                        <w:t>TRƯỜNG CÔNG NGHỆ THÔNG TIN &amp; TRUYỀN THÔNG</w:t>
                      </w:r>
                    </w:p>
                    <w:p w14:paraId="16B2C752" w14:textId="77777777" w:rsidR="00734DC0" w:rsidRDefault="00000000">
                      <w:pPr>
                        <w:textDirection w:val="btLr"/>
                      </w:pPr>
                      <w:r>
                        <w:rPr>
                          <w:color w:val="000000"/>
                          <w:sz w:val="28"/>
                        </w:rPr>
                        <w:tab/>
                        <w:t xml:space="preserve"> </w:t>
                      </w:r>
                      <w:r>
                        <w:rPr>
                          <w:color w:val="000000"/>
                          <w:sz w:val="28"/>
                        </w:rPr>
                        <w:tab/>
                      </w:r>
                    </w:p>
                    <w:p w14:paraId="63954916" w14:textId="77777777" w:rsidR="00734DC0" w:rsidRDefault="00734DC0">
                      <w:pPr>
                        <w:jc w:val="center"/>
                        <w:textDirection w:val="btLr"/>
                      </w:pPr>
                    </w:p>
                    <w:p w14:paraId="7121C8F3" w14:textId="77777777" w:rsidR="00734DC0" w:rsidRDefault="00734DC0">
                      <w:pPr>
                        <w:jc w:val="center"/>
                        <w:textDirection w:val="btLr"/>
                      </w:pPr>
                    </w:p>
                    <w:p w14:paraId="38270B10" w14:textId="77777777" w:rsidR="00734DC0" w:rsidRDefault="00000000">
                      <w:pPr>
                        <w:jc w:val="center"/>
                        <w:textDirection w:val="btLr"/>
                      </w:pPr>
                      <w:r>
                        <w:rPr>
                          <w:b/>
                          <w:color w:val="000000"/>
                          <w:sz w:val="28"/>
                        </w:rPr>
                        <w:t>NIÊN LUẬN CƠ SỞ NGÀNH</w:t>
                      </w:r>
                    </w:p>
                    <w:p w14:paraId="4CE03729" w14:textId="77777777" w:rsidR="00734DC0" w:rsidRDefault="00000000">
                      <w:pPr>
                        <w:jc w:val="center"/>
                        <w:textDirection w:val="btLr"/>
                      </w:pPr>
                      <w:r>
                        <w:rPr>
                          <w:b/>
                          <w:color w:val="000000"/>
                          <w:sz w:val="28"/>
                        </w:rPr>
                        <w:t>NGÀNH HỆ THỐNG THÔNG TIN</w:t>
                      </w:r>
                    </w:p>
                    <w:p w14:paraId="50B0EB46" w14:textId="77777777" w:rsidR="00734DC0" w:rsidRDefault="00734DC0">
                      <w:pPr>
                        <w:jc w:val="center"/>
                        <w:textDirection w:val="btLr"/>
                      </w:pPr>
                    </w:p>
                    <w:p w14:paraId="2E3EABEE" w14:textId="77777777" w:rsidR="00734DC0" w:rsidRDefault="00000000">
                      <w:pPr>
                        <w:jc w:val="center"/>
                        <w:textDirection w:val="btLr"/>
                      </w:pPr>
                      <w:r>
                        <w:rPr>
                          <w:b/>
                          <w:color w:val="000000"/>
                          <w:sz w:val="28"/>
                        </w:rPr>
                        <w:t>Đề tài</w:t>
                      </w:r>
                    </w:p>
                    <w:p w14:paraId="7E51E0A3" w14:textId="77777777" w:rsidR="008B57F0" w:rsidRDefault="008B57F0" w:rsidP="008B57F0">
                      <w:pPr>
                        <w:ind w:right="8"/>
                        <w:jc w:val="center"/>
                        <w:textDirection w:val="btLr"/>
                      </w:pPr>
                      <w:r>
                        <w:rPr>
                          <w:b/>
                          <w:color w:val="000000"/>
                          <w:sz w:val="40"/>
                        </w:rPr>
                        <w:t>PHÂN TÍCH DỮ LIỆU Y HỌC CÁ THỂ HÓA VỚI GAUSSIAN MIXTURE MODELS</w:t>
                      </w:r>
                    </w:p>
                    <w:p w14:paraId="56288523" w14:textId="77777777" w:rsidR="00734DC0" w:rsidRDefault="00734DC0">
                      <w:pPr>
                        <w:jc w:val="center"/>
                        <w:textDirection w:val="btLr"/>
                      </w:pPr>
                    </w:p>
                    <w:p w14:paraId="6B8876F7" w14:textId="77777777" w:rsidR="00734DC0" w:rsidRDefault="00734DC0">
                      <w:pPr>
                        <w:jc w:val="center"/>
                        <w:textDirection w:val="btLr"/>
                      </w:pPr>
                    </w:p>
                    <w:p w14:paraId="6D48C71B" w14:textId="77777777" w:rsidR="00734DC0" w:rsidRDefault="00734DC0">
                      <w:pPr>
                        <w:jc w:val="center"/>
                        <w:textDirection w:val="btLr"/>
                      </w:pPr>
                    </w:p>
                    <w:p w14:paraId="1C0B4DDF" w14:textId="77777777" w:rsidR="00734DC0" w:rsidRDefault="00000000">
                      <w:pPr>
                        <w:ind w:firstLine="0"/>
                        <w:jc w:val="center"/>
                        <w:textDirection w:val="btLr"/>
                      </w:pPr>
                      <w:r>
                        <w:rPr>
                          <w:b/>
                          <w:color w:val="000000"/>
                          <w:sz w:val="28"/>
                        </w:rPr>
                        <w:t>Sinh viên: Đặng Ngọc Xuân Đài</w:t>
                      </w:r>
                    </w:p>
                    <w:p w14:paraId="78B72F9C" w14:textId="77777777" w:rsidR="00734DC0" w:rsidRDefault="00000000">
                      <w:pPr>
                        <w:ind w:firstLine="0"/>
                        <w:jc w:val="center"/>
                        <w:textDirection w:val="btLr"/>
                      </w:pPr>
                      <w:r>
                        <w:rPr>
                          <w:b/>
                          <w:color w:val="000000"/>
                          <w:sz w:val="28"/>
                        </w:rPr>
                        <w:t>Mã số: B2003731</w:t>
                      </w:r>
                    </w:p>
                    <w:p w14:paraId="26AA7E71" w14:textId="77777777" w:rsidR="00734DC0" w:rsidRDefault="00000000">
                      <w:pPr>
                        <w:ind w:firstLine="0"/>
                        <w:jc w:val="center"/>
                        <w:textDirection w:val="btLr"/>
                      </w:pPr>
                      <w:r>
                        <w:rPr>
                          <w:b/>
                          <w:color w:val="000000"/>
                          <w:sz w:val="28"/>
                        </w:rPr>
                        <w:t>Khóa: K46</w:t>
                      </w:r>
                    </w:p>
                    <w:p w14:paraId="75C177CF" w14:textId="77777777" w:rsidR="00734DC0" w:rsidRDefault="00734DC0">
                      <w:pPr>
                        <w:ind w:firstLine="0"/>
                        <w:jc w:val="center"/>
                        <w:textDirection w:val="btLr"/>
                      </w:pPr>
                    </w:p>
                    <w:p w14:paraId="1A1E3A56" w14:textId="77777777" w:rsidR="00734DC0" w:rsidRDefault="00734DC0">
                      <w:pPr>
                        <w:ind w:firstLine="0"/>
                        <w:jc w:val="center"/>
                        <w:textDirection w:val="btLr"/>
                      </w:pPr>
                    </w:p>
                    <w:p w14:paraId="14B0ABB8" w14:textId="77777777" w:rsidR="00734DC0" w:rsidRDefault="00734DC0">
                      <w:pPr>
                        <w:ind w:firstLine="0"/>
                        <w:jc w:val="center"/>
                        <w:textDirection w:val="btLr"/>
                      </w:pPr>
                    </w:p>
                    <w:p w14:paraId="58B86757" w14:textId="77777777" w:rsidR="00734DC0" w:rsidRDefault="00734DC0">
                      <w:pPr>
                        <w:ind w:firstLine="0"/>
                        <w:jc w:val="center"/>
                        <w:textDirection w:val="btLr"/>
                      </w:pPr>
                    </w:p>
                    <w:p w14:paraId="356168F8" w14:textId="77777777" w:rsidR="00734DC0" w:rsidRDefault="00734DC0">
                      <w:pPr>
                        <w:ind w:firstLine="0"/>
                        <w:jc w:val="center"/>
                        <w:textDirection w:val="btLr"/>
                      </w:pPr>
                    </w:p>
                    <w:p w14:paraId="7504CF4D" w14:textId="3CCFF78B" w:rsidR="00734DC0" w:rsidRDefault="00000000">
                      <w:pPr>
                        <w:ind w:firstLine="0"/>
                        <w:jc w:val="center"/>
                        <w:textDirection w:val="btLr"/>
                      </w:pPr>
                      <w:r>
                        <w:rPr>
                          <w:b/>
                          <w:color w:val="000000"/>
                          <w:sz w:val="28"/>
                        </w:rPr>
                        <w:t xml:space="preserve">Cần Thơ, </w:t>
                      </w:r>
                      <w:ins w:id="3" w:author="Xuân Đài" w:date="2023-12-02T21:17:00Z">
                        <w:r w:rsidR="00885729">
                          <w:rPr>
                            <w:b/>
                            <w:color w:val="000000"/>
                            <w:sz w:val="28"/>
                          </w:rPr>
                          <w:t>11</w:t>
                        </w:r>
                      </w:ins>
                      <w:del w:id="4" w:author="Xuân Đài" w:date="2023-12-02T21:17:00Z">
                        <w:r w:rsidR="00885729" w:rsidDel="00885729">
                          <w:rPr>
                            <w:b/>
                            <w:color w:val="000000"/>
                            <w:sz w:val="28"/>
                          </w:rPr>
                          <w:delText>11</w:delText>
                        </w:r>
                      </w:del>
                      <w:r>
                        <w:rPr>
                          <w:b/>
                          <w:color w:val="000000"/>
                          <w:sz w:val="28"/>
                        </w:rPr>
                        <w:t>/2023</w:t>
                      </w:r>
                    </w:p>
                    <w:p w14:paraId="5491BBAD" w14:textId="77777777" w:rsidR="00734DC0" w:rsidRDefault="00734DC0">
                      <w:pPr>
                        <w:textDirection w:val="btLr"/>
                      </w:pPr>
                    </w:p>
                  </w:txbxContent>
                </v:textbox>
                <w10:anchorlock/>
              </v:rect>
            </w:pict>
          </mc:Fallback>
        </mc:AlternateContent>
      </w:r>
    </w:p>
    <w:p w14:paraId="7F0A1102" w14:textId="77777777" w:rsidR="00734DC0" w:rsidRDefault="00000000">
      <w:pPr>
        <w:ind w:firstLine="0"/>
        <w:jc w:val="center"/>
        <w:rPr>
          <w:color w:val="000000"/>
          <w:sz w:val="28"/>
          <w:szCs w:val="28"/>
        </w:rPr>
        <w:sectPr w:rsidR="00734DC0">
          <w:pgSz w:w="11907" w:h="16840"/>
          <w:pgMar w:top="1134" w:right="1134" w:bottom="1134" w:left="1418" w:header="720" w:footer="720" w:gutter="0"/>
          <w:pgNumType w:start="1"/>
          <w:cols w:space="720"/>
        </w:sectPr>
      </w:pPr>
      <w:r>
        <w:rPr>
          <w:noProof/>
        </w:rPr>
        <w:lastRenderedPageBreak/>
        <mc:AlternateContent>
          <mc:Choice Requires="wps">
            <w:drawing>
              <wp:inline distT="0" distB="0" distL="0" distR="0" wp14:anchorId="2B80E3F6" wp14:editId="4539FFFF">
                <wp:extent cx="5909310" cy="9063990"/>
                <wp:effectExtent l="19050" t="19050" r="15240" b="22860"/>
                <wp:docPr id="31" name="Rectangle 31"/>
                <wp:cNvGraphicFramePr/>
                <a:graphic xmlns:a="http://schemas.openxmlformats.org/drawingml/2006/main">
                  <a:graphicData uri="http://schemas.microsoft.com/office/word/2010/wordprocessingShape">
                    <wps:wsp>
                      <wps:cNvSpPr/>
                      <wps:spPr>
                        <a:xfrm>
                          <a:off x="0" y="0"/>
                          <a:ext cx="5909310" cy="9063990"/>
                        </a:xfrm>
                        <a:prstGeom prst="rect">
                          <a:avLst/>
                        </a:prstGeom>
                        <a:solidFill>
                          <a:srgbClr val="FFFFFF"/>
                        </a:solidFill>
                        <a:ln w="38150" cap="sq" cmpd="sng">
                          <a:solidFill>
                            <a:srgbClr val="000000"/>
                          </a:solidFill>
                          <a:prstDash val="solid"/>
                          <a:round/>
                          <a:headEnd type="none" w="sm" len="sm"/>
                          <a:tailEnd type="none" w="sm" len="sm"/>
                        </a:ln>
                      </wps:spPr>
                      <wps:txbx>
                        <w:txbxContent>
                          <w:p w14:paraId="3D01E844" w14:textId="77777777" w:rsidR="00734DC0" w:rsidRDefault="00734DC0">
                            <w:pPr>
                              <w:spacing w:before="0"/>
                              <w:jc w:val="center"/>
                              <w:textDirection w:val="btLr"/>
                            </w:pPr>
                          </w:p>
                          <w:p w14:paraId="0D383B78" w14:textId="77777777" w:rsidR="00734DC0" w:rsidRDefault="00000000">
                            <w:pPr>
                              <w:spacing w:before="0"/>
                              <w:jc w:val="center"/>
                              <w:textDirection w:val="btLr"/>
                            </w:pPr>
                            <w:r>
                              <w:rPr>
                                <w:color w:val="000000"/>
                                <w:sz w:val="28"/>
                              </w:rPr>
                              <w:t>TRƯỜNG ĐẠI HỌC CẦN THƠ</w:t>
                            </w:r>
                          </w:p>
                          <w:p w14:paraId="414E1800" w14:textId="77777777" w:rsidR="00734DC0" w:rsidRDefault="00000000">
                            <w:pPr>
                              <w:spacing w:before="0"/>
                              <w:jc w:val="center"/>
                              <w:textDirection w:val="btLr"/>
                            </w:pPr>
                            <w:r>
                              <w:rPr>
                                <w:b/>
                                <w:color w:val="000000"/>
                                <w:sz w:val="28"/>
                              </w:rPr>
                              <w:t>TRƯỜNG CÔNG NGHỆ THÔNG TIN &amp; TRUYỀN THÔNG</w:t>
                            </w:r>
                          </w:p>
                          <w:p w14:paraId="6BFB94AF" w14:textId="77777777" w:rsidR="00734DC0" w:rsidRDefault="00000000">
                            <w:pPr>
                              <w:textDirection w:val="btLr"/>
                            </w:pPr>
                            <w:r>
                              <w:rPr>
                                <w:color w:val="000000"/>
                                <w:sz w:val="28"/>
                              </w:rPr>
                              <w:tab/>
                              <w:t xml:space="preserve"> </w:t>
                            </w:r>
                            <w:r>
                              <w:rPr>
                                <w:color w:val="000000"/>
                                <w:sz w:val="28"/>
                              </w:rPr>
                              <w:tab/>
                            </w:r>
                          </w:p>
                          <w:p w14:paraId="2D83F1DD" w14:textId="77777777" w:rsidR="00734DC0" w:rsidRDefault="00000000">
                            <w:pPr>
                              <w:jc w:val="left"/>
                              <w:textDirection w:val="btLr"/>
                            </w:pPr>
                            <w:r>
                              <w:rPr>
                                <w:b/>
                                <w:color w:val="000000"/>
                                <w:sz w:val="28"/>
                              </w:rPr>
                              <w:tab/>
                            </w:r>
                          </w:p>
                          <w:p w14:paraId="39E28187" w14:textId="77777777" w:rsidR="00734DC0" w:rsidRDefault="00000000">
                            <w:pPr>
                              <w:jc w:val="center"/>
                              <w:textDirection w:val="btLr"/>
                            </w:pPr>
                            <w:r>
                              <w:rPr>
                                <w:b/>
                                <w:color w:val="000000"/>
                                <w:sz w:val="28"/>
                              </w:rPr>
                              <w:t>NIÊN LUẬN CƠ SỞ NGÀNH</w:t>
                            </w:r>
                          </w:p>
                          <w:p w14:paraId="418FF481" w14:textId="77777777" w:rsidR="00734DC0" w:rsidRDefault="00000000">
                            <w:pPr>
                              <w:jc w:val="center"/>
                              <w:textDirection w:val="btLr"/>
                            </w:pPr>
                            <w:r>
                              <w:rPr>
                                <w:b/>
                                <w:color w:val="000000"/>
                                <w:sz w:val="28"/>
                              </w:rPr>
                              <w:t>NGÀNH HỆ THỐNG THÔNG TIN</w:t>
                            </w:r>
                          </w:p>
                          <w:p w14:paraId="4AA3D83F" w14:textId="77777777" w:rsidR="00734DC0" w:rsidRDefault="00734DC0">
                            <w:pPr>
                              <w:spacing w:before="0"/>
                              <w:jc w:val="center"/>
                              <w:textDirection w:val="btLr"/>
                            </w:pPr>
                          </w:p>
                          <w:p w14:paraId="0AABCB7F" w14:textId="77777777" w:rsidR="00734DC0" w:rsidRDefault="00734DC0">
                            <w:pPr>
                              <w:spacing w:before="0"/>
                              <w:jc w:val="center"/>
                              <w:textDirection w:val="btLr"/>
                            </w:pPr>
                          </w:p>
                          <w:p w14:paraId="7BAA7C1C" w14:textId="77777777" w:rsidR="00734DC0" w:rsidRDefault="00734DC0">
                            <w:pPr>
                              <w:spacing w:before="0"/>
                              <w:jc w:val="center"/>
                              <w:textDirection w:val="btLr"/>
                            </w:pPr>
                          </w:p>
                          <w:p w14:paraId="5668281F" w14:textId="77777777" w:rsidR="00734DC0" w:rsidRDefault="00000000">
                            <w:pPr>
                              <w:jc w:val="center"/>
                              <w:textDirection w:val="btLr"/>
                            </w:pPr>
                            <w:r>
                              <w:rPr>
                                <w:b/>
                                <w:color w:val="000000"/>
                                <w:sz w:val="28"/>
                              </w:rPr>
                              <w:t>Đề tài</w:t>
                            </w:r>
                          </w:p>
                          <w:p w14:paraId="74D8011B" w14:textId="0F414971" w:rsidR="00734DC0" w:rsidRDefault="00000000">
                            <w:pPr>
                              <w:ind w:right="8"/>
                              <w:jc w:val="center"/>
                              <w:textDirection w:val="btLr"/>
                            </w:pPr>
                            <w:r>
                              <w:rPr>
                                <w:b/>
                                <w:color w:val="000000"/>
                                <w:sz w:val="40"/>
                              </w:rPr>
                              <w:t xml:space="preserve">PHÂN </w:t>
                            </w:r>
                            <w:r w:rsidR="008B57F0">
                              <w:rPr>
                                <w:b/>
                                <w:color w:val="000000"/>
                                <w:sz w:val="40"/>
                              </w:rPr>
                              <w:t>TÍCH DỮ LIỆU Y HỌC CÁ THỂ HÓA VỚI</w:t>
                            </w:r>
                            <w:r>
                              <w:rPr>
                                <w:b/>
                                <w:color w:val="000000"/>
                                <w:sz w:val="40"/>
                              </w:rPr>
                              <w:t xml:space="preserve"> GAUSSIAN MIXTURE MODELS</w:t>
                            </w:r>
                          </w:p>
                          <w:p w14:paraId="1DAF4C77" w14:textId="77777777" w:rsidR="00734DC0" w:rsidRDefault="00734DC0">
                            <w:pPr>
                              <w:spacing w:before="0"/>
                              <w:jc w:val="center"/>
                              <w:textDirection w:val="btLr"/>
                            </w:pPr>
                          </w:p>
                          <w:p w14:paraId="69153B2F" w14:textId="77777777" w:rsidR="00734DC0" w:rsidRDefault="00734DC0">
                            <w:pPr>
                              <w:spacing w:before="0"/>
                              <w:jc w:val="center"/>
                              <w:textDirection w:val="btLr"/>
                            </w:pPr>
                          </w:p>
                          <w:p w14:paraId="1A171730" w14:textId="693870B3" w:rsidR="00734DC0" w:rsidRDefault="00734DC0">
                            <w:pPr>
                              <w:spacing w:before="0"/>
                              <w:jc w:val="center"/>
                              <w:textDirection w:val="btLr"/>
                            </w:pPr>
                          </w:p>
                          <w:p w14:paraId="354864CF" w14:textId="3550349D" w:rsidR="001A3C16" w:rsidRDefault="001A3C16">
                            <w:pPr>
                              <w:spacing w:before="0"/>
                              <w:jc w:val="center"/>
                              <w:textDirection w:val="btLr"/>
                            </w:pPr>
                          </w:p>
                          <w:p w14:paraId="60FF3596" w14:textId="77777777" w:rsidR="001A3C16" w:rsidRDefault="001A3C16">
                            <w:pPr>
                              <w:spacing w:before="0"/>
                              <w:jc w:val="center"/>
                              <w:textDirection w:val="btLr"/>
                            </w:pPr>
                          </w:p>
                          <w:p w14:paraId="02E1580B" w14:textId="77777777" w:rsidR="00734DC0" w:rsidRDefault="00000000">
                            <w:pPr>
                              <w:spacing w:before="0"/>
                              <w:ind w:firstLine="0"/>
                              <w:jc w:val="center"/>
                              <w:textDirection w:val="btLr"/>
                            </w:pPr>
                            <w:r>
                              <w:rPr>
                                <w:b/>
                                <w:color w:val="000000"/>
                                <w:sz w:val="28"/>
                              </w:rPr>
                              <w:t>Người hướng dẫn</w:t>
                            </w:r>
                          </w:p>
                          <w:p w14:paraId="19FB5C0A" w14:textId="03182F5E" w:rsidR="00734DC0" w:rsidRDefault="00000000">
                            <w:pPr>
                              <w:spacing w:before="0"/>
                              <w:ind w:firstLine="0"/>
                              <w:jc w:val="center"/>
                              <w:textDirection w:val="btLr"/>
                            </w:pPr>
                            <w:r>
                              <w:rPr>
                                <w:b/>
                                <w:color w:val="000000"/>
                                <w:sz w:val="28"/>
                              </w:rPr>
                              <w:t>TS</w:t>
                            </w:r>
                            <w:r w:rsidR="00855FE8">
                              <w:rPr>
                                <w:b/>
                                <w:color w:val="000000"/>
                                <w:sz w:val="28"/>
                              </w:rPr>
                              <w:t>.</w:t>
                            </w:r>
                            <w:r>
                              <w:rPr>
                                <w:b/>
                                <w:color w:val="000000"/>
                                <w:sz w:val="28"/>
                              </w:rPr>
                              <w:t xml:space="preserve"> Nguyễn Thanh Hải</w:t>
                            </w:r>
                          </w:p>
                          <w:p w14:paraId="5B06AE65" w14:textId="77777777" w:rsidR="00734DC0" w:rsidRDefault="00734DC0">
                            <w:pPr>
                              <w:spacing w:before="0"/>
                              <w:ind w:firstLine="0"/>
                              <w:jc w:val="center"/>
                              <w:textDirection w:val="btLr"/>
                            </w:pPr>
                          </w:p>
                          <w:p w14:paraId="2A5D4377" w14:textId="77777777" w:rsidR="00734DC0" w:rsidRDefault="00000000">
                            <w:pPr>
                              <w:spacing w:before="0"/>
                              <w:ind w:firstLine="0"/>
                              <w:jc w:val="center"/>
                              <w:textDirection w:val="btLr"/>
                            </w:pPr>
                            <w:r>
                              <w:rPr>
                                <w:b/>
                                <w:color w:val="000000"/>
                                <w:sz w:val="28"/>
                              </w:rPr>
                              <w:t>Sinh viên: Đặng Ngọc Xuân Đài</w:t>
                            </w:r>
                          </w:p>
                          <w:p w14:paraId="56F1FFD9" w14:textId="77777777" w:rsidR="00734DC0" w:rsidRDefault="00000000">
                            <w:pPr>
                              <w:spacing w:before="0"/>
                              <w:ind w:firstLine="0"/>
                              <w:jc w:val="center"/>
                              <w:textDirection w:val="btLr"/>
                            </w:pPr>
                            <w:r>
                              <w:rPr>
                                <w:b/>
                                <w:color w:val="000000"/>
                                <w:sz w:val="28"/>
                              </w:rPr>
                              <w:t>Mã số: B2003731</w:t>
                            </w:r>
                          </w:p>
                          <w:p w14:paraId="1CF11CF3" w14:textId="77777777" w:rsidR="00734DC0" w:rsidRDefault="00000000">
                            <w:pPr>
                              <w:spacing w:before="0"/>
                              <w:ind w:firstLine="0"/>
                              <w:jc w:val="center"/>
                              <w:textDirection w:val="btLr"/>
                            </w:pPr>
                            <w:r>
                              <w:rPr>
                                <w:b/>
                                <w:color w:val="000000"/>
                                <w:sz w:val="28"/>
                              </w:rPr>
                              <w:t>Khóa: K46</w:t>
                            </w:r>
                          </w:p>
                          <w:p w14:paraId="68F04614" w14:textId="77777777" w:rsidR="00734DC0" w:rsidRDefault="00734DC0">
                            <w:pPr>
                              <w:spacing w:before="0" w:line="240" w:lineRule="auto"/>
                              <w:ind w:firstLine="0"/>
                              <w:jc w:val="center"/>
                              <w:textDirection w:val="btLr"/>
                            </w:pPr>
                          </w:p>
                          <w:p w14:paraId="64BD691F" w14:textId="77777777" w:rsidR="00734DC0" w:rsidRDefault="00734DC0">
                            <w:pPr>
                              <w:spacing w:before="0" w:line="240" w:lineRule="auto"/>
                              <w:ind w:firstLine="0"/>
                              <w:jc w:val="center"/>
                              <w:textDirection w:val="btLr"/>
                            </w:pPr>
                          </w:p>
                          <w:p w14:paraId="5176ADC4" w14:textId="77777777" w:rsidR="00734DC0" w:rsidRDefault="00734DC0">
                            <w:pPr>
                              <w:spacing w:before="0" w:line="240" w:lineRule="auto"/>
                              <w:ind w:firstLine="0"/>
                              <w:jc w:val="center"/>
                              <w:textDirection w:val="btLr"/>
                            </w:pPr>
                          </w:p>
                          <w:p w14:paraId="50F51A6F" w14:textId="77777777" w:rsidR="00734DC0" w:rsidRDefault="00734DC0">
                            <w:pPr>
                              <w:spacing w:before="0" w:line="240" w:lineRule="auto"/>
                              <w:ind w:firstLine="0"/>
                              <w:jc w:val="center"/>
                              <w:textDirection w:val="btLr"/>
                            </w:pPr>
                          </w:p>
                          <w:p w14:paraId="6603F32E" w14:textId="77777777" w:rsidR="00734DC0" w:rsidRDefault="00734DC0">
                            <w:pPr>
                              <w:spacing w:before="0" w:line="240" w:lineRule="auto"/>
                              <w:ind w:firstLine="0"/>
                              <w:jc w:val="center"/>
                              <w:textDirection w:val="btLr"/>
                            </w:pPr>
                          </w:p>
                          <w:p w14:paraId="40952A44" w14:textId="77777777" w:rsidR="00734DC0" w:rsidRDefault="00734DC0">
                            <w:pPr>
                              <w:spacing w:before="0" w:line="240" w:lineRule="auto"/>
                              <w:ind w:firstLine="0"/>
                              <w:jc w:val="center"/>
                              <w:textDirection w:val="btLr"/>
                            </w:pPr>
                          </w:p>
                          <w:p w14:paraId="35834487" w14:textId="77777777" w:rsidR="00734DC0" w:rsidRDefault="00734DC0">
                            <w:pPr>
                              <w:spacing w:before="0" w:line="240" w:lineRule="auto"/>
                              <w:ind w:firstLine="0"/>
                              <w:jc w:val="center"/>
                              <w:textDirection w:val="btLr"/>
                            </w:pPr>
                          </w:p>
                          <w:p w14:paraId="07E8B002" w14:textId="77777777" w:rsidR="00734DC0" w:rsidRDefault="00734DC0">
                            <w:pPr>
                              <w:spacing w:before="0" w:line="240" w:lineRule="auto"/>
                              <w:ind w:firstLine="0"/>
                              <w:jc w:val="center"/>
                              <w:textDirection w:val="btLr"/>
                            </w:pPr>
                          </w:p>
                          <w:p w14:paraId="04B502B7" w14:textId="77777777" w:rsidR="00734DC0" w:rsidRDefault="00734DC0">
                            <w:pPr>
                              <w:spacing w:before="0" w:line="240" w:lineRule="auto"/>
                              <w:ind w:firstLine="0"/>
                              <w:jc w:val="center"/>
                              <w:textDirection w:val="btLr"/>
                            </w:pPr>
                          </w:p>
                          <w:p w14:paraId="2F35CC9F" w14:textId="77777777" w:rsidR="00734DC0" w:rsidRDefault="00734DC0">
                            <w:pPr>
                              <w:spacing w:before="0"/>
                              <w:ind w:firstLine="0"/>
                              <w:jc w:val="center"/>
                              <w:textDirection w:val="btLr"/>
                            </w:pPr>
                          </w:p>
                          <w:p w14:paraId="3DF7B4B2" w14:textId="2FBD08C2" w:rsidR="00734DC0" w:rsidRDefault="00734DC0">
                            <w:pPr>
                              <w:spacing w:before="0"/>
                              <w:ind w:firstLine="0"/>
                              <w:jc w:val="center"/>
                              <w:textDirection w:val="btLr"/>
                            </w:pPr>
                          </w:p>
                          <w:p w14:paraId="6F43692A" w14:textId="2049D0C9" w:rsidR="00A262BC" w:rsidRDefault="00A262BC" w:rsidP="00A262BC">
                            <w:pPr>
                              <w:ind w:firstLine="0"/>
                              <w:jc w:val="center"/>
                              <w:textDirection w:val="btLr"/>
                              <w:rPr>
                                <w:ins w:id="3" w:author="Xuân Đài" w:date="2023-12-02T21:26:00Z"/>
                              </w:rPr>
                            </w:pPr>
                            <w:ins w:id="4" w:author="Xuân Đài" w:date="2023-12-02T21:26:00Z">
                              <w:r>
                                <w:rPr>
                                  <w:b/>
                                  <w:color w:val="000000"/>
                                  <w:sz w:val="28"/>
                                </w:rPr>
                                <w:t>Cần Thơ, 11/2023</w:t>
                              </w:r>
                            </w:ins>
                          </w:p>
                          <w:p w14:paraId="62DBEEB3" w14:textId="08265890" w:rsidR="00734DC0" w:rsidRDefault="00734DC0">
                            <w:pPr>
                              <w:textDirection w:val="btLr"/>
                            </w:pPr>
                          </w:p>
                        </w:txbxContent>
                      </wps:txbx>
                      <wps:bodyPr spcFirstLastPara="1" wrap="square" lIns="91425" tIns="91425" rIns="91425" bIns="91425" anchor="t" anchorCtr="0">
                        <a:noAutofit/>
                      </wps:bodyPr>
                    </wps:wsp>
                  </a:graphicData>
                </a:graphic>
              </wp:inline>
            </w:drawing>
          </mc:Choice>
          <mc:Fallback>
            <w:pict>
              <v:rect w14:anchorId="2B80E3F6" id="Rectangle 31" o:spid="_x0000_s1027" style="width:465.3pt;height:7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" strokeweight="1.0597mm">
                <v:stroke startarrowwidth="narrow" startarrowlength="short" endarrowwidth="narrow" endarrowlength="short" joinstyle="round" endcap="square"/>
                <v:textbox inset="2.53958mm,2.53958mm,2.53958mm,2.53958mm">
                  <w:txbxContent>
                    <w:p w14:paraId="3D01E844" w14:textId="77777777" w:rsidR="00734DC0" w:rsidRDefault="00734DC0">
                      <w:pPr>
                        <w:spacing w:before="0"/>
                        <w:jc w:val="center"/>
                        <w:textDirection w:val="btLr"/>
                      </w:pPr>
                    </w:p>
                    <w:p w14:paraId="0D383B78" w14:textId="77777777" w:rsidR="00734DC0" w:rsidRDefault="00000000">
                      <w:pPr>
                        <w:spacing w:before="0"/>
                        <w:jc w:val="center"/>
                        <w:textDirection w:val="btLr"/>
                      </w:pPr>
                      <w:r>
                        <w:rPr>
                          <w:color w:val="000000"/>
                          <w:sz w:val="28"/>
                        </w:rPr>
                        <w:t>TRƯỜNG ĐẠI HỌC CẦN THƠ</w:t>
                      </w:r>
                    </w:p>
                    <w:p w14:paraId="414E1800" w14:textId="77777777" w:rsidR="00734DC0" w:rsidRDefault="00000000">
                      <w:pPr>
                        <w:spacing w:before="0"/>
                        <w:jc w:val="center"/>
                        <w:textDirection w:val="btLr"/>
                      </w:pPr>
                      <w:r>
                        <w:rPr>
                          <w:b/>
                          <w:color w:val="000000"/>
                          <w:sz w:val="28"/>
                        </w:rPr>
                        <w:t>TRƯỜNG CÔNG NGHỆ THÔNG TIN &amp; TRUYỀN THÔNG</w:t>
                      </w:r>
                    </w:p>
                    <w:p w14:paraId="6BFB94AF" w14:textId="77777777" w:rsidR="00734DC0" w:rsidRDefault="00000000">
                      <w:pPr>
                        <w:textDirection w:val="btLr"/>
                      </w:pPr>
                      <w:r>
                        <w:rPr>
                          <w:color w:val="000000"/>
                          <w:sz w:val="28"/>
                        </w:rPr>
                        <w:tab/>
                        <w:t xml:space="preserve"> </w:t>
                      </w:r>
                      <w:r>
                        <w:rPr>
                          <w:color w:val="000000"/>
                          <w:sz w:val="28"/>
                        </w:rPr>
                        <w:tab/>
                      </w:r>
                    </w:p>
                    <w:p w14:paraId="2D83F1DD" w14:textId="77777777" w:rsidR="00734DC0" w:rsidRDefault="00000000">
                      <w:pPr>
                        <w:jc w:val="left"/>
                        <w:textDirection w:val="btLr"/>
                      </w:pPr>
                      <w:r>
                        <w:rPr>
                          <w:b/>
                          <w:color w:val="000000"/>
                          <w:sz w:val="28"/>
                        </w:rPr>
                        <w:tab/>
                      </w:r>
                    </w:p>
                    <w:p w14:paraId="39E28187" w14:textId="77777777" w:rsidR="00734DC0" w:rsidRDefault="00000000">
                      <w:pPr>
                        <w:jc w:val="center"/>
                        <w:textDirection w:val="btLr"/>
                      </w:pPr>
                      <w:r>
                        <w:rPr>
                          <w:b/>
                          <w:color w:val="000000"/>
                          <w:sz w:val="28"/>
                        </w:rPr>
                        <w:t>NIÊN LUẬN CƠ SỞ NGÀNH</w:t>
                      </w:r>
                    </w:p>
                    <w:p w14:paraId="418FF481" w14:textId="77777777" w:rsidR="00734DC0" w:rsidRDefault="00000000">
                      <w:pPr>
                        <w:jc w:val="center"/>
                        <w:textDirection w:val="btLr"/>
                      </w:pPr>
                      <w:r>
                        <w:rPr>
                          <w:b/>
                          <w:color w:val="000000"/>
                          <w:sz w:val="28"/>
                        </w:rPr>
                        <w:t>NGÀNH HỆ THỐNG THÔNG TIN</w:t>
                      </w:r>
                    </w:p>
                    <w:p w14:paraId="4AA3D83F" w14:textId="77777777" w:rsidR="00734DC0" w:rsidRDefault="00734DC0">
                      <w:pPr>
                        <w:spacing w:before="0"/>
                        <w:jc w:val="center"/>
                        <w:textDirection w:val="btLr"/>
                      </w:pPr>
                    </w:p>
                    <w:p w14:paraId="0AABCB7F" w14:textId="77777777" w:rsidR="00734DC0" w:rsidRDefault="00734DC0">
                      <w:pPr>
                        <w:spacing w:before="0"/>
                        <w:jc w:val="center"/>
                        <w:textDirection w:val="btLr"/>
                      </w:pPr>
                    </w:p>
                    <w:p w14:paraId="7BAA7C1C" w14:textId="77777777" w:rsidR="00734DC0" w:rsidRDefault="00734DC0">
                      <w:pPr>
                        <w:spacing w:before="0"/>
                        <w:jc w:val="center"/>
                        <w:textDirection w:val="btLr"/>
                      </w:pPr>
                    </w:p>
                    <w:p w14:paraId="5668281F" w14:textId="77777777" w:rsidR="00734DC0" w:rsidRDefault="00000000">
                      <w:pPr>
                        <w:jc w:val="center"/>
                        <w:textDirection w:val="btLr"/>
                      </w:pPr>
                      <w:r>
                        <w:rPr>
                          <w:b/>
                          <w:color w:val="000000"/>
                          <w:sz w:val="28"/>
                        </w:rPr>
                        <w:t>Đề tài</w:t>
                      </w:r>
                    </w:p>
                    <w:p w14:paraId="74D8011B" w14:textId="0F414971" w:rsidR="00734DC0" w:rsidRDefault="00000000">
                      <w:pPr>
                        <w:ind w:right="8"/>
                        <w:jc w:val="center"/>
                        <w:textDirection w:val="btLr"/>
                      </w:pPr>
                      <w:r>
                        <w:rPr>
                          <w:b/>
                          <w:color w:val="000000"/>
                          <w:sz w:val="40"/>
                        </w:rPr>
                        <w:t xml:space="preserve">PHÂN </w:t>
                      </w:r>
                      <w:r w:rsidR="008B57F0">
                        <w:rPr>
                          <w:b/>
                          <w:color w:val="000000"/>
                          <w:sz w:val="40"/>
                        </w:rPr>
                        <w:t>TÍCH DỮ LIỆU Y HỌC CÁ THỂ HÓA VỚI</w:t>
                      </w:r>
                      <w:r>
                        <w:rPr>
                          <w:b/>
                          <w:color w:val="000000"/>
                          <w:sz w:val="40"/>
                        </w:rPr>
                        <w:t xml:space="preserve"> GAUSSIAN MIXTURE MODELS</w:t>
                      </w:r>
                    </w:p>
                    <w:p w14:paraId="1DAF4C77" w14:textId="77777777" w:rsidR="00734DC0" w:rsidRDefault="00734DC0">
                      <w:pPr>
                        <w:spacing w:before="0"/>
                        <w:jc w:val="center"/>
                        <w:textDirection w:val="btLr"/>
                      </w:pPr>
                    </w:p>
                    <w:p w14:paraId="69153B2F" w14:textId="77777777" w:rsidR="00734DC0" w:rsidRDefault="00734DC0">
                      <w:pPr>
                        <w:spacing w:before="0"/>
                        <w:jc w:val="center"/>
                        <w:textDirection w:val="btLr"/>
                      </w:pPr>
                    </w:p>
                    <w:p w14:paraId="1A171730" w14:textId="693870B3" w:rsidR="00734DC0" w:rsidRDefault="00734DC0">
                      <w:pPr>
                        <w:spacing w:before="0"/>
                        <w:jc w:val="center"/>
                        <w:textDirection w:val="btLr"/>
                      </w:pPr>
                    </w:p>
                    <w:p w14:paraId="354864CF" w14:textId="3550349D" w:rsidR="001A3C16" w:rsidRDefault="001A3C16">
                      <w:pPr>
                        <w:spacing w:before="0"/>
                        <w:jc w:val="center"/>
                        <w:textDirection w:val="btLr"/>
                      </w:pPr>
                    </w:p>
                    <w:p w14:paraId="60FF3596" w14:textId="77777777" w:rsidR="001A3C16" w:rsidRDefault="001A3C16">
                      <w:pPr>
                        <w:spacing w:before="0"/>
                        <w:jc w:val="center"/>
                        <w:textDirection w:val="btLr"/>
                      </w:pPr>
                    </w:p>
                    <w:p w14:paraId="02E1580B" w14:textId="77777777" w:rsidR="00734DC0" w:rsidRDefault="00000000">
                      <w:pPr>
                        <w:spacing w:before="0"/>
                        <w:ind w:firstLine="0"/>
                        <w:jc w:val="center"/>
                        <w:textDirection w:val="btLr"/>
                      </w:pPr>
                      <w:r>
                        <w:rPr>
                          <w:b/>
                          <w:color w:val="000000"/>
                          <w:sz w:val="28"/>
                        </w:rPr>
                        <w:t>Người hướng dẫn</w:t>
                      </w:r>
                    </w:p>
                    <w:p w14:paraId="19FB5C0A" w14:textId="03182F5E" w:rsidR="00734DC0" w:rsidRDefault="00000000">
                      <w:pPr>
                        <w:spacing w:before="0"/>
                        <w:ind w:firstLine="0"/>
                        <w:jc w:val="center"/>
                        <w:textDirection w:val="btLr"/>
                      </w:pPr>
                      <w:r>
                        <w:rPr>
                          <w:b/>
                          <w:color w:val="000000"/>
                          <w:sz w:val="28"/>
                        </w:rPr>
                        <w:t>TS</w:t>
                      </w:r>
                      <w:r w:rsidR="00855FE8">
                        <w:rPr>
                          <w:b/>
                          <w:color w:val="000000"/>
                          <w:sz w:val="28"/>
                        </w:rPr>
                        <w:t>.</w:t>
                      </w:r>
                      <w:r>
                        <w:rPr>
                          <w:b/>
                          <w:color w:val="000000"/>
                          <w:sz w:val="28"/>
                        </w:rPr>
                        <w:t xml:space="preserve"> Nguyễn Thanh Hải</w:t>
                      </w:r>
                    </w:p>
                    <w:p w14:paraId="5B06AE65" w14:textId="77777777" w:rsidR="00734DC0" w:rsidRDefault="00734DC0">
                      <w:pPr>
                        <w:spacing w:before="0"/>
                        <w:ind w:firstLine="0"/>
                        <w:jc w:val="center"/>
                        <w:textDirection w:val="btLr"/>
                      </w:pPr>
                    </w:p>
                    <w:p w14:paraId="2A5D4377" w14:textId="77777777" w:rsidR="00734DC0" w:rsidRDefault="00000000">
                      <w:pPr>
                        <w:spacing w:before="0"/>
                        <w:ind w:firstLine="0"/>
                        <w:jc w:val="center"/>
                        <w:textDirection w:val="btLr"/>
                      </w:pPr>
                      <w:r>
                        <w:rPr>
                          <w:b/>
                          <w:color w:val="000000"/>
                          <w:sz w:val="28"/>
                        </w:rPr>
                        <w:t>Sinh viên: Đặng Ngọc Xuân Đài</w:t>
                      </w:r>
                    </w:p>
                    <w:p w14:paraId="56F1FFD9" w14:textId="77777777" w:rsidR="00734DC0" w:rsidRDefault="00000000">
                      <w:pPr>
                        <w:spacing w:before="0"/>
                        <w:ind w:firstLine="0"/>
                        <w:jc w:val="center"/>
                        <w:textDirection w:val="btLr"/>
                      </w:pPr>
                      <w:r>
                        <w:rPr>
                          <w:b/>
                          <w:color w:val="000000"/>
                          <w:sz w:val="28"/>
                        </w:rPr>
                        <w:t>Mã số: B2003731</w:t>
                      </w:r>
                    </w:p>
                    <w:p w14:paraId="1CF11CF3" w14:textId="77777777" w:rsidR="00734DC0" w:rsidRDefault="00000000">
                      <w:pPr>
                        <w:spacing w:before="0"/>
                        <w:ind w:firstLine="0"/>
                        <w:jc w:val="center"/>
                        <w:textDirection w:val="btLr"/>
                      </w:pPr>
                      <w:r>
                        <w:rPr>
                          <w:b/>
                          <w:color w:val="000000"/>
                          <w:sz w:val="28"/>
                        </w:rPr>
                        <w:t>Khóa: K46</w:t>
                      </w:r>
                    </w:p>
                    <w:p w14:paraId="68F04614" w14:textId="77777777" w:rsidR="00734DC0" w:rsidRDefault="00734DC0">
                      <w:pPr>
                        <w:spacing w:before="0" w:line="240" w:lineRule="auto"/>
                        <w:ind w:firstLine="0"/>
                        <w:jc w:val="center"/>
                        <w:textDirection w:val="btLr"/>
                      </w:pPr>
                    </w:p>
                    <w:p w14:paraId="64BD691F" w14:textId="77777777" w:rsidR="00734DC0" w:rsidRDefault="00734DC0">
                      <w:pPr>
                        <w:spacing w:before="0" w:line="240" w:lineRule="auto"/>
                        <w:ind w:firstLine="0"/>
                        <w:jc w:val="center"/>
                        <w:textDirection w:val="btLr"/>
                      </w:pPr>
                    </w:p>
                    <w:p w14:paraId="5176ADC4" w14:textId="77777777" w:rsidR="00734DC0" w:rsidRDefault="00734DC0">
                      <w:pPr>
                        <w:spacing w:before="0" w:line="240" w:lineRule="auto"/>
                        <w:ind w:firstLine="0"/>
                        <w:jc w:val="center"/>
                        <w:textDirection w:val="btLr"/>
                      </w:pPr>
                    </w:p>
                    <w:p w14:paraId="50F51A6F" w14:textId="77777777" w:rsidR="00734DC0" w:rsidRDefault="00734DC0">
                      <w:pPr>
                        <w:spacing w:before="0" w:line="240" w:lineRule="auto"/>
                        <w:ind w:firstLine="0"/>
                        <w:jc w:val="center"/>
                        <w:textDirection w:val="btLr"/>
                      </w:pPr>
                    </w:p>
                    <w:p w14:paraId="6603F32E" w14:textId="77777777" w:rsidR="00734DC0" w:rsidRDefault="00734DC0">
                      <w:pPr>
                        <w:spacing w:before="0" w:line="240" w:lineRule="auto"/>
                        <w:ind w:firstLine="0"/>
                        <w:jc w:val="center"/>
                        <w:textDirection w:val="btLr"/>
                      </w:pPr>
                    </w:p>
                    <w:p w14:paraId="40952A44" w14:textId="77777777" w:rsidR="00734DC0" w:rsidRDefault="00734DC0">
                      <w:pPr>
                        <w:spacing w:before="0" w:line="240" w:lineRule="auto"/>
                        <w:ind w:firstLine="0"/>
                        <w:jc w:val="center"/>
                        <w:textDirection w:val="btLr"/>
                      </w:pPr>
                    </w:p>
                    <w:p w14:paraId="35834487" w14:textId="77777777" w:rsidR="00734DC0" w:rsidRDefault="00734DC0">
                      <w:pPr>
                        <w:spacing w:before="0" w:line="240" w:lineRule="auto"/>
                        <w:ind w:firstLine="0"/>
                        <w:jc w:val="center"/>
                        <w:textDirection w:val="btLr"/>
                      </w:pPr>
                    </w:p>
                    <w:p w14:paraId="07E8B002" w14:textId="77777777" w:rsidR="00734DC0" w:rsidRDefault="00734DC0">
                      <w:pPr>
                        <w:spacing w:before="0" w:line="240" w:lineRule="auto"/>
                        <w:ind w:firstLine="0"/>
                        <w:jc w:val="center"/>
                        <w:textDirection w:val="btLr"/>
                      </w:pPr>
                    </w:p>
                    <w:p w14:paraId="04B502B7" w14:textId="77777777" w:rsidR="00734DC0" w:rsidRDefault="00734DC0">
                      <w:pPr>
                        <w:spacing w:before="0" w:line="240" w:lineRule="auto"/>
                        <w:ind w:firstLine="0"/>
                        <w:jc w:val="center"/>
                        <w:textDirection w:val="btLr"/>
                      </w:pPr>
                    </w:p>
                    <w:p w14:paraId="2F35CC9F" w14:textId="77777777" w:rsidR="00734DC0" w:rsidRDefault="00734DC0">
                      <w:pPr>
                        <w:spacing w:before="0"/>
                        <w:ind w:firstLine="0"/>
                        <w:jc w:val="center"/>
                        <w:textDirection w:val="btLr"/>
                      </w:pPr>
                    </w:p>
                    <w:p w14:paraId="3DF7B4B2" w14:textId="2FBD08C2" w:rsidR="00734DC0" w:rsidRDefault="00734DC0">
                      <w:pPr>
                        <w:spacing w:before="0"/>
                        <w:ind w:firstLine="0"/>
                        <w:jc w:val="center"/>
                        <w:textDirection w:val="btLr"/>
                      </w:pPr>
                    </w:p>
                    <w:p w14:paraId="6F43692A" w14:textId="2049D0C9" w:rsidR="00A262BC" w:rsidRDefault="00A262BC" w:rsidP="00A262BC">
                      <w:pPr>
                        <w:ind w:firstLine="0"/>
                        <w:jc w:val="center"/>
                        <w:textDirection w:val="btLr"/>
                        <w:rPr>
                          <w:ins w:id="7" w:author="Xuân Đài" w:date="2023-12-02T21:26:00Z"/>
                        </w:rPr>
                      </w:pPr>
                      <w:ins w:id="8" w:author="Xuân Đài" w:date="2023-12-02T21:26:00Z">
                        <w:r>
                          <w:rPr>
                            <w:b/>
                            <w:color w:val="000000"/>
                            <w:sz w:val="28"/>
                          </w:rPr>
                          <w:t>Cần Thơ, 11/2023</w:t>
                        </w:r>
                      </w:ins>
                    </w:p>
                    <w:p w14:paraId="62DBEEB3" w14:textId="08265890" w:rsidR="00734DC0" w:rsidRDefault="00734DC0">
                      <w:pPr>
                        <w:textDirection w:val="btLr"/>
                      </w:pPr>
                    </w:p>
                  </w:txbxContent>
                </v:textbox>
                <w10:anchorlock/>
              </v:rect>
            </w:pict>
          </mc:Fallback>
        </mc:AlternateContent>
      </w:r>
    </w:p>
    <w:p w14:paraId="403B6E3E" w14:textId="77777777" w:rsidR="00734DC0" w:rsidRDefault="00000000">
      <w:pPr>
        <w:ind w:firstLine="0"/>
        <w:jc w:val="center"/>
        <w:rPr>
          <w:b/>
          <w:sz w:val="28"/>
          <w:szCs w:val="28"/>
        </w:rPr>
      </w:pPr>
      <w:r>
        <w:rPr>
          <w:b/>
          <w:sz w:val="28"/>
          <w:szCs w:val="28"/>
        </w:rPr>
        <w:lastRenderedPageBreak/>
        <w:t>LỜI CẢM ƠN</w:t>
      </w:r>
    </w:p>
    <w:p w14:paraId="43010562" w14:textId="77777777" w:rsidR="00734DC0" w:rsidRDefault="00734DC0">
      <w:pPr>
        <w:ind w:firstLine="0"/>
        <w:rPr>
          <w:b/>
          <w:sz w:val="28"/>
          <w:szCs w:val="28"/>
        </w:rPr>
      </w:pPr>
    </w:p>
    <w:p w14:paraId="193857AC" w14:textId="4BA1883B" w:rsidR="00734DC0" w:rsidRPr="003F4067" w:rsidRDefault="00000000" w:rsidP="003F4067">
      <w:pPr>
        <w:ind w:right="-1"/>
        <w:rPr>
          <w:b/>
          <w:color w:val="000000"/>
        </w:rPr>
      </w:pPr>
      <w:r>
        <w:rPr>
          <w:color w:val="000000"/>
        </w:rPr>
        <w:t>Để hoàn thành niên luận với đề tài là “</w:t>
      </w:r>
      <w:r w:rsidR="003F4067" w:rsidRPr="003F4067">
        <w:rPr>
          <w:bCs/>
          <w:color w:val="000000"/>
        </w:rPr>
        <w:t>Phân tích dữ liệu y học cá thể hóa với Gaussian Mixture Models</w:t>
      </w:r>
      <w:r>
        <w:rPr>
          <w:color w:val="000000"/>
        </w:rPr>
        <w:t xml:space="preserve">”, bên cạnh sự cố gắng nỗ lực không ngừng của bản thân, </w:t>
      </w:r>
      <w:r>
        <w:t>trước tiên</w:t>
      </w:r>
      <w:r>
        <w:rPr>
          <w:color w:val="000000"/>
        </w:rPr>
        <w:t xml:space="preserve"> em xin được bày tỏ lòng biết ơn chân thành sâu sắc</w:t>
      </w:r>
      <w:r>
        <w:t xml:space="preserve"> đến cha mẹ đã cổ vũ, động viên, hỗ trợ về tinh thần cũng như tạo mọi điều kiện thuận lợi cho em hoàn thành tốt niên luận này.</w:t>
      </w:r>
    </w:p>
    <w:p w14:paraId="21881783" w14:textId="77777777" w:rsidR="00734DC0" w:rsidRDefault="00000000">
      <w:pPr>
        <w:pBdr>
          <w:top w:val="nil"/>
          <w:left w:val="nil"/>
          <w:bottom w:val="nil"/>
          <w:right w:val="nil"/>
          <w:between w:val="nil"/>
        </w:pBdr>
        <w:ind w:firstLine="720"/>
        <w:rPr>
          <w:color w:val="000000"/>
        </w:rPr>
      </w:pPr>
      <w:r>
        <w:rPr>
          <w:color w:val="000000"/>
        </w:rPr>
        <w:t xml:space="preserve">Em xin chân thành cảm ơn thầy </w:t>
      </w:r>
      <w:r w:rsidRPr="003F4067">
        <w:rPr>
          <w:color w:val="000000"/>
        </w:rPr>
        <w:t>Nguyễn Thanh Hải</w:t>
      </w:r>
      <w:r>
        <w:rPr>
          <w:color w:val="000000"/>
        </w:rPr>
        <w:t xml:space="preserve"> đã luôn quan tâm chỉ dạy, theo dõi, giúp đỡ tận tình trong suốt khoảng thời gian em thực hiện niên luận của mình tốt nhất.</w:t>
      </w:r>
    </w:p>
    <w:p w14:paraId="7CFAAEA3" w14:textId="77777777" w:rsidR="00734DC0" w:rsidRDefault="00000000">
      <w:pPr>
        <w:pBdr>
          <w:top w:val="nil"/>
          <w:left w:val="nil"/>
          <w:bottom w:val="nil"/>
          <w:right w:val="nil"/>
          <w:between w:val="nil"/>
        </w:pBdr>
        <w:ind w:firstLine="720"/>
        <w:rPr>
          <w:color w:val="000000"/>
        </w:rPr>
      </w:pPr>
      <w:r>
        <w:rPr>
          <w:color w:val="000000"/>
        </w:rPr>
        <w:t>Và hơn hết, em xin bày tỏ lòng biết ơn trân trọng đến quý thầy cô Trường Công Nghệ Thông Tin và Truyền Thông nói chung và quý thầy cô bộ môn hệ thống thông tin nói riêng đã tận tình chỉ dạy, truyền đạt những kiến thức quý báu cho em trong thời gian vừa qua để em có đủ kiến thức, điều kiện để thực hiện niên luận này. Đồng thời em cũng rất biết ơn các cán bộ trực ở thư viện, trung tâm học liệu, phòng máy... đã hỗ trợ giúp đỡ em trong thời gian qua.</w:t>
      </w:r>
    </w:p>
    <w:p w14:paraId="380AB04E" w14:textId="77777777" w:rsidR="00734DC0" w:rsidRDefault="00000000">
      <w:pPr>
        <w:pBdr>
          <w:top w:val="nil"/>
          <w:left w:val="nil"/>
          <w:bottom w:val="nil"/>
          <w:right w:val="nil"/>
          <w:between w:val="nil"/>
        </w:pBdr>
        <w:ind w:firstLine="720"/>
        <w:rPr>
          <w:color w:val="000000"/>
        </w:rPr>
      </w:pPr>
      <w:r>
        <w:rPr>
          <w:color w:val="000000"/>
        </w:rPr>
        <w:t>Đồng cảm ơn đến các tác giả trong các quyển sách báo, Internet, anh chị đi trước đã tìm tòi, nghiên cứu đúc kết kinh nghiệm làm tài liệu để em có thể tham khảo trong quá trình thực hiện niên luận.</w:t>
      </w:r>
    </w:p>
    <w:p w14:paraId="0D1A7B61" w14:textId="77777777" w:rsidR="00734DC0" w:rsidRDefault="00000000">
      <w:r>
        <w:t xml:space="preserve">Sau cùng xin cảm ơn các bạn cùng lớp Hệ Thống Thông Tin, Trường </w:t>
      </w:r>
      <w:r>
        <w:rPr>
          <w:color w:val="000000"/>
        </w:rPr>
        <w:t>Công Nghệ Thông Tin và Truyền Thông</w:t>
      </w:r>
      <w:r>
        <w:t>, Trường Đại học Cần Thơ đã tận tình giúp đỡ, hỗ trợ cho em thực hiện niên luận này.</w:t>
      </w:r>
    </w:p>
    <w:p w14:paraId="4BFBDFF3" w14:textId="77777777" w:rsidR="00734DC0" w:rsidRDefault="00734DC0"/>
    <w:p w14:paraId="18CB5176" w14:textId="77777777" w:rsidR="00734DC0" w:rsidRDefault="00734DC0"/>
    <w:p w14:paraId="4B00C9B9" w14:textId="77777777" w:rsidR="00734DC0" w:rsidRDefault="00734DC0"/>
    <w:p w14:paraId="78479E56" w14:textId="77777777" w:rsidR="00734DC0" w:rsidRDefault="00734DC0">
      <w:pPr>
        <w:ind w:firstLine="0"/>
        <w:jc w:val="center"/>
        <w:rPr>
          <w:b/>
        </w:rPr>
      </w:pPr>
    </w:p>
    <w:p w14:paraId="6E924B2A" w14:textId="77777777" w:rsidR="00734DC0" w:rsidRDefault="00000000">
      <w:pPr>
        <w:ind w:firstLine="0"/>
        <w:jc w:val="left"/>
        <w:rPr>
          <w:b/>
        </w:rPr>
      </w:pPr>
      <w:r>
        <w:br w:type="page"/>
      </w:r>
    </w:p>
    <w:p w14:paraId="7D5A8942" w14:textId="77777777" w:rsidR="00734DC0" w:rsidRDefault="00000000">
      <w:pPr>
        <w:ind w:firstLine="0"/>
        <w:jc w:val="center"/>
        <w:rPr>
          <w:b/>
        </w:rPr>
      </w:pPr>
      <w:r>
        <w:rPr>
          <w:b/>
        </w:rPr>
        <w:lastRenderedPageBreak/>
        <w:t>MỤC LỤC</w:t>
      </w:r>
    </w:p>
    <w:p w14:paraId="1550A4B0" w14:textId="77777777" w:rsidR="00734DC0" w:rsidRDefault="00734DC0">
      <w:pPr>
        <w:pBdr>
          <w:top w:val="nil"/>
          <w:left w:val="nil"/>
          <w:bottom w:val="nil"/>
          <w:right w:val="nil"/>
          <w:between w:val="nil"/>
        </w:pBdr>
        <w:ind w:left="360" w:firstLine="207"/>
        <w:rPr>
          <w:color w:val="000000"/>
        </w:rPr>
      </w:pPr>
    </w:p>
    <w:sdt>
      <w:sdtPr>
        <w:rPr>
          <w:rFonts w:cs="Times New Roman"/>
          <w:b w:val="0"/>
          <w:bCs w:val="0"/>
          <w:noProof w:val="0"/>
          <w:szCs w:val="24"/>
        </w:rPr>
        <w:id w:val="475109493"/>
        <w:docPartObj>
          <w:docPartGallery w:val="Table of Contents"/>
          <w:docPartUnique/>
        </w:docPartObj>
      </w:sdtPr>
      <w:sdtContent>
        <w:p w14:paraId="0FCBBA9A" w14:textId="15F3A96B" w:rsidR="00C820CA" w:rsidRDefault="00000000">
          <w:pPr>
            <w:pStyle w:val="TOC1"/>
            <w:tabs>
              <w:tab w:val="left" w:pos="1680"/>
            </w:tabs>
            <w:rPr>
              <w:rFonts w:asciiTheme="minorHAnsi" w:eastAsiaTheme="minorEastAsia" w:hAnsiTheme="minorHAnsi" w:cstheme="minorBidi"/>
              <w:b w:val="0"/>
              <w:bCs w:val="0"/>
              <w:sz w:val="22"/>
              <w:szCs w:val="22"/>
            </w:rPr>
          </w:pPr>
          <w:r>
            <w:fldChar w:fldCharType="begin"/>
          </w:r>
          <w:r>
            <w:instrText xml:space="preserve"> TOC \h \u \z \t "Heading 1,1,Heading 2,2,Heading 3,3,Heading 4,4,Heading 5,5,Heading 6,6,"</w:instrText>
          </w:r>
          <w:r>
            <w:fldChar w:fldCharType="separate"/>
          </w:r>
          <w:hyperlink w:anchor="_Toc152152150" w:history="1">
            <w:r w:rsidR="00C820CA" w:rsidRPr="005C1329">
              <w:rPr>
                <w:rStyle w:val="Hyperlink"/>
                <w:rFonts w:eastAsiaTheme="majorEastAsia"/>
              </w:rPr>
              <w:t>CHƯƠNG 1.</w:t>
            </w:r>
            <w:r w:rsidR="00C820CA">
              <w:rPr>
                <w:rFonts w:asciiTheme="minorHAnsi" w:eastAsiaTheme="minorEastAsia" w:hAnsiTheme="minorHAnsi" w:cstheme="minorBidi"/>
                <w:b w:val="0"/>
                <w:bCs w:val="0"/>
                <w:sz w:val="22"/>
                <w:szCs w:val="22"/>
              </w:rPr>
              <w:tab/>
            </w:r>
            <w:r w:rsidR="00C820CA" w:rsidRPr="005C1329">
              <w:rPr>
                <w:rStyle w:val="Hyperlink"/>
                <w:rFonts w:eastAsiaTheme="majorEastAsia"/>
              </w:rPr>
              <w:t>GIỚI THIỆU VÀ MÔ TẢ BÀI TOÁN</w:t>
            </w:r>
            <w:r w:rsidR="00C820CA">
              <w:rPr>
                <w:webHidden/>
              </w:rPr>
              <w:tab/>
            </w:r>
            <w:r w:rsidR="00C820CA">
              <w:rPr>
                <w:webHidden/>
              </w:rPr>
              <w:fldChar w:fldCharType="begin"/>
            </w:r>
            <w:r w:rsidR="00C820CA">
              <w:rPr>
                <w:webHidden/>
              </w:rPr>
              <w:instrText xml:space="preserve"> PAGEREF _Toc152152150 \h </w:instrText>
            </w:r>
            <w:r w:rsidR="00C820CA">
              <w:rPr>
                <w:webHidden/>
              </w:rPr>
            </w:r>
            <w:r w:rsidR="00C820CA">
              <w:rPr>
                <w:webHidden/>
              </w:rPr>
              <w:fldChar w:fldCharType="separate"/>
            </w:r>
            <w:r w:rsidR="00A76A46">
              <w:rPr>
                <w:webHidden/>
              </w:rPr>
              <w:t>1</w:t>
            </w:r>
            <w:r w:rsidR="00C820CA">
              <w:rPr>
                <w:webHidden/>
              </w:rPr>
              <w:fldChar w:fldCharType="end"/>
            </w:r>
          </w:hyperlink>
        </w:p>
        <w:p w14:paraId="15C25467" w14:textId="7B1EB446" w:rsidR="00C820CA" w:rsidRDefault="00000000">
          <w:pPr>
            <w:pStyle w:val="TOC2"/>
            <w:rPr>
              <w:rFonts w:asciiTheme="minorHAnsi" w:eastAsiaTheme="minorEastAsia" w:hAnsiTheme="minorHAnsi" w:cstheme="minorBidi"/>
              <w:sz w:val="22"/>
              <w:szCs w:val="22"/>
            </w:rPr>
          </w:pPr>
          <w:hyperlink w:anchor="_Toc152152151" w:history="1">
            <w:r w:rsidR="00C820CA" w:rsidRPr="005C1329">
              <w:rPr>
                <w:rStyle w:val="Hyperlink"/>
                <w:rFonts w:eastAsiaTheme="majorEastAsia"/>
              </w:rPr>
              <w:t>1.1.</w:t>
            </w:r>
            <w:r w:rsidR="00C820CA">
              <w:rPr>
                <w:rFonts w:asciiTheme="minorHAnsi" w:eastAsiaTheme="minorEastAsia" w:hAnsiTheme="minorHAnsi" w:cstheme="minorBidi"/>
                <w:sz w:val="22"/>
                <w:szCs w:val="22"/>
              </w:rPr>
              <w:tab/>
            </w:r>
            <w:r w:rsidR="00C820CA" w:rsidRPr="005C1329">
              <w:rPr>
                <w:rStyle w:val="Hyperlink"/>
                <w:rFonts w:eastAsiaTheme="majorEastAsia"/>
              </w:rPr>
              <w:t>Mục tiêu đề tài</w:t>
            </w:r>
            <w:r w:rsidR="00C820CA">
              <w:rPr>
                <w:webHidden/>
              </w:rPr>
              <w:tab/>
            </w:r>
            <w:r w:rsidR="00C820CA">
              <w:rPr>
                <w:webHidden/>
              </w:rPr>
              <w:fldChar w:fldCharType="begin"/>
            </w:r>
            <w:r w:rsidR="00C820CA">
              <w:rPr>
                <w:webHidden/>
              </w:rPr>
              <w:instrText xml:space="preserve"> PAGEREF _Toc152152151 \h </w:instrText>
            </w:r>
            <w:r w:rsidR="00C820CA">
              <w:rPr>
                <w:webHidden/>
              </w:rPr>
            </w:r>
            <w:r w:rsidR="00C820CA">
              <w:rPr>
                <w:webHidden/>
              </w:rPr>
              <w:fldChar w:fldCharType="separate"/>
            </w:r>
            <w:r w:rsidR="00A76A46">
              <w:rPr>
                <w:webHidden/>
              </w:rPr>
              <w:t>1</w:t>
            </w:r>
            <w:r w:rsidR="00C820CA">
              <w:rPr>
                <w:webHidden/>
              </w:rPr>
              <w:fldChar w:fldCharType="end"/>
            </w:r>
          </w:hyperlink>
        </w:p>
        <w:p w14:paraId="5B2CBE92" w14:textId="14084CA0" w:rsidR="00C820CA" w:rsidRDefault="00000000">
          <w:pPr>
            <w:pStyle w:val="TOC2"/>
            <w:rPr>
              <w:rFonts w:asciiTheme="minorHAnsi" w:eastAsiaTheme="minorEastAsia" w:hAnsiTheme="minorHAnsi" w:cstheme="minorBidi"/>
              <w:sz w:val="22"/>
              <w:szCs w:val="22"/>
            </w:rPr>
          </w:pPr>
          <w:hyperlink w:anchor="_Toc152152152" w:history="1">
            <w:r w:rsidR="00C820CA" w:rsidRPr="005C1329">
              <w:rPr>
                <w:rStyle w:val="Hyperlink"/>
                <w:rFonts w:eastAsiaTheme="majorEastAsia"/>
              </w:rPr>
              <w:t>1.2.</w:t>
            </w:r>
            <w:r w:rsidR="00C820CA">
              <w:rPr>
                <w:rFonts w:asciiTheme="minorHAnsi" w:eastAsiaTheme="minorEastAsia" w:hAnsiTheme="minorHAnsi" w:cstheme="minorBidi"/>
                <w:sz w:val="22"/>
                <w:szCs w:val="22"/>
              </w:rPr>
              <w:tab/>
            </w:r>
            <w:r w:rsidR="00C820CA" w:rsidRPr="005C1329">
              <w:rPr>
                <w:rStyle w:val="Hyperlink"/>
                <w:rFonts w:eastAsiaTheme="majorEastAsia"/>
              </w:rPr>
              <w:t>Mô tả chi tiết đề tài</w:t>
            </w:r>
            <w:r w:rsidR="00C820CA">
              <w:rPr>
                <w:webHidden/>
              </w:rPr>
              <w:tab/>
            </w:r>
            <w:r w:rsidR="00C820CA">
              <w:rPr>
                <w:webHidden/>
              </w:rPr>
              <w:fldChar w:fldCharType="begin"/>
            </w:r>
            <w:r w:rsidR="00C820CA">
              <w:rPr>
                <w:webHidden/>
              </w:rPr>
              <w:instrText xml:space="preserve"> PAGEREF _Toc152152152 \h </w:instrText>
            </w:r>
            <w:r w:rsidR="00C820CA">
              <w:rPr>
                <w:webHidden/>
              </w:rPr>
            </w:r>
            <w:r w:rsidR="00C820CA">
              <w:rPr>
                <w:webHidden/>
              </w:rPr>
              <w:fldChar w:fldCharType="separate"/>
            </w:r>
            <w:r w:rsidR="00A76A46">
              <w:rPr>
                <w:webHidden/>
              </w:rPr>
              <w:t>3</w:t>
            </w:r>
            <w:r w:rsidR="00C820CA">
              <w:rPr>
                <w:webHidden/>
              </w:rPr>
              <w:fldChar w:fldCharType="end"/>
            </w:r>
          </w:hyperlink>
        </w:p>
        <w:p w14:paraId="5E97C7FF" w14:textId="59C1B075" w:rsidR="00C820CA" w:rsidRDefault="00000000">
          <w:pPr>
            <w:pStyle w:val="TOC2"/>
            <w:rPr>
              <w:rFonts w:asciiTheme="minorHAnsi" w:eastAsiaTheme="minorEastAsia" w:hAnsiTheme="minorHAnsi" w:cstheme="minorBidi"/>
              <w:sz w:val="22"/>
              <w:szCs w:val="22"/>
            </w:rPr>
          </w:pPr>
          <w:hyperlink w:anchor="_Toc152152153" w:history="1">
            <w:r w:rsidR="00C820CA" w:rsidRPr="005C1329">
              <w:rPr>
                <w:rStyle w:val="Hyperlink"/>
                <w:rFonts w:eastAsiaTheme="majorEastAsia"/>
              </w:rPr>
              <w:t>1.3.</w:t>
            </w:r>
            <w:r w:rsidR="00C820CA">
              <w:rPr>
                <w:rFonts w:asciiTheme="minorHAnsi" w:eastAsiaTheme="minorEastAsia" w:hAnsiTheme="minorHAnsi" w:cstheme="minorBidi"/>
                <w:sz w:val="22"/>
                <w:szCs w:val="22"/>
              </w:rPr>
              <w:tab/>
            </w:r>
            <w:r w:rsidR="00C820CA" w:rsidRPr="005C1329">
              <w:rPr>
                <w:rStyle w:val="Hyperlink"/>
                <w:rFonts w:eastAsiaTheme="majorEastAsia"/>
              </w:rPr>
              <w:t>Hướng tiếp cận giải quyết của đề tài</w:t>
            </w:r>
            <w:r w:rsidR="00C820CA">
              <w:rPr>
                <w:webHidden/>
              </w:rPr>
              <w:tab/>
            </w:r>
            <w:r w:rsidR="00C820CA">
              <w:rPr>
                <w:webHidden/>
              </w:rPr>
              <w:fldChar w:fldCharType="begin"/>
            </w:r>
            <w:r w:rsidR="00C820CA">
              <w:rPr>
                <w:webHidden/>
              </w:rPr>
              <w:instrText xml:space="preserve"> PAGEREF _Toc152152153 \h </w:instrText>
            </w:r>
            <w:r w:rsidR="00C820CA">
              <w:rPr>
                <w:webHidden/>
              </w:rPr>
            </w:r>
            <w:r w:rsidR="00C820CA">
              <w:rPr>
                <w:webHidden/>
              </w:rPr>
              <w:fldChar w:fldCharType="separate"/>
            </w:r>
            <w:r w:rsidR="00A76A46">
              <w:rPr>
                <w:webHidden/>
              </w:rPr>
              <w:t>12</w:t>
            </w:r>
            <w:r w:rsidR="00C820CA">
              <w:rPr>
                <w:webHidden/>
              </w:rPr>
              <w:fldChar w:fldCharType="end"/>
            </w:r>
          </w:hyperlink>
        </w:p>
        <w:p w14:paraId="7FE05D1F" w14:textId="01368EBC" w:rsidR="00C820CA" w:rsidRDefault="00000000">
          <w:pPr>
            <w:pStyle w:val="TOC1"/>
            <w:tabs>
              <w:tab w:val="left" w:pos="1680"/>
            </w:tabs>
            <w:rPr>
              <w:rFonts w:asciiTheme="minorHAnsi" w:eastAsiaTheme="minorEastAsia" w:hAnsiTheme="minorHAnsi" w:cstheme="minorBidi"/>
              <w:b w:val="0"/>
              <w:bCs w:val="0"/>
              <w:sz w:val="22"/>
              <w:szCs w:val="22"/>
            </w:rPr>
          </w:pPr>
          <w:hyperlink w:anchor="_Toc152152154" w:history="1">
            <w:r w:rsidR="00C820CA" w:rsidRPr="005C1329">
              <w:rPr>
                <w:rStyle w:val="Hyperlink"/>
                <w:rFonts w:eastAsiaTheme="majorEastAsia"/>
              </w:rPr>
              <w:t>CHƯƠNG 2.</w:t>
            </w:r>
            <w:r w:rsidR="00C820CA">
              <w:rPr>
                <w:rFonts w:asciiTheme="minorHAnsi" w:eastAsiaTheme="minorEastAsia" w:hAnsiTheme="minorHAnsi" w:cstheme="minorBidi"/>
                <w:b w:val="0"/>
                <w:bCs w:val="0"/>
                <w:sz w:val="22"/>
                <w:szCs w:val="22"/>
              </w:rPr>
              <w:tab/>
            </w:r>
            <w:r w:rsidR="00C820CA" w:rsidRPr="005C1329">
              <w:rPr>
                <w:rStyle w:val="Hyperlink"/>
                <w:rFonts w:eastAsiaTheme="majorEastAsia"/>
              </w:rPr>
              <w:t>THIẾT KẾ VÀ CÀI ĐẶT GIẢI PHÁP</w:t>
            </w:r>
            <w:r w:rsidR="00C820CA">
              <w:rPr>
                <w:webHidden/>
              </w:rPr>
              <w:tab/>
            </w:r>
            <w:r w:rsidR="00C820CA">
              <w:rPr>
                <w:webHidden/>
              </w:rPr>
              <w:fldChar w:fldCharType="begin"/>
            </w:r>
            <w:r w:rsidR="00C820CA">
              <w:rPr>
                <w:webHidden/>
              </w:rPr>
              <w:instrText xml:space="preserve"> PAGEREF _Toc152152154 \h </w:instrText>
            </w:r>
            <w:r w:rsidR="00C820CA">
              <w:rPr>
                <w:webHidden/>
              </w:rPr>
            </w:r>
            <w:r w:rsidR="00C820CA">
              <w:rPr>
                <w:webHidden/>
              </w:rPr>
              <w:fldChar w:fldCharType="separate"/>
            </w:r>
            <w:r w:rsidR="00A76A46">
              <w:rPr>
                <w:webHidden/>
              </w:rPr>
              <w:t>15</w:t>
            </w:r>
            <w:r w:rsidR="00C820CA">
              <w:rPr>
                <w:webHidden/>
              </w:rPr>
              <w:fldChar w:fldCharType="end"/>
            </w:r>
          </w:hyperlink>
        </w:p>
        <w:p w14:paraId="5D616625" w14:textId="3E274DAF" w:rsidR="00C820CA" w:rsidRDefault="00000000">
          <w:pPr>
            <w:pStyle w:val="TOC2"/>
            <w:rPr>
              <w:rFonts w:asciiTheme="minorHAnsi" w:eastAsiaTheme="minorEastAsia" w:hAnsiTheme="minorHAnsi" w:cstheme="minorBidi"/>
              <w:sz w:val="22"/>
              <w:szCs w:val="22"/>
            </w:rPr>
          </w:pPr>
          <w:hyperlink w:anchor="_Toc152152155" w:history="1">
            <w:r w:rsidR="00C820CA" w:rsidRPr="005C1329">
              <w:rPr>
                <w:rStyle w:val="Hyperlink"/>
                <w:rFonts w:eastAsiaTheme="majorEastAsia"/>
              </w:rPr>
              <w:t>2.1.</w:t>
            </w:r>
            <w:r w:rsidR="00C820CA">
              <w:rPr>
                <w:rFonts w:asciiTheme="minorHAnsi" w:eastAsiaTheme="minorEastAsia" w:hAnsiTheme="minorHAnsi" w:cstheme="minorBidi"/>
                <w:sz w:val="22"/>
                <w:szCs w:val="22"/>
              </w:rPr>
              <w:tab/>
            </w:r>
            <w:r w:rsidR="00C820CA" w:rsidRPr="005C1329">
              <w:rPr>
                <w:rStyle w:val="Hyperlink"/>
                <w:rFonts w:eastAsiaTheme="majorEastAsia"/>
              </w:rPr>
              <w:t>Kiến trúc tổng quát hệ thống</w:t>
            </w:r>
            <w:r w:rsidR="00C820CA">
              <w:rPr>
                <w:webHidden/>
              </w:rPr>
              <w:tab/>
            </w:r>
            <w:r w:rsidR="00C820CA">
              <w:rPr>
                <w:webHidden/>
              </w:rPr>
              <w:fldChar w:fldCharType="begin"/>
            </w:r>
            <w:r w:rsidR="00C820CA">
              <w:rPr>
                <w:webHidden/>
              </w:rPr>
              <w:instrText xml:space="preserve"> PAGEREF _Toc152152155 \h </w:instrText>
            </w:r>
            <w:r w:rsidR="00C820CA">
              <w:rPr>
                <w:webHidden/>
              </w:rPr>
            </w:r>
            <w:r w:rsidR="00C820CA">
              <w:rPr>
                <w:webHidden/>
              </w:rPr>
              <w:fldChar w:fldCharType="separate"/>
            </w:r>
            <w:r w:rsidR="00A76A46">
              <w:rPr>
                <w:webHidden/>
              </w:rPr>
              <w:t>15</w:t>
            </w:r>
            <w:r w:rsidR="00C820CA">
              <w:rPr>
                <w:webHidden/>
              </w:rPr>
              <w:fldChar w:fldCharType="end"/>
            </w:r>
          </w:hyperlink>
        </w:p>
        <w:p w14:paraId="7C988B41" w14:textId="482A927F" w:rsidR="00C820CA" w:rsidRDefault="00000000">
          <w:pPr>
            <w:pStyle w:val="TOC2"/>
            <w:rPr>
              <w:rFonts w:asciiTheme="minorHAnsi" w:eastAsiaTheme="minorEastAsia" w:hAnsiTheme="minorHAnsi" w:cstheme="minorBidi"/>
              <w:sz w:val="22"/>
              <w:szCs w:val="22"/>
            </w:rPr>
          </w:pPr>
          <w:hyperlink w:anchor="_Toc152152156" w:history="1">
            <w:r w:rsidR="00C820CA" w:rsidRPr="005C1329">
              <w:rPr>
                <w:rStyle w:val="Hyperlink"/>
                <w:rFonts w:eastAsiaTheme="majorEastAsia"/>
              </w:rPr>
              <w:t>2.2.</w:t>
            </w:r>
            <w:r w:rsidR="00C820CA">
              <w:rPr>
                <w:rFonts w:asciiTheme="minorHAnsi" w:eastAsiaTheme="minorEastAsia" w:hAnsiTheme="minorHAnsi" w:cstheme="minorBidi"/>
                <w:sz w:val="22"/>
                <w:szCs w:val="22"/>
              </w:rPr>
              <w:tab/>
            </w:r>
            <w:r w:rsidR="00C820CA" w:rsidRPr="005C1329">
              <w:rPr>
                <w:rStyle w:val="Hyperlink"/>
                <w:rFonts w:eastAsiaTheme="majorEastAsia"/>
              </w:rPr>
              <w:t>Xây dựng các mô hình</w:t>
            </w:r>
            <w:r w:rsidR="00C820CA">
              <w:rPr>
                <w:webHidden/>
              </w:rPr>
              <w:tab/>
            </w:r>
            <w:r w:rsidR="00C820CA">
              <w:rPr>
                <w:webHidden/>
              </w:rPr>
              <w:fldChar w:fldCharType="begin"/>
            </w:r>
            <w:r w:rsidR="00C820CA">
              <w:rPr>
                <w:webHidden/>
              </w:rPr>
              <w:instrText xml:space="preserve"> PAGEREF _Toc152152156 \h </w:instrText>
            </w:r>
            <w:r w:rsidR="00C820CA">
              <w:rPr>
                <w:webHidden/>
              </w:rPr>
            </w:r>
            <w:r w:rsidR="00C820CA">
              <w:rPr>
                <w:webHidden/>
              </w:rPr>
              <w:fldChar w:fldCharType="separate"/>
            </w:r>
            <w:r w:rsidR="00A76A46">
              <w:rPr>
                <w:webHidden/>
              </w:rPr>
              <w:t>15</w:t>
            </w:r>
            <w:r w:rsidR="00C820CA">
              <w:rPr>
                <w:webHidden/>
              </w:rPr>
              <w:fldChar w:fldCharType="end"/>
            </w:r>
          </w:hyperlink>
        </w:p>
        <w:p w14:paraId="03233973" w14:textId="2547A91B" w:rsidR="00C820CA" w:rsidRDefault="00000000">
          <w:pPr>
            <w:pStyle w:val="TOC2"/>
            <w:rPr>
              <w:rFonts w:asciiTheme="minorHAnsi" w:eastAsiaTheme="minorEastAsia" w:hAnsiTheme="minorHAnsi" w:cstheme="minorBidi"/>
              <w:sz w:val="22"/>
              <w:szCs w:val="22"/>
            </w:rPr>
          </w:pPr>
          <w:hyperlink w:anchor="_Toc152152157" w:history="1">
            <w:r w:rsidR="00C820CA" w:rsidRPr="005C1329">
              <w:rPr>
                <w:rStyle w:val="Hyperlink"/>
                <w:rFonts w:eastAsiaTheme="majorEastAsia"/>
              </w:rPr>
              <w:t>2.3.</w:t>
            </w:r>
            <w:r w:rsidR="00C820CA">
              <w:rPr>
                <w:rFonts w:asciiTheme="minorHAnsi" w:eastAsiaTheme="minorEastAsia" w:hAnsiTheme="minorHAnsi" w:cstheme="minorBidi"/>
                <w:sz w:val="22"/>
                <w:szCs w:val="22"/>
              </w:rPr>
              <w:tab/>
            </w:r>
            <w:r w:rsidR="00C820CA" w:rsidRPr="005C1329">
              <w:rPr>
                <w:rStyle w:val="Hyperlink"/>
                <w:rFonts w:eastAsiaTheme="majorEastAsia"/>
              </w:rPr>
              <w:t>Giải pháp cài đặt</w:t>
            </w:r>
            <w:r w:rsidR="00C820CA">
              <w:rPr>
                <w:webHidden/>
              </w:rPr>
              <w:tab/>
            </w:r>
            <w:r w:rsidR="00C820CA">
              <w:rPr>
                <w:webHidden/>
              </w:rPr>
              <w:fldChar w:fldCharType="begin"/>
            </w:r>
            <w:r w:rsidR="00C820CA">
              <w:rPr>
                <w:webHidden/>
              </w:rPr>
              <w:instrText xml:space="preserve"> PAGEREF _Toc152152157 \h </w:instrText>
            </w:r>
            <w:r w:rsidR="00C820CA">
              <w:rPr>
                <w:webHidden/>
              </w:rPr>
            </w:r>
            <w:r w:rsidR="00C820CA">
              <w:rPr>
                <w:webHidden/>
              </w:rPr>
              <w:fldChar w:fldCharType="separate"/>
            </w:r>
            <w:r w:rsidR="00A76A46">
              <w:rPr>
                <w:webHidden/>
              </w:rPr>
              <w:t>18</w:t>
            </w:r>
            <w:r w:rsidR="00C820CA">
              <w:rPr>
                <w:webHidden/>
              </w:rPr>
              <w:fldChar w:fldCharType="end"/>
            </w:r>
          </w:hyperlink>
        </w:p>
        <w:p w14:paraId="795F9590" w14:textId="59BD164C" w:rsidR="00C820CA" w:rsidRDefault="00000000">
          <w:pPr>
            <w:pStyle w:val="TOC1"/>
            <w:tabs>
              <w:tab w:val="left" w:pos="1680"/>
            </w:tabs>
            <w:rPr>
              <w:rFonts w:asciiTheme="minorHAnsi" w:eastAsiaTheme="minorEastAsia" w:hAnsiTheme="minorHAnsi" w:cstheme="minorBidi"/>
              <w:b w:val="0"/>
              <w:bCs w:val="0"/>
              <w:sz w:val="22"/>
              <w:szCs w:val="22"/>
            </w:rPr>
          </w:pPr>
          <w:hyperlink w:anchor="_Toc152152158" w:history="1">
            <w:r w:rsidR="00C820CA" w:rsidRPr="005C1329">
              <w:rPr>
                <w:rStyle w:val="Hyperlink"/>
                <w:rFonts w:eastAsiaTheme="majorEastAsia"/>
              </w:rPr>
              <w:t>CHƯƠNG 3.</w:t>
            </w:r>
            <w:r w:rsidR="00C820CA">
              <w:rPr>
                <w:rFonts w:asciiTheme="minorHAnsi" w:eastAsiaTheme="minorEastAsia" w:hAnsiTheme="minorHAnsi" w:cstheme="minorBidi"/>
                <w:b w:val="0"/>
                <w:bCs w:val="0"/>
                <w:sz w:val="22"/>
                <w:szCs w:val="22"/>
              </w:rPr>
              <w:tab/>
            </w:r>
            <w:r w:rsidR="00C820CA" w:rsidRPr="005C1329">
              <w:rPr>
                <w:rStyle w:val="Hyperlink"/>
                <w:rFonts w:eastAsiaTheme="majorEastAsia"/>
              </w:rPr>
              <w:t>KIỂM THỬ VÀ ĐÁNH GIÁ</w:t>
            </w:r>
            <w:r w:rsidR="00C820CA">
              <w:rPr>
                <w:webHidden/>
              </w:rPr>
              <w:tab/>
            </w:r>
            <w:r w:rsidR="00C820CA">
              <w:rPr>
                <w:webHidden/>
              </w:rPr>
              <w:fldChar w:fldCharType="begin"/>
            </w:r>
            <w:r w:rsidR="00C820CA">
              <w:rPr>
                <w:webHidden/>
              </w:rPr>
              <w:instrText xml:space="preserve"> PAGEREF _Toc152152158 \h </w:instrText>
            </w:r>
            <w:r w:rsidR="00C820CA">
              <w:rPr>
                <w:webHidden/>
              </w:rPr>
            </w:r>
            <w:r w:rsidR="00C820CA">
              <w:rPr>
                <w:webHidden/>
              </w:rPr>
              <w:fldChar w:fldCharType="separate"/>
            </w:r>
            <w:r w:rsidR="00A76A46">
              <w:rPr>
                <w:webHidden/>
              </w:rPr>
              <w:t>19</w:t>
            </w:r>
            <w:r w:rsidR="00C820CA">
              <w:rPr>
                <w:webHidden/>
              </w:rPr>
              <w:fldChar w:fldCharType="end"/>
            </w:r>
          </w:hyperlink>
        </w:p>
        <w:p w14:paraId="62F9BCA2" w14:textId="1CAB6706" w:rsidR="00C820CA" w:rsidRDefault="00000000">
          <w:pPr>
            <w:pStyle w:val="TOC2"/>
            <w:rPr>
              <w:rFonts w:asciiTheme="minorHAnsi" w:eastAsiaTheme="minorEastAsia" w:hAnsiTheme="minorHAnsi" w:cstheme="minorBidi"/>
              <w:sz w:val="22"/>
              <w:szCs w:val="22"/>
            </w:rPr>
          </w:pPr>
          <w:hyperlink w:anchor="_Toc152152159" w:history="1">
            <w:r w:rsidR="00C820CA" w:rsidRPr="005C1329">
              <w:rPr>
                <w:rStyle w:val="Hyperlink"/>
                <w:rFonts w:eastAsiaTheme="majorEastAsia"/>
              </w:rPr>
              <w:t>3.1.</w:t>
            </w:r>
            <w:r w:rsidR="00C820CA">
              <w:rPr>
                <w:rFonts w:asciiTheme="minorHAnsi" w:eastAsiaTheme="minorEastAsia" w:hAnsiTheme="minorHAnsi" w:cstheme="minorBidi"/>
                <w:sz w:val="22"/>
                <w:szCs w:val="22"/>
              </w:rPr>
              <w:tab/>
            </w:r>
            <w:r w:rsidR="00C820CA" w:rsidRPr="005C1329">
              <w:rPr>
                <w:rStyle w:val="Hyperlink"/>
                <w:rFonts w:eastAsiaTheme="majorEastAsia"/>
              </w:rPr>
              <w:t>Kịch bản kiểm thử</w:t>
            </w:r>
            <w:r w:rsidR="00C820CA">
              <w:rPr>
                <w:webHidden/>
              </w:rPr>
              <w:tab/>
            </w:r>
            <w:r w:rsidR="00C820CA">
              <w:rPr>
                <w:webHidden/>
              </w:rPr>
              <w:fldChar w:fldCharType="begin"/>
            </w:r>
            <w:r w:rsidR="00C820CA">
              <w:rPr>
                <w:webHidden/>
              </w:rPr>
              <w:instrText xml:space="preserve"> PAGEREF _Toc152152159 \h </w:instrText>
            </w:r>
            <w:r w:rsidR="00C820CA">
              <w:rPr>
                <w:webHidden/>
              </w:rPr>
            </w:r>
            <w:r w:rsidR="00C820CA">
              <w:rPr>
                <w:webHidden/>
              </w:rPr>
              <w:fldChar w:fldCharType="separate"/>
            </w:r>
            <w:r w:rsidR="00A76A46">
              <w:rPr>
                <w:webHidden/>
              </w:rPr>
              <w:t>19</w:t>
            </w:r>
            <w:r w:rsidR="00C820CA">
              <w:rPr>
                <w:webHidden/>
              </w:rPr>
              <w:fldChar w:fldCharType="end"/>
            </w:r>
          </w:hyperlink>
        </w:p>
        <w:p w14:paraId="21C6856B" w14:textId="4FA0CA96" w:rsidR="00C820CA" w:rsidRDefault="00000000">
          <w:pPr>
            <w:pStyle w:val="TOC2"/>
            <w:rPr>
              <w:rFonts w:asciiTheme="minorHAnsi" w:eastAsiaTheme="minorEastAsia" w:hAnsiTheme="minorHAnsi" w:cstheme="minorBidi"/>
              <w:sz w:val="22"/>
              <w:szCs w:val="22"/>
            </w:rPr>
          </w:pPr>
          <w:hyperlink w:anchor="_Toc152152160" w:history="1">
            <w:r w:rsidR="00C820CA" w:rsidRPr="005C1329">
              <w:rPr>
                <w:rStyle w:val="Hyperlink"/>
                <w:rFonts w:eastAsiaTheme="majorEastAsia"/>
              </w:rPr>
              <w:t>3.2.</w:t>
            </w:r>
            <w:r w:rsidR="00C820CA">
              <w:rPr>
                <w:rFonts w:asciiTheme="minorHAnsi" w:eastAsiaTheme="minorEastAsia" w:hAnsiTheme="minorHAnsi" w:cstheme="minorBidi"/>
                <w:sz w:val="22"/>
                <w:szCs w:val="22"/>
              </w:rPr>
              <w:tab/>
            </w:r>
            <w:r w:rsidR="00C820CA" w:rsidRPr="005C1329">
              <w:rPr>
                <w:rStyle w:val="Hyperlink"/>
                <w:rFonts w:eastAsiaTheme="majorEastAsia"/>
              </w:rPr>
              <w:t>Kết quả kiểm thử</w:t>
            </w:r>
            <w:r w:rsidR="00C820CA">
              <w:rPr>
                <w:webHidden/>
              </w:rPr>
              <w:tab/>
            </w:r>
            <w:r w:rsidR="00C820CA">
              <w:rPr>
                <w:webHidden/>
              </w:rPr>
              <w:fldChar w:fldCharType="begin"/>
            </w:r>
            <w:r w:rsidR="00C820CA">
              <w:rPr>
                <w:webHidden/>
              </w:rPr>
              <w:instrText xml:space="preserve"> PAGEREF _Toc152152160 \h </w:instrText>
            </w:r>
            <w:r w:rsidR="00C820CA">
              <w:rPr>
                <w:webHidden/>
              </w:rPr>
            </w:r>
            <w:r w:rsidR="00C820CA">
              <w:rPr>
                <w:webHidden/>
              </w:rPr>
              <w:fldChar w:fldCharType="separate"/>
            </w:r>
            <w:r w:rsidR="00A76A46">
              <w:rPr>
                <w:webHidden/>
              </w:rPr>
              <w:t>19</w:t>
            </w:r>
            <w:r w:rsidR="00C820CA">
              <w:rPr>
                <w:webHidden/>
              </w:rPr>
              <w:fldChar w:fldCharType="end"/>
            </w:r>
          </w:hyperlink>
        </w:p>
        <w:p w14:paraId="57F9294B" w14:textId="73DF5BC6" w:rsidR="00C820CA" w:rsidRDefault="00000000">
          <w:pPr>
            <w:pStyle w:val="TOC1"/>
            <w:tabs>
              <w:tab w:val="left" w:pos="1680"/>
            </w:tabs>
            <w:rPr>
              <w:rFonts w:asciiTheme="minorHAnsi" w:eastAsiaTheme="minorEastAsia" w:hAnsiTheme="minorHAnsi" w:cstheme="minorBidi"/>
              <w:b w:val="0"/>
              <w:bCs w:val="0"/>
              <w:sz w:val="22"/>
              <w:szCs w:val="22"/>
            </w:rPr>
          </w:pPr>
          <w:hyperlink w:anchor="_Toc152152161" w:history="1">
            <w:r w:rsidR="00C820CA" w:rsidRPr="005C1329">
              <w:rPr>
                <w:rStyle w:val="Hyperlink"/>
                <w:rFonts w:eastAsiaTheme="majorEastAsia"/>
              </w:rPr>
              <w:t>CHƯƠNG 4.</w:t>
            </w:r>
            <w:r w:rsidR="00C820CA">
              <w:rPr>
                <w:rFonts w:asciiTheme="minorHAnsi" w:eastAsiaTheme="minorEastAsia" w:hAnsiTheme="minorHAnsi" w:cstheme="minorBidi"/>
                <w:b w:val="0"/>
                <w:bCs w:val="0"/>
                <w:sz w:val="22"/>
                <w:szCs w:val="22"/>
              </w:rPr>
              <w:tab/>
            </w:r>
            <w:r w:rsidR="00C820CA" w:rsidRPr="005C1329">
              <w:rPr>
                <w:rStyle w:val="Hyperlink"/>
                <w:rFonts w:eastAsiaTheme="majorEastAsia"/>
              </w:rPr>
              <w:t>KẾT LUẬN VÀ HƯỚNG PHÁT TRIỂN</w:t>
            </w:r>
            <w:r w:rsidR="00C820CA">
              <w:rPr>
                <w:webHidden/>
              </w:rPr>
              <w:tab/>
            </w:r>
            <w:r w:rsidR="00C820CA">
              <w:rPr>
                <w:webHidden/>
              </w:rPr>
              <w:fldChar w:fldCharType="begin"/>
            </w:r>
            <w:r w:rsidR="00C820CA">
              <w:rPr>
                <w:webHidden/>
              </w:rPr>
              <w:instrText xml:space="preserve"> PAGEREF _Toc152152161 \h </w:instrText>
            </w:r>
            <w:r w:rsidR="00C820CA">
              <w:rPr>
                <w:webHidden/>
              </w:rPr>
            </w:r>
            <w:r w:rsidR="00C820CA">
              <w:rPr>
                <w:webHidden/>
              </w:rPr>
              <w:fldChar w:fldCharType="separate"/>
            </w:r>
            <w:r w:rsidR="00A76A46">
              <w:rPr>
                <w:webHidden/>
              </w:rPr>
              <w:t>27</w:t>
            </w:r>
            <w:r w:rsidR="00C820CA">
              <w:rPr>
                <w:webHidden/>
              </w:rPr>
              <w:fldChar w:fldCharType="end"/>
            </w:r>
          </w:hyperlink>
        </w:p>
        <w:p w14:paraId="0CB210C5" w14:textId="79C42609" w:rsidR="00C820CA" w:rsidRDefault="00000000">
          <w:pPr>
            <w:pStyle w:val="TOC2"/>
            <w:rPr>
              <w:rFonts w:asciiTheme="minorHAnsi" w:eastAsiaTheme="minorEastAsia" w:hAnsiTheme="minorHAnsi" w:cstheme="minorBidi"/>
              <w:sz w:val="22"/>
              <w:szCs w:val="22"/>
            </w:rPr>
          </w:pPr>
          <w:hyperlink w:anchor="_Toc152152162" w:history="1">
            <w:r w:rsidR="00C820CA" w:rsidRPr="005C1329">
              <w:rPr>
                <w:rStyle w:val="Hyperlink"/>
                <w:rFonts w:eastAsiaTheme="majorEastAsia"/>
              </w:rPr>
              <w:t>4.1.</w:t>
            </w:r>
            <w:r w:rsidR="00C820CA">
              <w:rPr>
                <w:rFonts w:asciiTheme="minorHAnsi" w:eastAsiaTheme="minorEastAsia" w:hAnsiTheme="minorHAnsi" w:cstheme="minorBidi"/>
                <w:sz w:val="22"/>
                <w:szCs w:val="22"/>
              </w:rPr>
              <w:tab/>
            </w:r>
            <w:r w:rsidR="00C820CA" w:rsidRPr="005C1329">
              <w:rPr>
                <w:rStyle w:val="Hyperlink"/>
                <w:rFonts w:eastAsiaTheme="majorEastAsia"/>
              </w:rPr>
              <w:t>Kết luận</w:t>
            </w:r>
            <w:r w:rsidR="00C820CA">
              <w:rPr>
                <w:webHidden/>
              </w:rPr>
              <w:tab/>
            </w:r>
            <w:r w:rsidR="00C820CA">
              <w:rPr>
                <w:webHidden/>
              </w:rPr>
              <w:fldChar w:fldCharType="begin"/>
            </w:r>
            <w:r w:rsidR="00C820CA">
              <w:rPr>
                <w:webHidden/>
              </w:rPr>
              <w:instrText xml:space="preserve"> PAGEREF _Toc152152162 \h </w:instrText>
            </w:r>
            <w:r w:rsidR="00C820CA">
              <w:rPr>
                <w:webHidden/>
              </w:rPr>
            </w:r>
            <w:r w:rsidR="00C820CA">
              <w:rPr>
                <w:webHidden/>
              </w:rPr>
              <w:fldChar w:fldCharType="separate"/>
            </w:r>
            <w:r w:rsidR="00A76A46">
              <w:rPr>
                <w:webHidden/>
              </w:rPr>
              <w:t>27</w:t>
            </w:r>
            <w:r w:rsidR="00C820CA">
              <w:rPr>
                <w:webHidden/>
              </w:rPr>
              <w:fldChar w:fldCharType="end"/>
            </w:r>
          </w:hyperlink>
        </w:p>
        <w:p w14:paraId="263A05F9" w14:textId="397E5E15" w:rsidR="00C820CA" w:rsidRDefault="00000000">
          <w:pPr>
            <w:pStyle w:val="TOC2"/>
            <w:rPr>
              <w:rFonts w:asciiTheme="minorHAnsi" w:eastAsiaTheme="minorEastAsia" w:hAnsiTheme="minorHAnsi" w:cstheme="minorBidi"/>
              <w:sz w:val="22"/>
              <w:szCs w:val="22"/>
            </w:rPr>
          </w:pPr>
          <w:hyperlink w:anchor="_Toc152152163" w:history="1">
            <w:r w:rsidR="00C820CA" w:rsidRPr="005C1329">
              <w:rPr>
                <w:rStyle w:val="Hyperlink"/>
                <w:rFonts w:eastAsiaTheme="majorEastAsia"/>
              </w:rPr>
              <w:t>4.2</w:t>
            </w:r>
            <w:r w:rsidR="00C820CA">
              <w:rPr>
                <w:rFonts w:asciiTheme="minorHAnsi" w:eastAsiaTheme="minorEastAsia" w:hAnsiTheme="minorHAnsi" w:cstheme="minorBidi"/>
                <w:sz w:val="22"/>
                <w:szCs w:val="22"/>
              </w:rPr>
              <w:tab/>
            </w:r>
            <w:r w:rsidR="00C820CA" w:rsidRPr="005C1329">
              <w:rPr>
                <w:rStyle w:val="Hyperlink"/>
                <w:rFonts w:eastAsiaTheme="majorEastAsia"/>
              </w:rPr>
              <w:t>Hướng phát triển</w:t>
            </w:r>
            <w:r w:rsidR="00C820CA">
              <w:rPr>
                <w:webHidden/>
              </w:rPr>
              <w:tab/>
            </w:r>
            <w:r w:rsidR="00C820CA">
              <w:rPr>
                <w:webHidden/>
              </w:rPr>
              <w:fldChar w:fldCharType="begin"/>
            </w:r>
            <w:r w:rsidR="00C820CA">
              <w:rPr>
                <w:webHidden/>
              </w:rPr>
              <w:instrText xml:space="preserve"> PAGEREF _Toc152152163 \h </w:instrText>
            </w:r>
            <w:r w:rsidR="00C820CA">
              <w:rPr>
                <w:webHidden/>
              </w:rPr>
            </w:r>
            <w:r w:rsidR="00C820CA">
              <w:rPr>
                <w:webHidden/>
              </w:rPr>
              <w:fldChar w:fldCharType="separate"/>
            </w:r>
            <w:r w:rsidR="00A76A46">
              <w:rPr>
                <w:webHidden/>
              </w:rPr>
              <w:t>28</w:t>
            </w:r>
            <w:r w:rsidR="00C820CA">
              <w:rPr>
                <w:webHidden/>
              </w:rPr>
              <w:fldChar w:fldCharType="end"/>
            </w:r>
          </w:hyperlink>
        </w:p>
        <w:p w14:paraId="1B03E1F9" w14:textId="168E9817" w:rsidR="00C820CA" w:rsidRDefault="005918E0">
          <w:pPr>
            <w:pStyle w:val="TOC1"/>
            <w:tabs>
              <w:tab w:val="left" w:pos="720"/>
            </w:tabs>
            <w:rPr>
              <w:rFonts w:asciiTheme="minorHAnsi" w:eastAsiaTheme="minorEastAsia" w:hAnsiTheme="minorHAnsi" w:cstheme="minorBidi"/>
              <w:b w:val="0"/>
              <w:bCs w:val="0"/>
              <w:sz w:val="22"/>
              <w:szCs w:val="22"/>
            </w:rPr>
          </w:pPr>
          <w:r>
            <w:t xml:space="preserve">CHƯƠNG </w:t>
          </w:r>
          <w:hyperlink w:anchor="_Toc152152164" w:history="1">
            <w:r w:rsidR="007243B5">
              <w:rPr>
                <w:rStyle w:val="Hyperlink"/>
                <w:rFonts w:eastAsiaTheme="majorEastAsia"/>
              </w:rPr>
              <w:t>5.</w:t>
            </w:r>
            <w:r w:rsidR="00E46ADD">
              <w:rPr>
                <w:rStyle w:val="Hyperlink"/>
                <w:rFonts w:eastAsiaTheme="majorEastAsia"/>
              </w:rPr>
              <w:t xml:space="preserve"> </w:t>
            </w:r>
            <w:r w:rsidR="00C820CA" w:rsidRPr="005C1329">
              <w:rPr>
                <w:rStyle w:val="Hyperlink"/>
                <w:rFonts w:eastAsiaTheme="majorEastAsia"/>
              </w:rPr>
              <w:t>TÀI LIỆU THAM KHẢO</w:t>
            </w:r>
            <w:r w:rsidR="00C820CA">
              <w:rPr>
                <w:webHidden/>
              </w:rPr>
              <w:tab/>
            </w:r>
            <w:r w:rsidR="00C820CA">
              <w:rPr>
                <w:webHidden/>
              </w:rPr>
              <w:fldChar w:fldCharType="begin"/>
            </w:r>
            <w:r w:rsidR="00C820CA">
              <w:rPr>
                <w:webHidden/>
              </w:rPr>
              <w:instrText xml:space="preserve"> PAGEREF _Toc152152164 \h </w:instrText>
            </w:r>
            <w:r w:rsidR="00C820CA">
              <w:rPr>
                <w:webHidden/>
              </w:rPr>
            </w:r>
            <w:r w:rsidR="00C820CA">
              <w:rPr>
                <w:webHidden/>
              </w:rPr>
              <w:fldChar w:fldCharType="separate"/>
            </w:r>
            <w:r w:rsidR="00A76A46">
              <w:rPr>
                <w:webHidden/>
              </w:rPr>
              <w:t>29</w:t>
            </w:r>
            <w:r w:rsidR="00C820CA">
              <w:rPr>
                <w:webHidden/>
              </w:rPr>
              <w:fldChar w:fldCharType="end"/>
            </w:r>
          </w:hyperlink>
        </w:p>
        <w:p w14:paraId="47AD4A6E" w14:textId="4288BB26" w:rsidR="00734DC0" w:rsidRDefault="00000000">
          <w:pPr>
            <w:rPr>
              <w:b/>
              <w:smallCaps/>
            </w:rPr>
          </w:pPr>
          <w:r>
            <w:fldChar w:fldCharType="end"/>
          </w:r>
        </w:p>
      </w:sdtContent>
    </w:sdt>
    <w:p w14:paraId="1624F598" w14:textId="7A6F70D3" w:rsidR="00734DC0" w:rsidRDefault="00000000" w:rsidP="00D75BBB">
      <w:pPr>
        <w:ind w:firstLine="0"/>
        <w:jc w:val="left"/>
        <w:rPr>
          <w:b/>
        </w:rPr>
      </w:pPr>
      <w:r>
        <w:br w:type="page"/>
      </w:r>
    </w:p>
    <w:p w14:paraId="22EE81B1" w14:textId="77777777" w:rsidR="00734DC0" w:rsidRDefault="00000000">
      <w:pPr>
        <w:ind w:firstLine="0"/>
        <w:jc w:val="center"/>
        <w:rPr>
          <w:b/>
        </w:rPr>
      </w:pPr>
      <w:r>
        <w:rPr>
          <w:b/>
        </w:rPr>
        <w:lastRenderedPageBreak/>
        <w:t>DANH MỤC BẢNG</w:t>
      </w:r>
    </w:p>
    <w:p w14:paraId="32F222FE" w14:textId="77777777" w:rsidR="00734DC0" w:rsidRDefault="00734DC0">
      <w:pPr>
        <w:pBdr>
          <w:top w:val="nil"/>
          <w:left w:val="nil"/>
          <w:bottom w:val="nil"/>
          <w:right w:val="nil"/>
          <w:between w:val="nil"/>
        </w:pBdr>
        <w:ind w:left="1920" w:firstLine="0"/>
        <w:rPr>
          <w:b/>
          <w:color w:val="000000"/>
        </w:rPr>
      </w:pPr>
    </w:p>
    <w:p w14:paraId="0A63B3A4" w14:textId="707501F2" w:rsidR="00D75BBB" w:rsidRPr="00A262BC" w:rsidDel="00A262BC" w:rsidRDefault="00D75BBB">
      <w:pPr>
        <w:pStyle w:val="TableofFigures"/>
        <w:tabs>
          <w:tab w:val="right" w:leader="dot" w:pos="9345"/>
        </w:tabs>
        <w:rPr>
          <w:del w:id="5" w:author="Xuân Đài" w:date="2023-12-02T21:18:00Z"/>
          <w:rFonts w:asciiTheme="minorHAnsi" w:eastAsiaTheme="minorEastAsia" w:hAnsiTheme="minorHAnsi" w:cstheme="minorBidi"/>
          <w:noProof/>
          <w:sz w:val="22"/>
          <w:szCs w:val="22"/>
        </w:rPr>
      </w:pPr>
      <w:del w:id="6" w:author="Xuân Đài" w:date="2023-12-02T21:18:00Z">
        <w:r w:rsidRPr="00A262BC" w:rsidDel="00A262BC">
          <w:rPr>
            <w:color w:val="000000"/>
          </w:rPr>
          <w:fldChar w:fldCharType="begin"/>
        </w:r>
        <w:r w:rsidRPr="00A262BC" w:rsidDel="00A262BC">
          <w:rPr>
            <w:color w:val="000000"/>
          </w:rPr>
          <w:delInstrText xml:space="preserve"> TOC \h \z \c "Bảng" </w:delInstrText>
        </w:r>
        <w:r w:rsidRPr="00A262BC" w:rsidDel="00A262BC">
          <w:rPr>
            <w:color w:val="000000"/>
          </w:rPr>
          <w:fldChar w:fldCharType="separate"/>
        </w:r>
        <w:r w:rsidRPr="00A262BC" w:rsidDel="00A262BC">
          <w:fldChar w:fldCharType="begin"/>
        </w:r>
        <w:r w:rsidRPr="00A262BC" w:rsidDel="00A262BC">
          <w:delInstrText>HYPERLINK \l "_Toc152185124"</w:delInstrText>
        </w:r>
        <w:r w:rsidRPr="00A262BC" w:rsidDel="00A262BC">
          <w:fldChar w:fldCharType="separate"/>
        </w:r>
        <w:r w:rsidRPr="00A262BC" w:rsidDel="00A262BC">
          <w:rPr>
            <w:rStyle w:val="Hyperlink"/>
            <w:noProof/>
          </w:rPr>
          <w:delText>Bảng 1 Dataset</w:delText>
        </w:r>
        <w:r w:rsidRPr="00A262BC" w:rsidDel="00A262BC">
          <w:rPr>
            <w:noProof/>
            <w:webHidden/>
          </w:rPr>
          <w:tab/>
        </w:r>
        <w:r w:rsidRPr="00A262BC" w:rsidDel="00A262BC">
          <w:rPr>
            <w:noProof/>
            <w:webHidden/>
          </w:rPr>
          <w:fldChar w:fldCharType="begin"/>
        </w:r>
        <w:r w:rsidRPr="00A262BC" w:rsidDel="00A262BC">
          <w:rPr>
            <w:noProof/>
            <w:webHidden/>
          </w:rPr>
          <w:delInstrText xml:space="preserve"> PAGEREF _Toc152185124 \h </w:delInstrText>
        </w:r>
        <w:r w:rsidRPr="00A262BC" w:rsidDel="00A262BC">
          <w:rPr>
            <w:noProof/>
            <w:webHidden/>
          </w:rPr>
        </w:r>
        <w:r w:rsidRPr="00A262BC" w:rsidDel="00A262BC">
          <w:rPr>
            <w:noProof/>
            <w:webHidden/>
          </w:rPr>
          <w:fldChar w:fldCharType="separate"/>
        </w:r>
        <w:r w:rsidRPr="00A262BC" w:rsidDel="00A262BC">
          <w:rPr>
            <w:noProof/>
            <w:webHidden/>
          </w:rPr>
          <w:delText>16</w:delText>
        </w:r>
        <w:r w:rsidRPr="00A262BC" w:rsidDel="00A262BC">
          <w:rPr>
            <w:noProof/>
            <w:webHidden/>
          </w:rPr>
          <w:fldChar w:fldCharType="end"/>
        </w:r>
        <w:r w:rsidRPr="00A262BC" w:rsidDel="00A262BC">
          <w:rPr>
            <w:noProof/>
          </w:rPr>
          <w:fldChar w:fldCharType="end"/>
        </w:r>
      </w:del>
    </w:p>
    <w:p w14:paraId="2DEF4EF4" w14:textId="11D74C95" w:rsidR="00D75BBB" w:rsidRPr="00A262BC" w:rsidDel="00A262BC" w:rsidRDefault="00000000">
      <w:pPr>
        <w:pStyle w:val="TableofFigures"/>
        <w:tabs>
          <w:tab w:val="right" w:leader="dot" w:pos="9345"/>
        </w:tabs>
        <w:rPr>
          <w:del w:id="7" w:author="Xuân Đài" w:date="2023-12-02T21:18:00Z"/>
          <w:rFonts w:asciiTheme="minorHAnsi" w:eastAsiaTheme="minorEastAsia" w:hAnsiTheme="minorHAnsi" w:cstheme="minorBidi"/>
          <w:noProof/>
          <w:sz w:val="22"/>
          <w:szCs w:val="22"/>
        </w:rPr>
      </w:pPr>
      <w:del w:id="8" w:author="Xuân Đài" w:date="2023-12-02T21:18:00Z">
        <w:r w:rsidRPr="00A262BC" w:rsidDel="00A262BC">
          <w:fldChar w:fldCharType="begin"/>
        </w:r>
        <w:r w:rsidRPr="00A262BC" w:rsidDel="00A262BC">
          <w:delInstrText>HYPERLINK \l "_Toc152185125"</w:delInstrText>
        </w:r>
        <w:r w:rsidRPr="00A262BC" w:rsidDel="00A262BC">
          <w:fldChar w:fldCharType="separate"/>
        </w:r>
        <w:r w:rsidR="00D75BBB" w:rsidRPr="00A262BC" w:rsidDel="00A262BC">
          <w:rPr>
            <w:rStyle w:val="Hyperlink"/>
            <w:noProof/>
          </w:rPr>
          <w:delText>Bảng 2. Kết quả độ đo AUC và ACC bài báo của Nguyen Thanh Hai, Pasolli</w:delText>
        </w:r>
        <w:r w:rsidR="00D75BBB" w:rsidRPr="00A262BC" w:rsidDel="00A262BC">
          <w:rPr>
            <w:noProof/>
            <w:webHidden/>
          </w:rPr>
          <w:tab/>
        </w:r>
        <w:r w:rsidR="00D75BBB" w:rsidRPr="00A262BC" w:rsidDel="00A262BC">
          <w:rPr>
            <w:noProof/>
            <w:webHidden/>
          </w:rPr>
          <w:fldChar w:fldCharType="begin"/>
        </w:r>
        <w:r w:rsidR="00D75BBB" w:rsidRPr="00A262BC" w:rsidDel="00A262BC">
          <w:rPr>
            <w:noProof/>
            <w:webHidden/>
          </w:rPr>
          <w:delInstrText xml:space="preserve"> PAGEREF _Toc152185125 \h </w:delInstrText>
        </w:r>
        <w:r w:rsidR="00D75BBB" w:rsidRPr="00A262BC" w:rsidDel="00A262BC">
          <w:rPr>
            <w:noProof/>
            <w:webHidden/>
          </w:rPr>
        </w:r>
        <w:r w:rsidR="00D75BBB" w:rsidRPr="00A262BC" w:rsidDel="00A262BC">
          <w:rPr>
            <w:noProof/>
            <w:webHidden/>
          </w:rPr>
          <w:fldChar w:fldCharType="separate"/>
        </w:r>
        <w:r w:rsidR="00D75BBB" w:rsidRPr="00A262BC" w:rsidDel="00A262BC">
          <w:rPr>
            <w:noProof/>
            <w:webHidden/>
          </w:rPr>
          <w:delText>18</w:delText>
        </w:r>
        <w:r w:rsidR="00D75BBB" w:rsidRPr="00A262BC" w:rsidDel="00A262BC">
          <w:rPr>
            <w:noProof/>
            <w:webHidden/>
          </w:rPr>
          <w:fldChar w:fldCharType="end"/>
        </w:r>
        <w:r w:rsidRPr="00A262BC" w:rsidDel="00A262BC">
          <w:rPr>
            <w:noProof/>
          </w:rPr>
          <w:fldChar w:fldCharType="end"/>
        </w:r>
      </w:del>
    </w:p>
    <w:p w14:paraId="50B4BF35" w14:textId="665014CB" w:rsidR="00D75BBB" w:rsidRPr="00A262BC" w:rsidDel="00A262BC" w:rsidRDefault="00000000">
      <w:pPr>
        <w:pStyle w:val="TableofFigures"/>
        <w:tabs>
          <w:tab w:val="right" w:leader="dot" w:pos="9345"/>
        </w:tabs>
        <w:rPr>
          <w:del w:id="9" w:author="Xuân Đài" w:date="2023-12-02T21:18:00Z"/>
          <w:rFonts w:asciiTheme="minorHAnsi" w:eastAsiaTheme="minorEastAsia" w:hAnsiTheme="minorHAnsi" w:cstheme="minorBidi"/>
          <w:noProof/>
          <w:sz w:val="22"/>
          <w:szCs w:val="22"/>
        </w:rPr>
      </w:pPr>
      <w:del w:id="10" w:author="Xuân Đài" w:date="2023-12-02T21:18:00Z">
        <w:r w:rsidRPr="00A262BC" w:rsidDel="00A262BC">
          <w:fldChar w:fldCharType="begin"/>
        </w:r>
        <w:r w:rsidRPr="00A262BC" w:rsidDel="00A262BC">
          <w:delInstrText>HYPERLINK \l "_Toc152185126"</w:delInstrText>
        </w:r>
        <w:r w:rsidRPr="00A262BC" w:rsidDel="00A262BC">
          <w:fldChar w:fldCharType="separate"/>
        </w:r>
        <w:r w:rsidR="00D75BBB" w:rsidRPr="00A262BC" w:rsidDel="00A262BC">
          <w:rPr>
            <w:rStyle w:val="Hyperlink"/>
            <w:noProof/>
          </w:rPr>
          <w:delText>Bảng 3. Kết quả độ đo AUC và ACC của GMM, binning GMM với RF và SVM</w:delText>
        </w:r>
        <w:r w:rsidR="00D75BBB" w:rsidRPr="00A262BC" w:rsidDel="00A262BC">
          <w:rPr>
            <w:noProof/>
            <w:webHidden/>
          </w:rPr>
          <w:tab/>
        </w:r>
        <w:r w:rsidR="00D75BBB" w:rsidRPr="00A262BC" w:rsidDel="00A262BC">
          <w:rPr>
            <w:noProof/>
            <w:webHidden/>
          </w:rPr>
          <w:fldChar w:fldCharType="begin"/>
        </w:r>
        <w:r w:rsidR="00D75BBB" w:rsidRPr="00A262BC" w:rsidDel="00A262BC">
          <w:rPr>
            <w:noProof/>
            <w:webHidden/>
          </w:rPr>
          <w:delInstrText xml:space="preserve"> PAGEREF _Toc152185126 \h </w:delInstrText>
        </w:r>
        <w:r w:rsidR="00D75BBB" w:rsidRPr="00A262BC" w:rsidDel="00A262BC">
          <w:rPr>
            <w:noProof/>
            <w:webHidden/>
          </w:rPr>
        </w:r>
        <w:r w:rsidR="00D75BBB" w:rsidRPr="00A262BC" w:rsidDel="00A262BC">
          <w:rPr>
            <w:noProof/>
            <w:webHidden/>
          </w:rPr>
          <w:fldChar w:fldCharType="separate"/>
        </w:r>
        <w:r w:rsidR="00D75BBB" w:rsidRPr="00A262BC" w:rsidDel="00A262BC">
          <w:rPr>
            <w:noProof/>
            <w:webHidden/>
          </w:rPr>
          <w:delText>19</w:delText>
        </w:r>
        <w:r w:rsidR="00D75BBB" w:rsidRPr="00A262BC" w:rsidDel="00A262BC">
          <w:rPr>
            <w:noProof/>
            <w:webHidden/>
          </w:rPr>
          <w:fldChar w:fldCharType="end"/>
        </w:r>
        <w:r w:rsidRPr="00A262BC" w:rsidDel="00A262BC">
          <w:rPr>
            <w:noProof/>
          </w:rPr>
          <w:fldChar w:fldCharType="end"/>
        </w:r>
      </w:del>
    </w:p>
    <w:p w14:paraId="4118228E" w14:textId="5DD4855A" w:rsidR="00D75BBB" w:rsidRPr="00A262BC" w:rsidDel="00A262BC" w:rsidRDefault="00000000">
      <w:pPr>
        <w:pStyle w:val="TableofFigures"/>
        <w:tabs>
          <w:tab w:val="right" w:leader="dot" w:pos="9345"/>
        </w:tabs>
        <w:rPr>
          <w:del w:id="11" w:author="Xuân Đài" w:date="2023-12-02T21:18:00Z"/>
          <w:rFonts w:asciiTheme="minorHAnsi" w:eastAsiaTheme="minorEastAsia" w:hAnsiTheme="minorHAnsi" w:cstheme="minorBidi"/>
          <w:noProof/>
          <w:sz w:val="22"/>
          <w:szCs w:val="22"/>
        </w:rPr>
      </w:pPr>
      <w:del w:id="12" w:author="Xuân Đài" w:date="2023-12-02T21:18:00Z">
        <w:r w:rsidRPr="00A262BC" w:rsidDel="00A262BC">
          <w:fldChar w:fldCharType="begin"/>
        </w:r>
        <w:r w:rsidRPr="00A262BC" w:rsidDel="00A262BC">
          <w:delInstrText>HYPERLINK \l "_Toc152185127"</w:delInstrText>
        </w:r>
        <w:r w:rsidRPr="00A262BC" w:rsidDel="00A262BC">
          <w:fldChar w:fldCharType="separate"/>
        </w:r>
        <w:r w:rsidR="00D75BBB" w:rsidRPr="00A262BC" w:rsidDel="00A262BC">
          <w:rPr>
            <w:rStyle w:val="Hyperlink"/>
            <w:noProof/>
          </w:rPr>
          <w:delText>Bảng 4. Kết quả ACC và AUC dữ liệu gốc (raw) và GMM</w:delText>
        </w:r>
        <w:r w:rsidR="00D75BBB" w:rsidRPr="00A262BC" w:rsidDel="00A262BC">
          <w:rPr>
            <w:noProof/>
            <w:webHidden/>
          </w:rPr>
          <w:tab/>
        </w:r>
        <w:r w:rsidR="00D75BBB" w:rsidRPr="00A262BC" w:rsidDel="00A262BC">
          <w:rPr>
            <w:noProof/>
            <w:webHidden/>
          </w:rPr>
          <w:fldChar w:fldCharType="begin"/>
        </w:r>
        <w:r w:rsidR="00D75BBB" w:rsidRPr="00A262BC" w:rsidDel="00A262BC">
          <w:rPr>
            <w:noProof/>
            <w:webHidden/>
          </w:rPr>
          <w:delInstrText xml:space="preserve"> PAGEREF _Toc152185127 \h </w:delInstrText>
        </w:r>
        <w:r w:rsidR="00D75BBB" w:rsidRPr="00A262BC" w:rsidDel="00A262BC">
          <w:rPr>
            <w:noProof/>
            <w:webHidden/>
          </w:rPr>
        </w:r>
        <w:r w:rsidR="00D75BBB" w:rsidRPr="00A262BC" w:rsidDel="00A262BC">
          <w:rPr>
            <w:noProof/>
            <w:webHidden/>
          </w:rPr>
          <w:fldChar w:fldCharType="separate"/>
        </w:r>
        <w:r w:rsidR="00D75BBB" w:rsidRPr="00A262BC" w:rsidDel="00A262BC">
          <w:rPr>
            <w:noProof/>
            <w:webHidden/>
          </w:rPr>
          <w:delText>20</w:delText>
        </w:r>
        <w:r w:rsidR="00D75BBB" w:rsidRPr="00A262BC" w:rsidDel="00A262BC">
          <w:rPr>
            <w:noProof/>
            <w:webHidden/>
          </w:rPr>
          <w:fldChar w:fldCharType="end"/>
        </w:r>
        <w:r w:rsidRPr="00A262BC" w:rsidDel="00A262BC">
          <w:rPr>
            <w:noProof/>
          </w:rPr>
          <w:fldChar w:fldCharType="end"/>
        </w:r>
      </w:del>
    </w:p>
    <w:p w14:paraId="55F2744E" w14:textId="41D57B30" w:rsidR="00D75BBB" w:rsidRPr="00A262BC" w:rsidDel="00A262BC" w:rsidRDefault="00000000">
      <w:pPr>
        <w:pStyle w:val="TableofFigures"/>
        <w:tabs>
          <w:tab w:val="right" w:leader="dot" w:pos="9345"/>
        </w:tabs>
        <w:rPr>
          <w:del w:id="13" w:author="Xuân Đài" w:date="2023-12-02T21:18:00Z"/>
          <w:rFonts w:asciiTheme="minorHAnsi" w:eastAsiaTheme="minorEastAsia" w:hAnsiTheme="minorHAnsi" w:cstheme="minorBidi"/>
          <w:noProof/>
          <w:sz w:val="22"/>
          <w:szCs w:val="22"/>
        </w:rPr>
      </w:pPr>
      <w:del w:id="14" w:author="Xuân Đài" w:date="2023-12-02T21:18:00Z">
        <w:r w:rsidRPr="00A262BC" w:rsidDel="00A262BC">
          <w:fldChar w:fldCharType="begin"/>
        </w:r>
        <w:r w:rsidRPr="00A262BC" w:rsidDel="00A262BC">
          <w:delInstrText>HYPERLINK \l "_Toc152185128"</w:delInstrText>
        </w:r>
        <w:r w:rsidRPr="00A262BC" w:rsidDel="00A262BC">
          <w:fldChar w:fldCharType="separate"/>
        </w:r>
        <w:r w:rsidR="00D75BBB" w:rsidRPr="00A262BC" w:rsidDel="00A262BC">
          <w:rPr>
            <w:rStyle w:val="Hyperlink"/>
            <w:noProof/>
          </w:rPr>
          <w:delText>Bảng 5. So sánh độ đo AUC của các bài nghiên cứu về dữ liệu metagenomics đường ruột</w:delText>
        </w:r>
        <w:r w:rsidR="00D75BBB" w:rsidRPr="00A262BC" w:rsidDel="00A262BC">
          <w:rPr>
            <w:noProof/>
            <w:webHidden/>
          </w:rPr>
          <w:tab/>
        </w:r>
        <w:r w:rsidR="00D75BBB" w:rsidRPr="00A262BC" w:rsidDel="00A262BC">
          <w:rPr>
            <w:noProof/>
            <w:webHidden/>
          </w:rPr>
          <w:fldChar w:fldCharType="begin"/>
        </w:r>
        <w:r w:rsidR="00D75BBB" w:rsidRPr="00A262BC" w:rsidDel="00A262BC">
          <w:rPr>
            <w:noProof/>
            <w:webHidden/>
          </w:rPr>
          <w:delInstrText xml:space="preserve"> PAGEREF _Toc152185128 \h </w:delInstrText>
        </w:r>
        <w:r w:rsidR="00D75BBB" w:rsidRPr="00A262BC" w:rsidDel="00A262BC">
          <w:rPr>
            <w:noProof/>
            <w:webHidden/>
          </w:rPr>
        </w:r>
        <w:r w:rsidR="00D75BBB" w:rsidRPr="00A262BC" w:rsidDel="00A262BC">
          <w:rPr>
            <w:noProof/>
            <w:webHidden/>
          </w:rPr>
          <w:fldChar w:fldCharType="separate"/>
        </w:r>
        <w:r w:rsidR="00D75BBB" w:rsidRPr="00A262BC" w:rsidDel="00A262BC">
          <w:rPr>
            <w:noProof/>
            <w:webHidden/>
          </w:rPr>
          <w:delText>20</w:delText>
        </w:r>
        <w:r w:rsidR="00D75BBB" w:rsidRPr="00A262BC" w:rsidDel="00A262BC">
          <w:rPr>
            <w:noProof/>
            <w:webHidden/>
          </w:rPr>
          <w:fldChar w:fldCharType="end"/>
        </w:r>
        <w:r w:rsidRPr="00A262BC" w:rsidDel="00A262BC">
          <w:rPr>
            <w:noProof/>
          </w:rPr>
          <w:fldChar w:fldCharType="end"/>
        </w:r>
      </w:del>
    </w:p>
    <w:p w14:paraId="5164C28E" w14:textId="463177D2" w:rsidR="00D75BBB" w:rsidRPr="00A262BC" w:rsidDel="00A262BC" w:rsidRDefault="00000000">
      <w:pPr>
        <w:pStyle w:val="TableofFigures"/>
        <w:tabs>
          <w:tab w:val="right" w:leader="dot" w:pos="9345"/>
        </w:tabs>
        <w:rPr>
          <w:del w:id="15" w:author="Xuân Đài" w:date="2023-12-02T21:18:00Z"/>
          <w:rFonts w:asciiTheme="minorHAnsi" w:eastAsiaTheme="minorEastAsia" w:hAnsiTheme="minorHAnsi" w:cstheme="minorBidi"/>
          <w:noProof/>
          <w:sz w:val="22"/>
          <w:szCs w:val="22"/>
        </w:rPr>
      </w:pPr>
      <w:del w:id="16" w:author="Xuân Đài" w:date="2023-12-02T21:18:00Z">
        <w:r w:rsidRPr="00A262BC" w:rsidDel="00A262BC">
          <w:fldChar w:fldCharType="begin"/>
        </w:r>
        <w:r w:rsidRPr="00A262BC" w:rsidDel="00A262BC">
          <w:delInstrText>HYPERLINK \l "_Toc152185129"</w:delInstrText>
        </w:r>
        <w:r w:rsidRPr="00A262BC" w:rsidDel="00A262BC">
          <w:fldChar w:fldCharType="separate"/>
        </w:r>
        <w:r w:rsidR="00D75BBB" w:rsidRPr="00A262BC" w:rsidDel="00A262BC">
          <w:rPr>
            <w:rStyle w:val="Hyperlink"/>
            <w:noProof/>
          </w:rPr>
          <w:delText>Bảng 6. So sánh độ đo ACC của các bài nghiên cứu về dữ liệu metagenomics đường ruột</w:delText>
        </w:r>
        <w:r w:rsidR="00D75BBB" w:rsidRPr="00A262BC" w:rsidDel="00A262BC">
          <w:rPr>
            <w:noProof/>
            <w:webHidden/>
          </w:rPr>
          <w:tab/>
        </w:r>
        <w:r w:rsidR="00D75BBB" w:rsidRPr="00A262BC" w:rsidDel="00A262BC">
          <w:rPr>
            <w:noProof/>
            <w:webHidden/>
          </w:rPr>
          <w:fldChar w:fldCharType="begin"/>
        </w:r>
        <w:r w:rsidR="00D75BBB" w:rsidRPr="00A262BC" w:rsidDel="00A262BC">
          <w:rPr>
            <w:noProof/>
            <w:webHidden/>
          </w:rPr>
          <w:delInstrText xml:space="preserve"> PAGEREF _Toc152185129 \h </w:delInstrText>
        </w:r>
        <w:r w:rsidR="00D75BBB" w:rsidRPr="00A262BC" w:rsidDel="00A262BC">
          <w:rPr>
            <w:noProof/>
            <w:webHidden/>
          </w:rPr>
        </w:r>
        <w:r w:rsidR="00D75BBB" w:rsidRPr="00A262BC" w:rsidDel="00A262BC">
          <w:rPr>
            <w:noProof/>
            <w:webHidden/>
          </w:rPr>
          <w:fldChar w:fldCharType="separate"/>
        </w:r>
        <w:r w:rsidR="00D75BBB" w:rsidRPr="00A262BC" w:rsidDel="00A262BC">
          <w:rPr>
            <w:noProof/>
            <w:webHidden/>
          </w:rPr>
          <w:delText>21</w:delText>
        </w:r>
        <w:r w:rsidR="00D75BBB" w:rsidRPr="00A262BC" w:rsidDel="00A262BC">
          <w:rPr>
            <w:noProof/>
            <w:webHidden/>
          </w:rPr>
          <w:fldChar w:fldCharType="end"/>
        </w:r>
        <w:r w:rsidRPr="00A262BC" w:rsidDel="00A262BC">
          <w:rPr>
            <w:noProof/>
          </w:rPr>
          <w:fldChar w:fldCharType="end"/>
        </w:r>
      </w:del>
    </w:p>
    <w:p w14:paraId="209EE41C" w14:textId="5CCEC38F" w:rsidR="00A262BC" w:rsidRPr="00A262BC" w:rsidRDefault="00D75BBB">
      <w:pPr>
        <w:pStyle w:val="TableofFigures"/>
        <w:tabs>
          <w:tab w:val="right" w:leader="dot" w:pos="9345"/>
        </w:tabs>
        <w:rPr>
          <w:ins w:id="17" w:author="Xuân Đài" w:date="2023-12-02T21:18:00Z"/>
          <w:rFonts w:asciiTheme="minorHAnsi" w:eastAsiaTheme="minorEastAsia" w:hAnsiTheme="minorHAnsi" w:cstheme="minorBidi"/>
          <w:noProof/>
          <w:sz w:val="22"/>
          <w:szCs w:val="22"/>
        </w:rPr>
      </w:pPr>
      <w:del w:id="18" w:author="Xuân Đài" w:date="2023-12-02T21:18:00Z">
        <w:r w:rsidRPr="00A262BC" w:rsidDel="00A262BC">
          <w:rPr>
            <w:color w:val="000000"/>
          </w:rPr>
          <w:fldChar w:fldCharType="end"/>
        </w:r>
      </w:del>
      <w:ins w:id="19" w:author="Xuân Đài" w:date="2023-12-02T21:18:00Z">
        <w:r w:rsidR="00A262BC" w:rsidRPr="00A262BC">
          <w:rPr>
            <w:color w:val="000000"/>
          </w:rPr>
          <w:fldChar w:fldCharType="begin"/>
        </w:r>
        <w:r w:rsidR="00A262BC" w:rsidRPr="00A262BC">
          <w:rPr>
            <w:color w:val="000000"/>
          </w:rPr>
          <w:instrText xml:space="preserve"> TOC \h \z \c "Bảng" </w:instrText>
        </w:r>
      </w:ins>
      <w:r w:rsidR="00A262BC" w:rsidRPr="00A262BC">
        <w:rPr>
          <w:color w:val="000000"/>
        </w:rPr>
        <w:fldChar w:fldCharType="separate"/>
      </w:r>
      <w:ins w:id="20" w:author="Xuân Đài" w:date="2023-12-02T21:18:00Z">
        <w:r w:rsidR="00A262BC" w:rsidRPr="00A262BC">
          <w:rPr>
            <w:rStyle w:val="Hyperlink"/>
            <w:noProof/>
          </w:rPr>
          <w:fldChar w:fldCharType="begin"/>
        </w:r>
        <w:r w:rsidR="00A262BC" w:rsidRPr="00A262BC">
          <w:rPr>
            <w:rStyle w:val="Hyperlink"/>
            <w:noProof/>
          </w:rPr>
          <w:instrText xml:space="preserve"> </w:instrText>
        </w:r>
        <w:r w:rsidR="00A262BC" w:rsidRPr="00A262BC">
          <w:rPr>
            <w:noProof/>
          </w:rPr>
          <w:instrText>HYPERLINK \l "_Toc152444346"</w:instrText>
        </w:r>
        <w:r w:rsidR="00A262BC" w:rsidRPr="00A262BC">
          <w:rPr>
            <w:rStyle w:val="Hyperlink"/>
            <w:noProof/>
          </w:rPr>
          <w:instrText xml:space="preserve"> </w:instrText>
        </w:r>
        <w:r w:rsidR="00A262BC" w:rsidRPr="00A262BC">
          <w:rPr>
            <w:rStyle w:val="Hyperlink"/>
            <w:noProof/>
          </w:rPr>
        </w:r>
        <w:r w:rsidR="00A262BC" w:rsidRPr="00A262BC">
          <w:rPr>
            <w:rStyle w:val="Hyperlink"/>
            <w:noProof/>
          </w:rPr>
          <w:fldChar w:fldCharType="separate"/>
        </w:r>
        <w:r w:rsidR="00A262BC" w:rsidRPr="00A262BC">
          <w:rPr>
            <w:rStyle w:val="Hyperlink"/>
            <w:noProof/>
            <w:rPrChange w:id="21" w:author="Xuân Đài" w:date="2023-12-02T21:19:00Z">
              <w:rPr>
                <w:rStyle w:val="Hyperlink"/>
                <w:i/>
                <w:iCs/>
                <w:noProof/>
              </w:rPr>
            </w:rPrChange>
          </w:rPr>
          <w:t>Bảng 1 Dataset</w:t>
        </w:r>
        <w:r w:rsidR="00A262BC" w:rsidRPr="00A262BC">
          <w:rPr>
            <w:noProof/>
            <w:webHidden/>
          </w:rPr>
          <w:tab/>
        </w:r>
        <w:r w:rsidR="00A262BC" w:rsidRPr="00A262BC">
          <w:rPr>
            <w:noProof/>
            <w:webHidden/>
          </w:rPr>
          <w:fldChar w:fldCharType="begin"/>
        </w:r>
        <w:r w:rsidR="00A262BC" w:rsidRPr="00A262BC">
          <w:rPr>
            <w:noProof/>
            <w:webHidden/>
          </w:rPr>
          <w:instrText xml:space="preserve"> PAGEREF _Toc152444346 \h </w:instrText>
        </w:r>
      </w:ins>
      <w:r w:rsidR="00A262BC" w:rsidRPr="00A262BC">
        <w:rPr>
          <w:noProof/>
          <w:webHidden/>
        </w:rPr>
      </w:r>
      <w:r w:rsidR="00A262BC" w:rsidRPr="00A262BC">
        <w:rPr>
          <w:noProof/>
          <w:webHidden/>
        </w:rPr>
        <w:fldChar w:fldCharType="separate"/>
      </w:r>
      <w:ins w:id="22" w:author="Xuân Đài" w:date="2023-12-02T21:18:00Z">
        <w:r w:rsidR="00A262BC" w:rsidRPr="00A262BC">
          <w:rPr>
            <w:noProof/>
            <w:webHidden/>
          </w:rPr>
          <w:t>16</w:t>
        </w:r>
        <w:r w:rsidR="00A262BC" w:rsidRPr="00A262BC">
          <w:rPr>
            <w:noProof/>
            <w:webHidden/>
          </w:rPr>
          <w:fldChar w:fldCharType="end"/>
        </w:r>
        <w:r w:rsidR="00A262BC" w:rsidRPr="00A262BC">
          <w:rPr>
            <w:rStyle w:val="Hyperlink"/>
            <w:noProof/>
          </w:rPr>
          <w:fldChar w:fldCharType="end"/>
        </w:r>
      </w:ins>
    </w:p>
    <w:p w14:paraId="0AA1BD19" w14:textId="7FC4D7F6" w:rsidR="00A262BC" w:rsidRPr="00A262BC" w:rsidRDefault="00A262BC">
      <w:pPr>
        <w:pStyle w:val="TableofFigures"/>
        <w:tabs>
          <w:tab w:val="right" w:leader="dot" w:pos="9345"/>
        </w:tabs>
        <w:rPr>
          <w:ins w:id="23" w:author="Xuân Đài" w:date="2023-12-02T21:18:00Z"/>
          <w:rFonts w:asciiTheme="minorHAnsi" w:eastAsiaTheme="minorEastAsia" w:hAnsiTheme="minorHAnsi" w:cstheme="minorBidi"/>
          <w:noProof/>
          <w:sz w:val="22"/>
          <w:szCs w:val="22"/>
        </w:rPr>
      </w:pPr>
      <w:ins w:id="24" w:author="Xuân Đài" w:date="2023-12-02T21:18:00Z">
        <w:r w:rsidRPr="00A262BC">
          <w:rPr>
            <w:rStyle w:val="Hyperlink"/>
            <w:noProof/>
          </w:rPr>
          <w:fldChar w:fldCharType="begin"/>
        </w:r>
        <w:r w:rsidRPr="00A262BC">
          <w:rPr>
            <w:rStyle w:val="Hyperlink"/>
            <w:noProof/>
          </w:rPr>
          <w:instrText xml:space="preserve"> </w:instrText>
        </w:r>
        <w:r w:rsidRPr="00A262BC">
          <w:rPr>
            <w:noProof/>
          </w:rPr>
          <w:instrText>HYPERLINK \l "_Toc152444347"</w:instrText>
        </w:r>
        <w:r w:rsidRPr="00A262BC">
          <w:rPr>
            <w:rStyle w:val="Hyperlink"/>
            <w:noProof/>
          </w:rPr>
          <w:instrText xml:space="preserve"> </w:instrText>
        </w:r>
        <w:r w:rsidRPr="00A262BC">
          <w:rPr>
            <w:rStyle w:val="Hyperlink"/>
            <w:noProof/>
          </w:rPr>
        </w:r>
        <w:r w:rsidRPr="00A262BC">
          <w:rPr>
            <w:rStyle w:val="Hyperlink"/>
            <w:noProof/>
          </w:rPr>
          <w:fldChar w:fldCharType="separate"/>
        </w:r>
        <w:r w:rsidRPr="00A262BC">
          <w:rPr>
            <w:rStyle w:val="Hyperlink"/>
            <w:noProof/>
            <w:rPrChange w:id="25" w:author="Xuân Đài" w:date="2023-12-02T21:19:00Z">
              <w:rPr>
                <w:rStyle w:val="Hyperlink"/>
                <w:i/>
                <w:iCs/>
                <w:noProof/>
              </w:rPr>
            </w:rPrChange>
          </w:rPr>
          <w:t xml:space="preserve">Bảng 2. So sánh độ đo AUC và ACC bài báo của  </w:t>
        </w:r>
        <w:r w:rsidRPr="00A262BC">
          <w:rPr>
            <w:rStyle w:val="Hyperlink"/>
            <w:noProof/>
          </w:rPr>
          <w:t>[39]</w:t>
        </w:r>
        <w:r w:rsidRPr="00A262BC">
          <w:rPr>
            <w:rStyle w:val="Hyperlink"/>
            <w:noProof/>
            <w:rPrChange w:id="26" w:author="Xuân Đài" w:date="2023-12-02T21:19:00Z">
              <w:rPr>
                <w:rStyle w:val="Hyperlink"/>
                <w:i/>
                <w:iCs/>
                <w:noProof/>
              </w:rPr>
            </w:rPrChange>
          </w:rPr>
          <w:t xml:space="preserve">, </w:t>
        </w:r>
        <w:r w:rsidRPr="00A262BC">
          <w:rPr>
            <w:rStyle w:val="Hyperlink"/>
            <w:noProof/>
          </w:rPr>
          <w:t>[38]</w:t>
        </w:r>
        <w:r w:rsidRPr="00A262BC">
          <w:rPr>
            <w:rStyle w:val="Hyperlink"/>
            <w:noProof/>
            <w:rPrChange w:id="27" w:author="Xuân Đài" w:date="2023-12-02T21:19:00Z">
              <w:rPr>
                <w:rStyle w:val="Hyperlink"/>
                <w:i/>
                <w:iCs/>
                <w:noProof/>
              </w:rPr>
            </w:rPrChange>
          </w:rPr>
          <w:t>, và GMM</w:t>
        </w:r>
        <w:r w:rsidRPr="00A262BC">
          <w:rPr>
            <w:noProof/>
            <w:webHidden/>
          </w:rPr>
          <w:tab/>
        </w:r>
        <w:r w:rsidRPr="00A262BC">
          <w:rPr>
            <w:noProof/>
            <w:webHidden/>
          </w:rPr>
          <w:fldChar w:fldCharType="begin"/>
        </w:r>
        <w:r w:rsidRPr="00A262BC">
          <w:rPr>
            <w:noProof/>
            <w:webHidden/>
          </w:rPr>
          <w:instrText xml:space="preserve"> PAGEREF _Toc152444347 \h </w:instrText>
        </w:r>
      </w:ins>
      <w:r w:rsidRPr="00A262BC">
        <w:rPr>
          <w:noProof/>
          <w:webHidden/>
        </w:rPr>
      </w:r>
      <w:r w:rsidRPr="00A262BC">
        <w:rPr>
          <w:noProof/>
          <w:webHidden/>
        </w:rPr>
        <w:fldChar w:fldCharType="separate"/>
      </w:r>
      <w:ins w:id="28" w:author="Xuân Đài" w:date="2023-12-02T21:18:00Z">
        <w:r w:rsidRPr="00A262BC">
          <w:rPr>
            <w:noProof/>
            <w:webHidden/>
          </w:rPr>
          <w:t>19</w:t>
        </w:r>
        <w:r w:rsidRPr="00A262BC">
          <w:rPr>
            <w:noProof/>
            <w:webHidden/>
          </w:rPr>
          <w:fldChar w:fldCharType="end"/>
        </w:r>
        <w:r w:rsidRPr="00A262BC">
          <w:rPr>
            <w:rStyle w:val="Hyperlink"/>
            <w:noProof/>
          </w:rPr>
          <w:fldChar w:fldCharType="end"/>
        </w:r>
      </w:ins>
    </w:p>
    <w:p w14:paraId="79E02106" w14:textId="74F5470B" w:rsidR="00A262BC" w:rsidRPr="00A262BC" w:rsidRDefault="00A262BC">
      <w:pPr>
        <w:pStyle w:val="TableofFigures"/>
        <w:tabs>
          <w:tab w:val="right" w:leader="dot" w:pos="9345"/>
        </w:tabs>
        <w:rPr>
          <w:ins w:id="29" w:author="Xuân Đài" w:date="2023-12-02T21:18:00Z"/>
          <w:rFonts w:asciiTheme="minorHAnsi" w:eastAsiaTheme="minorEastAsia" w:hAnsiTheme="minorHAnsi" w:cstheme="minorBidi"/>
          <w:noProof/>
          <w:sz w:val="22"/>
          <w:szCs w:val="22"/>
        </w:rPr>
      </w:pPr>
      <w:ins w:id="30" w:author="Xuân Đài" w:date="2023-12-02T21:18:00Z">
        <w:r w:rsidRPr="00A262BC">
          <w:rPr>
            <w:rStyle w:val="Hyperlink"/>
            <w:noProof/>
          </w:rPr>
          <w:fldChar w:fldCharType="begin"/>
        </w:r>
        <w:r w:rsidRPr="00A262BC">
          <w:rPr>
            <w:rStyle w:val="Hyperlink"/>
            <w:noProof/>
          </w:rPr>
          <w:instrText xml:space="preserve"> </w:instrText>
        </w:r>
        <w:r w:rsidRPr="00A262BC">
          <w:rPr>
            <w:noProof/>
          </w:rPr>
          <w:instrText>HYPERLINK \l "_Toc152444348"</w:instrText>
        </w:r>
        <w:r w:rsidRPr="00A262BC">
          <w:rPr>
            <w:rStyle w:val="Hyperlink"/>
            <w:noProof/>
          </w:rPr>
          <w:instrText xml:space="preserve"> </w:instrText>
        </w:r>
        <w:r w:rsidRPr="00A262BC">
          <w:rPr>
            <w:rStyle w:val="Hyperlink"/>
            <w:noProof/>
          </w:rPr>
        </w:r>
        <w:r w:rsidRPr="00A262BC">
          <w:rPr>
            <w:rStyle w:val="Hyperlink"/>
            <w:noProof/>
          </w:rPr>
          <w:fldChar w:fldCharType="separate"/>
        </w:r>
        <w:r w:rsidRPr="00A262BC">
          <w:rPr>
            <w:rStyle w:val="Hyperlink"/>
            <w:noProof/>
            <w:rPrChange w:id="31" w:author="Xuân Đài" w:date="2023-12-02T21:19:00Z">
              <w:rPr>
                <w:rStyle w:val="Hyperlink"/>
                <w:i/>
                <w:iCs/>
                <w:noProof/>
              </w:rPr>
            </w:rPrChange>
          </w:rPr>
          <w:t>Bảng 3. So sánh độ đo AUC và ACC của GMM, binning GMM với RF và SVM</w:t>
        </w:r>
        <w:r w:rsidRPr="00A262BC">
          <w:rPr>
            <w:noProof/>
            <w:webHidden/>
          </w:rPr>
          <w:tab/>
        </w:r>
        <w:r w:rsidRPr="00A262BC">
          <w:rPr>
            <w:noProof/>
            <w:webHidden/>
          </w:rPr>
          <w:fldChar w:fldCharType="begin"/>
        </w:r>
        <w:r w:rsidRPr="00A262BC">
          <w:rPr>
            <w:noProof/>
            <w:webHidden/>
          </w:rPr>
          <w:instrText xml:space="preserve"> PAGEREF _Toc152444348 \h </w:instrText>
        </w:r>
      </w:ins>
      <w:r w:rsidRPr="00A262BC">
        <w:rPr>
          <w:noProof/>
          <w:webHidden/>
        </w:rPr>
      </w:r>
      <w:r w:rsidRPr="00A262BC">
        <w:rPr>
          <w:noProof/>
          <w:webHidden/>
        </w:rPr>
        <w:fldChar w:fldCharType="separate"/>
      </w:r>
      <w:ins w:id="32" w:author="Xuân Đài" w:date="2023-12-02T21:18:00Z">
        <w:r w:rsidRPr="00A262BC">
          <w:rPr>
            <w:noProof/>
            <w:webHidden/>
          </w:rPr>
          <w:t>21</w:t>
        </w:r>
        <w:r w:rsidRPr="00A262BC">
          <w:rPr>
            <w:noProof/>
            <w:webHidden/>
          </w:rPr>
          <w:fldChar w:fldCharType="end"/>
        </w:r>
        <w:r w:rsidRPr="00A262BC">
          <w:rPr>
            <w:rStyle w:val="Hyperlink"/>
            <w:noProof/>
          </w:rPr>
          <w:fldChar w:fldCharType="end"/>
        </w:r>
      </w:ins>
    </w:p>
    <w:p w14:paraId="265FE52F" w14:textId="6105B9FB" w:rsidR="00A262BC" w:rsidRPr="00A262BC" w:rsidRDefault="00A262BC">
      <w:pPr>
        <w:pStyle w:val="TableofFigures"/>
        <w:tabs>
          <w:tab w:val="right" w:leader="dot" w:pos="9345"/>
        </w:tabs>
        <w:rPr>
          <w:ins w:id="33" w:author="Xuân Đài" w:date="2023-12-02T21:18:00Z"/>
          <w:rFonts w:asciiTheme="minorHAnsi" w:eastAsiaTheme="minorEastAsia" w:hAnsiTheme="minorHAnsi" w:cstheme="minorBidi"/>
          <w:noProof/>
          <w:sz w:val="22"/>
          <w:szCs w:val="22"/>
        </w:rPr>
      </w:pPr>
      <w:ins w:id="34" w:author="Xuân Đài" w:date="2023-12-02T21:18:00Z">
        <w:r w:rsidRPr="00A262BC">
          <w:rPr>
            <w:rStyle w:val="Hyperlink"/>
            <w:noProof/>
          </w:rPr>
          <w:fldChar w:fldCharType="begin"/>
        </w:r>
        <w:r w:rsidRPr="00A262BC">
          <w:rPr>
            <w:rStyle w:val="Hyperlink"/>
            <w:noProof/>
          </w:rPr>
          <w:instrText xml:space="preserve"> </w:instrText>
        </w:r>
        <w:r w:rsidRPr="00A262BC">
          <w:rPr>
            <w:noProof/>
          </w:rPr>
          <w:instrText>HYPERLINK \l "_Toc152444349"</w:instrText>
        </w:r>
        <w:r w:rsidRPr="00A262BC">
          <w:rPr>
            <w:rStyle w:val="Hyperlink"/>
            <w:noProof/>
          </w:rPr>
          <w:instrText xml:space="preserve"> </w:instrText>
        </w:r>
        <w:r w:rsidRPr="00A262BC">
          <w:rPr>
            <w:rStyle w:val="Hyperlink"/>
            <w:noProof/>
          </w:rPr>
        </w:r>
        <w:r w:rsidRPr="00A262BC">
          <w:rPr>
            <w:rStyle w:val="Hyperlink"/>
            <w:noProof/>
          </w:rPr>
          <w:fldChar w:fldCharType="separate"/>
        </w:r>
        <w:r w:rsidRPr="00A262BC">
          <w:rPr>
            <w:rStyle w:val="Hyperlink"/>
            <w:noProof/>
            <w:rPrChange w:id="35" w:author="Xuân Đài" w:date="2023-12-02T21:19:00Z">
              <w:rPr>
                <w:rStyle w:val="Hyperlink"/>
                <w:i/>
                <w:iCs/>
                <w:noProof/>
              </w:rPr>
            </w:rPrChange>
          </w:rPr>
          <w:t>Bảng 4. So sánh ACC và AUC dữ liệu gốc và GMM</w:t>
        </w:r>
        <w:r w:rsidRPr="00A262BC">
          <w:rPr>
            <w:noProof/>
            <w:webHidden/>
          </w:rPr>
          <w:tab/>
        </w:r>
        <w:r w:rsidRPr="00A262BC">
          <w:rPr>
            <w:noProof/>
            <w:webHidden/>
          </w:rPr>
          <w:fldChar w:fldCharType="begin"/>
        </w:r>
        <w:r w:rsidRPr="00A262BC">
          <w:rPr>
            <w:noProof/>
            <w:webHidden/>
          </w:rPr>
          <w:instrText xml:space="preserve"> PAGEREF _Toc152444349 \h </w:instrText>
        </w:r>
      </w:ins>
      <w:r w:rsidRPr="00A262BC">
        <w:rPr>
          <w:noProof/>
          <w:webHidden/>
        </w:rPr>
      </w:r>
      <w:r w:rsidRPr="00A262BC">
        <w:rPr>
          <w:noProof/>
          <w:webHidden/>
        </w:rPr>
        <w:fldChar w:fldCharType="separate"/>
      </w:r>
      <w:ins w:id="36" w:author="Xuân Đài" w:date="2023-12-02T21:18:00Z">
        <w:r w:rsidRPr="00A262BC">
          <w:rPr>
            <w:noProof/>
            <w:webHidden/>
          </w:rPr>
          <w:t>21</w:t>
        </w:r>
        <w:r w:rsidRPr="00A262BC">
          <w:rPr>
            <w:noProof/>
            <w:webHidden/>
          </w:rPr>
          <w:fldChar w:fldCharType="end"/>
        </w:r>
        <w:r w:rsidRPr="00A262BC">
          <w:rPr>
            <w:rStyle w:val="Hyperlink"/>
            <w:noProof/>
          </w:rPr>
          <w:fldChar w:fldCharType="end"/>
        </w:r>
      </w:ins>
    </w:p>
    <w:p w14:paraId="47E7F53F" w14:textId="7DDA030C" w:rsidR="00A262BC" w:rsidRPr="00A262BC" w:rsidRDefault="00A262BC">
      <w:pPr>
        <w:pStyle w:val="TableofFigures"/>
        <w:tabs>
          <w:tab w:val="right" w:leader="dot" w:pos="9345"/>
        </w:tabs>
        <w:rPr>
          <w:ins w:id="37" w:author="Xuân Đài" w:date="2023-12-02T21:18:00Z"/>
          <w:rFonts w:asciiTheme="minorHAnsi" w:eastAsiaTheme="minorEastAsia" w:hAnsiTheme="minorHAnsi" w:cstheme="minorBidi"/>
          <w:noProof/>
          <w:sz w:val="22"/>
          <w:szCs w:val="22"/>
        </w:rPr>
      </w:pPr>
      <w:ins w:id="38" w:author="Xuân Đài" w:date="2023-12-02T21:18:00Z">
        <w:r w:rsidRPr="00A262BC">
          <w:rPr>
            <w:rStyle w:val="Hyperlink"/>
            <w:noProof/>
          </w:rPr>
          <w:fldChar w:fldCharType="begin"/>
        </w:r>
        <w:r w:rsidRPr="00A262BC">
          <w:rPr>
            <w:rStyle w:val="Hyperlink"/>
            <w:noProof/>
          </w:rPr>
          <w:instrText xml:space="preserve"> </w:instrText>
        </w:r>
        <w:r w:rsidRPr="00A262BC">
          <w:rPr>
            <w:noProof/>
          </w:rPr>
          <w:instrText>HYPERLINK \l "_Toc152444350"</w:instrText>
        </w:r>
        <w:r w:rsidRPr="00A262BC">
          <w:rPr>
            <w:rStyle w:val="Hyperlink"/>
            <w:noProof/>
          </w:rPr>
          <w:instrText xml:space="preserve"> </w:instrText>
        </w:r>
        <w:r w:rsidRPr="00A262BC">
          <w:rPr>
            <w:rStyle w:val="Hyperlink"/>
            <w:noProof/>
          </w:rPr>
        </w:r>
        <w:r w:rsidRPr="00A262BC">
          <w:rPr>
            <w:rStyle w:val="Hyperlink"/>
            <w:noProof/>
          </w:rPr>
          <w:fldChar w:fldCharType="separate"/>
        </w:r>
        <w:r w:rsidRPr="00A262BC">
          <w:rPr>
            <w:rStyle w:val="Hyperlink"/>
            <w:noProof/>
            <w:rPrChange w:id="39" w:author="Xuân Đài" w:date="2023-12-02T21:19:00Z">
              <w:rPr>
                <w:rStyle w:val="Hyperlink"/>
                <w:i/>
                <w:iCs/>
                <w:noProof/>
              </w:rPr>
            </w:rPrChange>
          </w:rPr>
          <w:t>Bảng 5. So sánh độ đo AUC của các bài nghiên cứu về dữ liệu metagenomics đường ruột</w:t>
        </w:r>
        <w:r w:rsidRPr="00A262BC">
          <w:rPr>
            <w:noProof/>
            <w:webHidden/>
          </w:rPr>
          <w:tab/>
        </w:r>
        <w:r w:rsidRPr="00A262BC">
          <w:rPr>
            <w:noProof/>
            <w:webHidden/>
          </w:rPr>
          <w:fldChar w:fldCharType="begin"/>
        </w:r>
        <w:r w:rsidRPr="00A262BC">
          <w:rPr>
            <w:noProof/>
            <w:webHidden/>
          </w:rPr>
          <w:instrText xml:space="preserve"> PAGEREF _Toc152444350 \h </w:instrText>
        </w:r>
      </w:ins>
      <w:r w:rsidRPr="00A262BC">
        <w:rPr>
          <w:noProof/>
          <w:webHidden/>
        </w:rPr>
      </w:r>
      <w:r w:rsidRPr="00A262BC">
        <w:rPr>
          <w:noProof/>
          <w:webHidden/>
        </w:rPr>
        <w:fldChar w:fldCharType="separate"/>
      </w:r>
      <w:ins w:id="40" w:author="Xuân Đài" w:date="2023-12-02T21:18:00Z">
        <w:r w:rsidRPr="00A262BC">
          <w:rPr>
            <w:noProof/>
            <w:webHidden/>
          </w:rPr>
          <w:t>22</w:t>
        </w:r>
        <w:r w:rsidRPr="00A262BC">
          <w:rPr>
            <w:noProof/>
            <w:webHidden/>
          </w:rPr>
          <w:fldChar w:fldCharType="end"/>
        </w:r>
        <w:r w:rsidRPr="00A262BC">
          <w:rPr>
            <w:rStyle w:val="Hyperlink"/>
            <w:noProof/>
          </w:rPr>
          <w:fldChar w:fldCharType="end"/>
        </w:r>
      </w:ins>
    </w:p>
    <w:p w14:paraId="28B83C11" w14:textId="37794F37" w:rsidR="00A262BC" w:rsidRPr="00A262BC" w:rsidRDefault="00A262BC">
      <w:pPr>
        <w:pStyle w:val="TableofFigures"/>
        <w:tabs>
          <w:tab w:val="right" w:leader="dot" w:pos="9345"/>
        </w:tabs>
        <w:rPr>
          <w:ins w:id="41" w:author="Xuân Đài" w:date="2023-12-02T21:18:00Z"/>
          <w:rFonts w:asciiTheme="minorHAnsi" w:eastAsiaTheme="minorEastAsia" w:hAnsiTheme="minorHAnsi" w:cstheme="minorBidi"/>
          <w:noProof/>
          <w:sz w:val="22"/>
          <w:szCs w:val="22"/>
        </w:rPr>
      </w:pPr>
      <w:ins w:id="42" w:author="Xuân Đài" w:date="2023-12-02T21:18:00Z">
        <w:r w:rsidRPr="00A262BC">
          <w:rPr>
            <w:rStyle w:val="Hyperlink"/>
            <w:noProof/>
          </w:rPr>
          <w:fldChar w:fldCharType="begin"/>
        </w:r>
        <w:r w:rsidRPr="00A262BC">
          <w:rPr>
            <w:rStyle w:val="Hyperlink"/>
            <w:noProof/>
          </w:rPr>
          <w:instrText xml:space="preserve"> </w:instrText>
        </w:r>
        <w:r w:rsidRPr="00A262BC">
          <w:rPr>
            <w:noProof/>
          </w:rPr>
          <w:instrText>HYPERLINK \l "_Toc152444351"</w:instrText>
        </w:r>
        <w:r w:rsidRPr="00A262BC">
          <w:rPr>
            <w:rStyle w:val="Hyperlink"/>
            <w:noProof/>
          </w:rPr>
          <w:instrText xml:space="preserve"> </w:instrText>
        </w:r>
        <w:r w:rsidRPr="00A262BC">
          <w:rPr>
            <w:rStyle w:val="Hyperlink"/>
            <w:noProof/>
          </w:rPr>
        </w:r>
        <w:r w:rsidRPr="00A262BC">
          <w:rPr>
            <w:rStyle w:val="Hyperlink"/>
            <w:noProof/>
          </w:rPr>
          <w:fldChar w:fldCharType="separate"/>
        </w:r>
        <w:r w:rsidRPr="00A262BC">
          <w:rPr>
            <w:rStyle w:val="Hyperlink"/>
            <w:noProof/>
            <w:rPrChange w:id="43" w:author="Xuân Đài" w:date="2023-12-02T21:19:00Z">
              <w:rPr>
                <w:rStyle w:val="Hyperlink"/>
                <w:i/>
                <w:iCs/>
                <w:noProof/>
              </w:rPr>
            </w:rPrChange>
          </w:rPr>
          <w:t>Bảng 6. So sánh độ đo ACC của các bài nghiên cứu về dữ liệu metagenomics đường ruột</w:t>
        </w:r>
        <w:r w:rsidRPr="00A262BC">
          <w:rPr>
            <w:noProof/>
            <w:webHidden/>
          </w:rPr>
          <w:tab/>
        </w:r>
        <w:r w:rsidRPr="00A262BC">
          <w:rPr>
            <w:noProof/>
            <w:webHidden/>
          </w:rPr>
          <w:fldChar w:fldCharType="begin"/>
        </w:r>
        <w:r w:rsidRPr="00A262BC">
          <w:rPr>
            <w:noProof/>
            <w:webHidden/>
          </w:rPr>
          <w:instrText xml:space="preserve"> PAGEREF _Toc152444351 \h </w:instrText>
        </w:r>
      </w:ins>
      <w:r w:rsidRPr="00A262BC">
        <w:rPr>
          <w:noProof/>
          <w:webHidden/>
        </w:rPr>
      </w:r>
      <w:r w:rsidRPr="00A262BC">
        <w:rPr>
          <w:noProof/>
          <w:webHidden/>
        </w:rPr>
        <w:fldChar w:fldCharType="separate"/>
      </w:r>
      <w:ins w:id="44" w:author="Xuân Đài" w:date="2023-12-02T21:18:00Z">
        <w:r w:rsidRPr="00A262BC">
          <w:rPr>
            <w:noProof/>
            <w:webHidden/>
          </w:rPr>
          <w:t>24</w:t>
        </w:r>
        <w:r w:rsidRPr="00A262BC">
          <w:rPr>
            <w:noProof/>
            <w:webHidden/>
          </w:rPr>
          <w:fldChar w:fldCharType="end"/>
        </w:r>
        <w:r w:rsidRPr="00A262BC">
          <w:rPr>
            <w:rStyle w:val="Hyperlink"/>
            <w:noProof/>
          </w:rPr>
          <w:fldChar w:fldCharType="end"/>
        </w:r>
      </w:ins>
    </w:p>
    <w:p w14:paraId="187D7930" w14:textId="3EE52B46" w:rsidR="00A262BC" w:rsidRPr="00A262BC" w:rsidDel="00A262BC" w:rsidRDefault="00A262BC">
      <w:pPr>
        <w:widowControl w:val="0"/>
        <w:pBdr>
          <w:top w:val="nil"/>
          <w:left w:val="nil"/>
          <w:bottom w:val="nil"/>
          <w:right w:val="nil"/>
          <w:between w:val="nil"/>
        </w:pBdr>
        <w:ind w:firstLine="0"/>
        <w:jc w:val="left"/>
        <w:rPr>
          <w:del w:id="45" w:author="Xuân Đài" w:date="2023-12-02T21:18:00Z"/>
          <w:noProof/>
        </w:rPr>
      </w:pPr>
    </w:p>
    <w:p w14:paraId="0E352CE3" w14:textId="01D30BEF" w:rsidR="00734DC0" w:rsidRPr="007901AD" w:rsidRDefault="00A262BC">
      <w:pPr>
        <w:widowControl w:val="0"/>
        <w:pBdr>
          <w:top w:val="nil"/>
          <w:left w:val="nil"/>
          <w:bottom w:val="nil"/>
          <w:right w:val="nil"/>
          <w:between w:val="nil"/>
        </w:pBdr>
        <w:ind w:firstLine="0"/>
        <w:jc w:val="left"/>
        <w:rPr>
          <w:color w:val="000000"/>
        </w:rPr>
      </w:pPr>
      <w:ins w:id="46" w:author="Xuân Đài" w:date="2023-12-02T21:18:00Z">
        <w:r w:rsidRPr="00A262BC">
          <w:rPr>
            <w:color w:val="000000"/>
          </w:rPr>
          <w:fldChar w:fldCharType="end"/>
        </w:r>
      </w:ins>
    </w:p>
    <w:p w14:paraId="2907C64D" w14:textId="77777777" w:rsidR="00734DC0" w:rsidRDefault="00734DC0">
      <w:pPr>
        <w:pBdr>
          <w:top w:val="nil"/>
          <w:left w:val="nil"/>
          <w:bottom w:val="nil"/>
          <w:right w:val="nil"/>
          <w:between w:val="nil"/>
        </w:pBdr>
        <w:tabs>
          <w:tab w:val="right" w:pos="9345"/>
        </w:tabs>
        <w:rPr>
          <w:color w:val="000000"/>
        </w:rPr>
      </w:pPr>
    </w:p>
    <w:p w14:paraId="462786D5" w14:textId="77777777" w:rsidR="00141B02" w:rsidRDefault="00141B02">
      <w:pPr>
        <w:pBdr>
          <w:top w:val="nil"/>
          <w:left w:val="nil"/>
          <w:bottom w:val="nil"/>
          <w:right w:val="nil"/>
          <w:between w:val="nil"/>
        </w:pBdr>
        <w:tabs>
          <w:tab w:val="right" w:pos="9062"/>
        </w:tabs>
      </w:pPr>
    </w:p>
    <w:p w14:paraId="5A709554" w14:textId="77777777" w:rsidR="00141B02" w:rsidRDefault="00141B02">
      <w:pPr>
        <w:pBdr>
          <w:top w:val="nil"/>
          <w:left w:val="nil"/>
          <w:bottom w:val="nil"/>
          <w:right w:val="nil"/>
          <w:between w:val="nil"/>
        </w:pBdr>
        <w:tabs>
          <w:tab w:val="right" w:pos="9062"/>
        </w:tabs>
      </w:pPr>
    </w:p>
    <w:p w14:paraId="06721552" w14:textId="77777777" w:rsidR="00141B02" w:rsidRDefault="00141B02">
      <w:pPr>
        <w:pBdr>
          <w:top w:val="nil"/>
          <w:left w:val="nil"/>
          <w:bottom w:val="nil"/>
          <w:right w:val="nil"/>
          <w:between w:val="nil"/>
        </w:pBdr>
        <w:tabs>
          <w:tab w:val="right" w:pos="9062"/>
        </w:tabs>
      </w:pPr>
    </w:p>
    <w:p w14:paraId="1AEF3DD8" w14:textId="77777777" w:rsidR="00141B02" w:rsidRDefault="00141B02">
      <w:pPr>
        <w:pBdr>
          <w:top w:val="nil"/>
          <w:left w:val="nil"/>
          <w:bottom w:val="nil"/>
          <w:right w:val="nil"/>
          <w:between w:val="nil"/>
        </w:pBdr>
        <w:tabs>
          <w:tab w:val="right" w:pos="9062"/>
        </w:tabs>
      </w:pPr>
    </w:p>
    <w:p w14:paraId="78AD7144" w14:textId="77777777" w:rsidR="00141B02" w:rsidRDefault="00141B02">
      <w:pPr>
        <w:pBdr>
          <w:top w:val="nil"/>
          <w:left w:val="nil"/>
          <w:bottom w:val="nil"/>
          <w:right w:val="nil"/>
          <w:between w:val="nil"/>
        </w:pBdr>
        <w:tabs>
          <w:tab w:val="right" w:pos="9062"/>
        </w:tabs>
      </w:pPr>
    </w:p>
    <w:p w14:paraId="7E99078F" w14:textId="77777777" w:rsidR="00141B02" w:rsidRDefault="00141B02">
      <w:pPr>
        <w:pBdr>
          <w:top w:val="nil"/>
          <w:left w:val="nil"/>
          <w:bottom w:val="nil"/>
          <w:right w:val="nil"/>
          <w:between w:val="nil"/>
        </w:pBdr>
        <w:tabs>
          <w:tab w:val="right" w:pos="9062"/>
        </w:tabs>
      </w:pPr>
    </w:p>
    <w:p w14:paraId="2DB86DA4" w14:textId="77777777" w:rsidR="00141B02" w:rsidRDefault="00141B02">
      <w:pPr>
        <w:pBdr>
          <w:top w:val="nil"/>
          <w:left w:val="nil"/>
          <w:bottom w:val="nil"/>
          <w:right w:val="nil"/>
          <w:between w:val="nil"/>
        </w:pBdr>
        <w:tabs>
          <w:tab w:val="right" w:pos="9062"/>
        </w:tabs>
      </w:pPr>
    </w:p>
    <w:p w14:paraId="65723C54" w14:textId="77777777" w:rsidR="00141B02" w:rsidRDefault="00141B02">
      <w:pPr>
        <w:pBdr>
          <w:top w:val="nil"/>
          <w:left w:val="nil"/>
          <w:bottom w:val="nil"/>
          <w:right w:val="nil"/>
          <w:between w:val="nil"/>
        </w:pBdr>
        <w:tabs>
          <w:tab w:val="right" w:pos="9062"/>
        </w:tabs>
      </w:pPr>
    </w:p>
    <w:p w14:paraId="7D6504AA" w14:textId="77777777" w:rsidR="00141B02" w:rsidRDefault="00141B02">
      <w:pPr>
        <w:pBdr>
          <w:top w:val="nil"/>
          <w:left w:val="nil"/>
          <w:bottom w:val="nil"/>
          <w:right w:val="nil"/>
          <w:between w:val="nil"/>
        </w:pBdr>
        <w:tabs>
          <w:tab w:val="right" w:pos="9062"/>
        </w:tabs>
      </w:pPr>
    </w:p>
    <w:p w14:paraId="308B7D87" w14:textId="77777777" w:rsidR="00141B02" w:rsidRDefault="00141B02">
      <w:pPr>
        <w:pBdr>
          <w:top w:val="nil"/>
          <w:left w:val="nil"/>
          <w:bottom w:val="nil"/>
          <w:right w:val="nil"/>
          <w:between w:val="nil"/>
        </w:pBdr>
        <w:tabs>
          <w:tab w:val="right" w:pos="9062"/>
        </w:tabs>
      </w:pPr>
    </w:p>
    <w:p w14:paraId="3B6933BB" w14:textId="77777777" w:rsidR="00141B02" w:rsidRDefault="00141B02">
      <w:pPr>
        <w:pBdr>
          <w:top w:val="nil"/>
          <w:left w:val="nil"/>
          <w:bottom w:val="nil"/>
          <w:right w:val="nil"/>
          <w:between w:val="nil"/>
        </w:pBdr>
        <w:tabs>
          <w:tab w:val="right" w:pos="9062"/>
        </w:tabs>
      </w:pPr>
    </w:p>
    <w:p w14:paraId="663858CA" w14:textId="77777777" w:rsidR="00141B02" w:rsidRDefault="00141B02">
      <w:pPr>
        <w:pBdr>
          <w:top w:val="nil"/>
          <w:left w:val="nil"/>
          <w:bottom w:val="nil"/>
          <w:right w:val="nil"/>
          <w:between w:val="nil"/>
        </w:pBdr>
        <w:tabs>
          <w:tab w:val="right" w:pos="9062"/>
        </w:tabs>
      </w:pPr>
    </w:p>
    <w:p w14:paraId="68FDF8C8" w14:textId="77777777" w:rsidR="00141B02" w:rsidRDefault="00141B02">
      <w:pPr>
        <w:pBdr>
          <w:top w:val="nil"/>
          <w:left w:val="nil"/>
          <w:bottom w:val="nil"/>
          <w:right w:val="nil"/>
          <w:between w:val="nil"/>
        </w:pBdr>
        <w:tabs>
          <w:tab w:val="right" w:pos="9062"/>
        </w:tabs>
      </w:pPr>
    </w:p>
    <w:p w14:paraId="5213D9DA" w14:textId="77777777" w:rsidR="00141B02" w:rsidRDefault="00141B02">
      <w:pPr>
        <w:pBdr>
          <w:top w:val="nil"/>
          <w:left w:val="nil"/>
          <w:bottom w:val="nil"/>
          <w:right w:val="nil"/>
          <w:between w:val="nil"/>
        </w:pBdr>
        <w:tabs>
          <w:tab w:val="right" w:pos="9062"/>
        </w:tabs>
      </w:pPr>
    </w:p>
    <w:p w14:paraId="3D4ACF7E" w14:textId="77777777" w:rsidR="00141B02" w:rsidRDefault="00141B02">
      <w:pPr>
        <w:pBdr>
          <w:top w:val="nil"/>
          <w:left w:val="nil"/>
          <w:bottom w:val="nil"/>
          <w:right w:val="nil"/>
          <w:between w:val="nil"/>
        </w:pBdr>
        <w:tabs>
          <w:tab w:val="right" w:pos="9062"/>
        </w:tabs>
      </w:pPr>
    </w:p>
    <w:p w14:paraId="75EE9ADC" w14:textId="77777777" w:rsidR="00141B02" w:rsidRDefault="00141B02">
      <w:pPr>
        <w:pBdr>
          <w:top w:val="nil"/>
          <w:left w:val="nil"/>
          <w:bottom w:val="nil"/>
          <w:right w:val="nil"/>
          <w:between w:val="nil"/>
        </w:pBdr>
        <w:tabs>
          <w:tab w:val="right" w:pos="9062"/>
        </w:tabs>
      </w:pPr>
    </w:p>
    <w:p w14:paraId="741C19AE" w14:textId="77777777" w:rsidR="00141B02" w:rsidRDefault="00141B02">
      <w:pPr>
        <w:pBdr>
          <w:top w:val="nil"/>
          <w:left w:val="nil"/>
          <w:bottom w:val="nil"/>
          <w:right w:val="nil"/>
          <w:between w:val="nil"/>
        </w:pBdr>
        <w:tabs>
          <w:tab w:val="right" w:pos="9062"/>
        </w:tabs>
      </w:pPr>
    </w:p>
    <w:p w14:paraId="6C02744E" w14:textId="77777777" w:rsidR="00141B02" w:rsidRDefault="00141B02">
      <w:pPr>
        <w:pBdr>
          <w:top w:val="nil"/>
          <w:left w:val="nil"/>
          <w:bottom w:val="nil"/>
          <w:right w:val="nil"/>
          <w:between w:val="nil"/>
        </w:pBdr>
        <w:tabs>
          <w:tab w:val="right" w:pos="9062"/>
        </w:tabs>
      </w:pPr>
    </w:p>
    <w:p w14:paraId="3534C494" w14:textId="5564FC67" w:rsidR="00141B02" w:rsidRDefault="00141B02" w:rsidP="00141B02">
      <w:pPr>
        <w:ind w:firstLine="0"/>
        <w:jc w:val="center"/>
        <w:rPr>
          <w:b/>
        </w:rPr>
      </w:pPr>
      <w:r>
        <w:rPr>
          <w:b/>
        </w:rPr>
        <w:lastRenderedPageBreak/>
        <w:t>DANH MỤC HÌNH</w:t>
      </w:r>
    </w:p>
    <w:p w14:paraId="1E33EB23" w14:textId="77777777" w:rsidR="00A76A46" w:rsidRDefault="00A76A46" w:rsidP="00141B02">
      <w:pPr>
        <w:ind w:firstLine="0"/>
        <w:jc w:val="center"/>
        <w:rPr>
          <w:b/>
        </w:rPr>
      </w:pPr>
    </w:p>
    <w:p w14:paraId="084011DF" w14:textId="5F2BC4D0" w:rsidR="00A76A46" w:rsidRPr="00A76A46" w:rsidRDefault="00A76A46">
      <w:pPr>
        <w:pStyle w:val="TableofFigures"/>
        <w:tabs>
          <w:tab w:val="right" w:leader="dot" w:pos="9345"/>
        </w:tabs>
        <w:rPr>
          <w:rFonts w:asciiTheme="minorHAnsi" w:eastAsiaTheme="minorEastAsia" w:hAnsiTheme="minorHAnsi" w:cstheme="minorBidi"/>
          <w:noProof/>
          <w:sz w:val="22"/>
          <w:szCs w:val="22"/>
        </w:rPr>
      </w:pPr>
      <w:r w:rsidRPr="00A76A46">
        <w:rPr>
          <w:b/>
        </w:rPr>
        <w:fldChar w:fldCharType="begin"/>
      </w:r>
      <w:r w:rsidRPr="00A76A46">
        <w:rPr>
          <w:b/>
        </w:rPr>
        <w:instrText xml:space="preserve"> TOC \h \z \c "Hình" </w:instrText>
      </w:r>
      <w:r w:rsidRPr="00A76A46">
        <w:rPr>
          <w:b/>
        </w:rPr>
        <w:fldChar w:fldCharType="separate"/>
      </w:r>
      <w:hyperlink w:anchor="_Toc152335927" w:history="1">
        <w:r w:rsidRPr="00A76A46">
          <w:rPr>
            <w:rStyle w:val="Hyperlink"/>
            <w:noProof/>
          </w:rPr>
          <w:t xml:space="preserve">Hình 1. </w:t>
        </w:r>
        <w:r w:rsidRPr="00A76A46">
          <w:rPr>
            <w:rStyle w:val="Hyperlink"/>
            <w:rFonts w:eastAsia="Calibri"/>
            <w:noProof/>
          </w:rPr>
          <w:t>Sơ đồ các bước tạo nhóm bằng GMM</w:t>
        </w:r>
        <w:r w:rsidRPr="00A76A46">
          <w:rPr>
            <w:noProof/>
            <w:webHidden/>
          </w:rPr>
          <w:tab/>
        </w:r>
        <w:r w:rsidRPr="00A76A46">
          <w:rPr>
            <w:noProof/>
            <w:webHidden/>
          </w:rPr>
          <w:fldChar w:fldCharType="begin"/>
        </w:r>
        <w:r w:rsidRPr="00A76A46">
          <w:rPr>
            <w:noProof/>
            <w:webHidden/>
          </w:rPr>
          <w:instrText xml:space="preserve"> PAGEREF _Toc152335927 \h </w:instrText>
        </w:r>
        <w:r w:rsidRPr="00A76A46">
          <w:rPr>
            <w:noProof/>
            <w:webHidden/>
          </w:rPr>
        </w:r>
        <w:r w:rsidRPr="00A76A46">
          <w:rPr>
            <w:noProof/>
            <w:webHidden/>
          </w:rPr>
          <w:fldChar w:fldCharType="separate"/>
        </w:r>
        <w:r w:rsidRPr="00A76A46">
          <w:rPr>
            <w:noProof/>
            <w:webHidden/>
          </w:rPr>
          <w:t>17</w:t>
        </w:r>
        <w:r w:rsidRPr="00A76A46">
          <w:rPr>
            <w:noProof/>
            <w:webHidden/>
          </w:rPr>
          <w:fldChar w:fldCharType="end"/>
        </w:r>
      </w:hyperlink>
    </w:p>
    <w:p w14:paraId="1CFA3B75" w14:textId="508F1AE4" w:rsidR="00A76A46" w:rsidRPr="00A76A46" w:rsidRDefault="00000000">
      <w:pPr>
        <w:pStyle w:val="TableofFigures"/>
        <w:tabs>
          <w:tab w:val="right" w:leader="dot" w:pos="9345"/>
        </w:tabs>
        <w:rPr>
          <w:rFonts w:asciiTheme="minorHAnsi" w:eastAsiaTheme="minorEastAsia" w:hAnsiTheme="minorHAnsi" w:cstheme="minorBidi"/>
          <w:noProof/>
          <w:sz w:val="22"/>
          <w:szCs w:val="22"/>
        </w:rPr>
      </w:pPr>
      <w:hyperlink w:anchor="_Toc152335928" w:history="1">
        <w:r w:rsidR="00A76A46" w:rsidRPr="00A76A46">
          <w:rPr>
            <w:rStyle w:val="Hyperlink"/>
            <w:noProof/>
          </w:rPr>
          <w:t>Hình 2. Biểu đồ box plots thể hiện từng loại bệnh của GMM</w:t>
        </w:r>
        <w:r w:rsidR="00A76A46" w:rsidRPr="00A76A46">
          <w:rPr>
            <w:noProof/>
            <w:webHidden/>
          </w:rPr>
          <w:tab/>
        </w:r>
        <w:r w:rsidR="00A76A46" w:rsidRPr="00A76A46">
          <w:rPr>
            <w:noProof/>
            <w:webHidden/>
          </w:rPr>
          <w:fldChar w:fldCharType="begin"/>
        </w:r>
        <w:r w:rsidR="00A76A46" w:rsidRPr="00A76A46">
          <w:rPr>
            <w:noProof/>
            <w:webHidden/>
          </w:rPr>
          <w:instrText xml:space="preserve"> PAGEREF _Toc152335928 \h </w:instrText>
        </w:r>
        <w:r w:rsidR="00A76A46" w:rsidRPr="00A76A46">
          <w:rPr>
            <w:noProof/>
            <w:webHidden/>
          </w:rPr>
        </w:r>
        <w:r w:rsidR="00A76A46" w:rsidRPr="00A76A46">
          <w:rPr>
            <w:noProof/>
            <w:webHidden/>
          </w:rPr>
          <w:fldChar w:fldCharType="separate"/>
        </w:r>
        <w:r w:rsidR="00A76A46" w:rsidRPr="00A76A46">
          <w:rPr>
            <w:noProof/>
            <w:webHidden/>
          </w:rPr>
          <w:t>20</w:t>
        </w:r>
        <w:r w:rsidR="00A76A46" w:rsidRPr="00A76A46">
          <w:rPr>
            <w:noProof/>
            <w:webHidden/>
          </w:rPr>
          <w:fldChar w:fldCharType="end"/>
        </w:r>
      </w:hyperlink>
    </w:p>
    <w:p w14:paraId="46C7A7C2" w14:textId="3E852C71" w:rsidR="00A76A46" w:rsidRPr="00A76A46" w:rsidRDefault="00000000">
      <w:pPr>
        <w:pStyle w:val="TableofFigures"/>
        <w:tabs>
          <w:tab w:val="right" w:leader="dot" w:pos="9345"/>
        </w:tabs>
        <w:rPr>
          <w:rFonts w:asciiTheme="minorHAnsi" w:eastAsiaTheme="minorEastAsia" w:hAnsiTheme="minorHAnsi" w:cstheme="minorBidi"/>
          <w:noProof/>
          <w:sz w:val="22"/>
          <w:szCs w:val="22"/>
        </w:rPr>
      </w:pPr>
      <w:hyperlink w:anchor="_Toc152335929" w:history="1">
        <w:r w:rsidR="00A76A46" w:rsidRPr="00A76A46">
          <w:rPr>
            <w:rStyle w:val="Hyperlink"/>
            <w:noProof/>
          </w:rPr>
          <w:t>Hình 3. Biểu đồ box plots thể hiện từng loại bệnh của GMM, MetAML, EQW</w:t>
        </w:r>
        <w:r w:rsidR="00A76A46" w:rsidRPr="00A76A46">
          <w:rPr>
            <w:noProof/>
            <w:webHidden/>
          </w:rPr>
          <w:tab/>
        </w:r>
        <w:r w:rsidR="00A76A46" w:rsidRPr="00A76A46">
          <w:rPr>
            <w:noProof/>
            <w:webHidden/>
          </w:rPr>
          <w:fldChar w:fldCharType="begin"/>
        </w:r>
        <w:r w:rsidR="00A76A46" w:rsidRPr="00A76A46">
          <w:rPr>
            <w:noProof/>
            <w:webHidden/>
          </w:rPr>
          <w:instrText xml:space="preserve"> PAGEREF _Toc152335929 \h </w:instrText>
        </w:r>
        <w:r w:rsidR="00A76A46" w:rsidRPr="00A76A46">
          <w:rPr>
            <w:noProof/>
            <w:webHidden/>
          </w:rPr>
        </w:r>
        <w:r w:rsidR="00A76A46" w:rsidRPr="00A76A46">
          <w:rPr>
            <w:noProof/>
            <w:webHidden/>
          </w:rPr>
          <w:fldChar w:fldCharType="separate"/>
        </w:r>
        <w:r w:rsidR="00A76A46" w:rsidRPr="00A76A46">
          <w:rPr>
            <w:noProof/>
            <w:webHidden/>
          </w:rPr>
          <w:t>20</w:t>
        </w:r>
        <w:r w:rsidR="00A76A46" w:rsidRPr="00A76A46">
          <w:rPr>
            <w:noProof/>
            <w:webHidden/>
          </w:rPr>
          <w:fldChar w:fldCharType="end"/>
        </w:r>
      </w:hyperlink>
    </w:p>
    <w:p w14:paraId="747B966A" w14:textId="4183D054" w:rsidR="00A76A46" w:rsidRPr="00A76A46" w:rsidRDefault="00000000">
      <w:pPr>
        <w:pStyle w:val="TableofFigures"/>
        <w:tabs>
          <w:tab w:val="right" w:leader="dot" w:pos="9345"/>
        </w:tabs>
        <w:rPr>
          <w:rFonts w:asciiTheme="minorHAnsi" w:eastAsiaTheme="minorEastAsia" w:hAnsiTheme="minorHAnsi" w:cstheme="minorBidi"/>
          <w:noProof/>
          <w:sz w:val="22"/>
          <w:szCs w:val="22"/>
        </w:rPr>
      </w:pPr>
      <w:hyperlink w:anchor="_Toc152335930" w:history="1">
        <w:r w:rsidR="00A76A46" w:rsidRPr="00A76A46">
          <w:rPr>
            <w:rStyle w:val="Hyperlink"/>
            <w:noProof/>
          </w:rPr>
          <w:t>Hình 4. Biểu đồ box plots thể hiện từng loại bệnh của GMM, PopPhy-CNN, DeepMicro, RegMIL</w:t>
        </w:r>
        <w:r w:rsidR="00A76A46" w:rsidRPr="00A76A46">
          <w:rPr>
            <w:noProof/>
            <w:webHidden/>
          </w:rPr>
          <w:tab/>
        </w:r>
        <w:r w:rsidR="00A76A46" w:rsidRPr="00A76A46">
          <w:rPr>
            <w:noProof/>
            <w:webHidden/>
          </w:rPr>
          <w:fldChar w:fldCharType="begin"/>
        </w:r>
        <w:r w:rsidR="00A76A46" w:rsidRPr="00A76A46">
          <w:rPr>
            <w:noProof/>
            <w:webHidden/>
          </w:rPr>
          <w:instrText xml:space="preserve"> PAGEREF _Toc152335930 \h </w:instrText>
        </w:r>
        <w:r w:rsidR="00A76A46" w:rsidRPr="00A76A46">
          <w:rPr>
            <w:noProof/>
            <w:webHidden/>
          </w:rPr>
        </w:r>
        <w:r w:rsidR="00A76A46" w:rsidRPr="00A76A46">
          <w:rPr>
            <w:noProof/>
            <w:webHidden/>
          </w:rPr>
          <w:fldChar w:fldCharType="separate"/>
        </w:r>
        <w:r w:rsidR="00A76A46" w:rsidRPr="00A76A46">
          <w:rPr>
            <w:noProof/>
            <w:webHidden/>
          </w:rPr>
          <w:t>23</w:t>
        </w:r>
        <w:r w:rsidR="00A76A46" w:rsidRPr="00A76A46">
          <w:rPr>
            <w:noProof/>
            <w:webHidden/>
          </w:rPr>
          <w:fldChar w:fldCharType="end"/>
        </w:r>
      </w:hyperlink>
    </w:p>
    <w:p w14:paraId="444651A6" w14:textId="4F96A088" w:rsidR="00A76A46" w:rsidRPr="00A76A46" w:rsidRDefault="00000000">
      <w:pPr>
        <w:pStyle w:val="TableofFigures"/>
        <w:tabs>
          <w:tab w:val="right" w:leader="dot" w:pos="9345"/>
        </w:tabs>
        <w:rPr>
          <w:rFonts w:asciiTheme="minorHAnsi" w:eastAsiaTheme="minorEastAsia" w:hAnsiTheme="minorHAnsi" w:cstheme="minorBidi"/>
          <w:noProof/>
          <w:sz w:val="22"/>
          <w:szCs w:val="22"/>
        </w:rPr>
      </w:pPr>
      <w:hyperlink w:anchor="_Toc152335931" w:history="1">
        <w:r w:rsidR="00A76A46" w:rsidRPr="00A76A46">
          <w:rPr>
            <w:rStyle w:val="Hyperlink"/>
            <w:noProof/>
          </w:rPr>
          <w:t>Hình 5. Biểu đồ box plots thể hiện từng loại bệnh theo RF của GMM, MetAML, RegMIL, Met2Img</w:t>
        </w:r>
        <w:r w:rsidR="00A76A46" w:rsidRPr="00A76A46">
          <w:rPr>
            <w:noProof/>
            <w:webHidden/>
          </w:rPr>
          <w:tab/>
        </w:r>
        <w:r w:rsidR="00A76A46" w:rsidRPr="00A76A46">
          <w:rPr>
            <w:noProof/>
            <w:webHidden/>
          </w:rPr>
          <w:fldChar w:fldCharType="begin"/>
        </w:r>
        <w:r w:rsidR="00A76A46" w:rsidRPr="00A76A46">
          <w:rPr>
            <w:noProof/>
            <w:webHidden/>
          </w:rPr>
          <w:instrText xml:space="preserve"> PAGEREF _Toc152335931 \h </w:instrText>
        </w:r>
        <w:r w:rsidR="00A76A46" w:rsidRPr="00A76A46">
          <w:rPr>
            <w:noProof/>
            <w:webHidden/>
          </w:rPr>
        </w:r>
        <w:r w:rsidR="00A76A46" w:rsidRPr="00A76A46">
          <w:rPr>
            <w:noProof/>
            <w:webHidden/>
          </w:rPr>
          <w:fldChar w:fldCharType="separate"/>
        </w:r>
        <w:r w:rsidR="00A76A46" w:rsidRPr="00A76A46">
          <w:rPr>
            <w:noProof/>
            <w:webHidden/>
          </w:rPr>
          <w:t>25</w:t>
        </w:r>
        <w:r w:rsidR="00A76A46" w:rsidRPr="00A76A46">
          <w:rPr>
            <w:noProof/>
            <w:webHidden/>
          </w:rPr>
          <w:fldChar w:fldCharType="end"/>
        </w:r>
      </w:hyperlink>
    </w:p>
    <w:p w14:paraId="58B731EF" w14:textId="2F89B0D4" w:rsidR="00A76A46" w:rsidRPr="00A76A46" w:rsidRDefault="00000000">
      <w:pPr>
        <w:pStyle w:val="TableofFigures"/>
        <w:tabs>
          <w:tab w:val="right" w:leader="dot" w:pos="9345"/>
        </w:tabs>
        <w:rPr>
          <w:rFonts w:asciiTheme="minorHAnsi" w:eastAsiaTheme="minorEastAsia" w:hAnsiTheme="minorHAnsi" w:cstheme="minorBidi"/>
          <w:noProof/>
          <w:sz w:val="22"/>
          <w:szCs w:val="22"/>
        </w:rPr>
      </w:pPr>
      <w:hyperlink w:anchor="_Toc152335932" w:history="1">
        <w:r w:rsidR="00A76A46" w:rsidRPr="00A76A46">
          <w:rPr>
            <w:rStyle w:val="Hyperlink"/>
            <w:noProof/>
          </w:rPr>
          <w:t>Hình 6. Biểu đồ box plots thể hiện từng loại bệnh theo SVM của GMM, MetAML, RegMIL, Met2Img</w:t>
        </w:r>
        <w:r w:rsidR="00A76A46" w:rsidRPr="00A76A46">
          <w:rPr>
            <w:noProof/>
            <w:webHidden/>
          </w:rPr>
          <w:tab/>
        </w:r>
        <w:r w:rsidR="00A76A46" w:rsidRPr="00A76A46">
          <w:rPr>
            <w:noProof/>
            <w:webHidden/>
          </w:rPr>
          <w:fldChar w:fldCharType="begin"/>
        </w:r>
        <w:r w:rsidR="00A76A46" w:rsidRPr="00A76A46">
          <w:rPr>
            <w:noProof/>
            <w:webHidden/>
          </w:rPr>
          <w:instrText xml:space="preserve"> PAGEREF _Toc152335932 \h </w:instrText>
        </w:r>
        <w:r w:rsidR="00A76A46" w:rsidRPr="00A76A46">
          <w:rPr>
            <w:noProof/>
            <w:webHidden/>
          </w:rPr>
        </w:r>
        <w:r w:rsidR="00A76A46" w:rsidRPr="00A76A46">
          <w:rPr>
            <w:noProof/>
            <w:webHidden/>
          </w:rPr>
          <w:fldChar w:fldCharType="separate"/>
        </w:r>
        <w:r w:rsidR="00A76A46" w:rsidRPr="00A76A46">
          <w:rPr>
            <w:noProof/>
            <w:webHidden/>
          </w:rPr>
          <w:t>25</w:t>
        </w:r>
        <w:r w:rsidR="00A76A46" w:rsidRPr="00A76A46">
          <w:rPr>
            <w:noProof/>
            <w:webHidden/>
          </w:rPr>
          <w:fldChar w:fldCharType="end"/>
        </w:r>
      </w:hyperlink>
    </w:p>
    <w:p w14:paraId="710B2900" w14:textId="0703757E" w:rsidR="00141B02" w:rsidRPr="00A76A46" w:rsidRDefault="00A76A46" w:rsidP="00141B02">
      <w:pPr>
        <w:ind w:firstLine="0"/>
        <w:rPr>
          <w:b/>
        </w:rPr>
      </w:pPr>
      <w:r w:rsidRPr="00A76A46">
        <w:rPr>
          <w:b/>
        </w:rPr>
        <w:fldChar w:fldCharType="end"/>
      </w:r>
    </w:p>
    <w:p w14:paraId="2A4F368A" w14:textId="63D48BC2" w:rsidR="00734DC0" w:rsidRDefault="00000000">
      <w:pPr>
        <w:pBdr>
          <w:top w:val="nil"/>
          <w:left w:val="nil"/>
          <w:bottom w:val="nil"/>
          <w:right w:val="nil"/>
          <w:between w:val="nil"/>
        </w:pBdr>
        <w:tabs>
          <w:tab w:val="right" w:pos="9062"/>
        </w:tabs>
        <w:rPr>
          <w:b/>
          <w:color w:val="000000"/>
        </w:rPr>
      </w:pPr>
      <w:r>
        <w:br w:type="page"/>
      </w:r>
    </w:p>
    <w:p w14:paraId="3BEC194F" w14:textId="77777777" w:rsidR="00734DC0" w:rsidRDefault="00000000">
      <w:pPr>
        <w:ind w:firstLine="0"/>
        <w:jc w:val="center"/>
        <w:rPr>
          <w:b/>
        </w:rPr>
      </w:pPr>
      <w:r>
        <w:rPr>
          <w:b/>
        </w:rPr>
        <w:lastRenderedPageBreak/>
        <w:t>DANH MỤC TỪ CHUYÊN NGÀNH</w:t>
      </w:r>
    </w:p>
    <w:p w14:paraId="6B93C8FC" w14:textId="77777777" w:rsidR="00734DC0" w:rsidRDefault="00734DC0">
      <w:pPr>
        <w:ind w:firstLine="0"/>
        <w:rPr>
          <w:b/>
        </w:rPr>
      </w:pPr>
    </w:p>
    <w:tbl>
      <w:tblPr>
        <w:tblStyle w:val="a2"/>
        <w:tblW w:w="10215"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958"/>
        <w:gridCol w:w="8257"/>
      </w:tblGrid>
      <w:tr w:rsidR="00734DC0" w14:paraId="42D8509F" w14:textId="77777777" w:rsidTr="00710935">
        <w:trPr>
          <w:trHeight w:val="345"/>
        </w:trPr>
        <w:tc>
          <w:tcPr>
            <w:tcW w:w="1958" w:type="dxa"/>
            <w:tcBorders>
              <w:top w:val="single" w:sz="8" w:space="0" w:color="000000"/>
              <w:left w:val="nil"/>
              <w:bottom w:val="single" w:sz="8" w:space="0" w:color="000000"/>
              <w:right w:val="nil"/>
            </w:tcBorders>
            <w:shd w:val="clear" w:color="auto" w:fill="auto"/>
          </w:tcPr>
          <w:p w14:paraId="1F924ADC" w14:textId="77777777" w:rsidR="00734DC0" w:rsidRDefault="00000000" w:rsidP="00CE7551">
            <w:pPr>
              <w:spacing w:line="288" w:lineRule="auto"/>
              <w:ind w:right="-554" w:firstLine="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Viết tắt </w:t>
            </w:r>
          </w:p>
        </w:tc>
        <w:tc>
          <w:tcPr>
            <w:tcW w:w="8257" w:type="dxa"/>
            <w:tcBorders>
              <w:top w:val="single" w:sz="8" w:space="0" w:color="000000"/>
              <w:left w:val="nil"/>
              <w:bottom w:val="single" w:sz="8" w:space="0" w:color="000000"/>
              <w:right w:val="nil"/>
            </w:tcBorders>
            <w:shd w:val="clear" w:color="auto" w:fill="auto"/>
          </w:tcPr>
          <w:p w14:paraId="4A4E8F32" w14:textId="77777777" w:rsidR="00734DC0" w:rsidRDefault="00000000">
            <w:pPr>
              <w:spacing w:line="288" w:lineRule="auto"/>
              <w:ind w:firstLine="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Giải thích</w:t>
            </w:r>
          </w:p>
        </w:tc>
      </w:tr>
      <w:tr w:rsidR="00734DC0" w:rsidDel="00E2097F" w14:paraId="742DF9D3" w14:textId="01B62FBD" w:rsidTr="00710935">
        <w:trPr>
          <w:trHeight w:val="330"/>
          <w:del w:id="47" w:author="Xuân Đài" w:date="2023-12-02T22:08:00Z"/>
        </w:trPr>
        <w:tc>
          <w:tcPr>
            <w:tcW w:w="1958" w:type="dxa"/>
            <w:tcBorders>
              <w:top w:val="nil"/>
              <w:left w:val="nil"/>
              <w:bottom w:val="nil"/>
              <w:right w:val="nil"/>
            </w:tcBorders>
            <w:shd w:val="clear" w:color="auto" w:fill="auto"/>
          </w:tcPr>
          <w:p w14:paraId="7F99CD55" w14:textId="12677093" w:rsidR="00CE7551" w:rsidRPr="00C968AC" w:rsidDel="00E2097F" w:rsidRDefault="00CE7551" w:rsidP="008C527E">
            <w:pPr>
              <w:spacing w:line="360" w:lineRule="auto"/>
              <w:ind w:firstLine="0"/>
              <w:jc w:val="left"/>
              <w:rPr>
                <w:del w:id="48" w:author="Xuân Đài" w:date="2023-12-02T22:08:00Z"/>
                <w:rFonts w:ascii="Times New Roman" w:eastAsia="Times New Roman" w:hAnsi="Times New Roman" w:cs="Times New Roman"/>
                <w:color w:val="000000" w:themeColor="text1"/>
                <w:sz w:val="26"/>
                <w:szCs w:val="26"/>
                <w:rPrChange w:id="49" w:author="Xuân Đài" w:date="2023-12-02T21:53:00Z">
                  <w:rPr>
                    <w:del w:id="50" w:author="Xuân Đài" w:date="2023-12-02T22:08:00Z"/>
                    <w:rFonts w:ascii="Times New Roman" w:eastAsia="Times New Roman" w:hAnsi="Times New Roman" w:cs="Times New Roman"/>
                    <w:sz w:val="26"/>
                    <w:szCs w:val="26"/>
                  </w:rPr>
                </w:rPrChange>
              </w:rPr>
            </w:pPr>
            <w:del w:id="51" w:author="Xuân Đài" w:date="2023-12-02T22:06:00Z">
              <w:r w:rsidRPr="00C968AC" w:rsidDel="002655C9">
                <w:rPr>
                  <w:color w:val="000000" w:themeColor="text1"/>
                  <w:szCs w:val="26"/>
                  <w:rPrChange w:id="52" w:author="Xuân Đài" w:date="2023-12-02T21:53:00Z">
                    <w:rPr>
                      <w:szCs w:val="26"/>
                    </w:rPr>
                  </w:rPrChange>
                </w:rPr>
                <w:delText>3D-SWIG</w:delText>
              </w:r>
            </w:del>
          </w:p>
        </w:tc>
        <w:tc>
          <w:tcPr>
            <w:tcW w:w="8257" w:type="dxa"/>
            <w:tcBorders>
              <w:top w:val="nil"/>
              <w:left w:val="nil"/>
              <w:bottom w:val="nil"/>
              <w:right w:val="nil"/>
            </w:tcBorders>
            <w:shd w:val="clear" w:color="auto" w:fill="auto"/>
          </w:tcPr>
          <w:p w14:paraId="4A673375" w14:textId="25567AEA" w:rsidR="00734DC0" w:rsidRPr="00C968AC" w:rsidDel="00E2097F" w:rsidRDefault="00CE7551" w:rsidP="008C527E">
            <w:pPr>
              <w:spacing w:line="360" w:lineRule="auto"/>
              <w:ind w:firstLine="0"/>
              <w:jc w:val="left"/>
              <w:rPr>
                <w:del w:id="53" w:author="Xuân Đài" w:date="2023-12-02T22:08:00Z"/>
                <w:rFonts w:ascii="Times New Roman" w:hAnsi="Times New Roman" w:cs="Times New Roman"/>
                <w:color w:val="000000" w:themeColor="text1"/>
                <w:sz w:val="26"/>
                <w:szCs w:val="26"/>
                <w:rPrChange w:id="54" w:author="Xuân Đài" w:date="2023-12-02T21:53:00Z">
                  <w:rPr>
                    <w:del w:id="55" w:author="Xuân Đài" w:date="2023-12-02T22:08:00Z"/>
                    <w:rFonts w:ascii="Times New Roman" w:hAnsi="Times New Roman" w:cs="Times New Roman"/>
                    <w:sz w:val="26"/>
                    <w:szCs w:val="26"/>
                  </w:rPr>
                </w:rPrChange>
              </w:rPr>
            </w:pPr>
            <w:del w:id="56" w:author="Xuân Đài" w:date="2023-12-02T22:06:00Z">
              <w:r w:rsidRPr="00C968AC" w:rsidDel="002655C9">
                <w:rPr>
                  <w:color w:val="000000" w:themeColor="text1"/>
                  <w:szCs w:val="26"/>
                  <w:rPrChange w:id="57" w:author="Xuân Đài" w:date="2023-12-02T21:53:00Z">
                    <w:rPr>
                      <w:szCs w:val="26"/>
                    </w:rPr>
                  </w:rPrChange>
                </w:rPr>
                <w:delText>Xung cân bằng không đổi trạng thái 3D với góc vàng trên mặt phẳng (</w:delText>
              </w:r>
            </w:del>
            <w:del w:id="58" w:author="Xuân Đài" w:date="2023-12-02T21:28:00Z">
              <w:r w:rsidRPr="00C968AC" w:rsidDel="00D832F9">
                <w:rPr>
                  <w:color w:val="000000" w:themeColor="text1"/>
                  <w:szCs w:val="26"/>
                  <w:rPrChange w:id="59" w:author="Xuân Đài" w:date="2023-12-02T21:53:00Z">
                    <w:rPr>
                      <w:szCs w:val="26"/>
                    </w:rPr>
                  </w:rPrChange>
                </w:rPr>
                <w:delText xml:space="preserve"> </w:delText>
              </w:r>
            </w:del>
            <w:del w:id="60" w:author="Xuân Đài" w:date="2023-12-02T22:06:00Z">
              <w:r w:rsidRPr="00C968AC" w:rsidDel="002655C9">
                <w:rPr>
                  <w:color w:val="000000" w:themeColor="text1"/>
                  <w:szCs w:val="26"/>
                  <w:rPrChange w:id="61" w:author="Xuân Đài" w:date="2023-12-02T21:53:00Z">
                    <w:rPr>
                      <w:szCs w:val="26"/>
                    </w:rPr>
                  </w:rPrChange>
                </w:rPr>
                <w:delText>3D Steady-State Free Precession with In-plane Golden-angle)</w:delText>
              </w:r>
            </w:del>
          </w:p>
        </w:tc>
      </w:tr>
      <w:tr w:rsidR="00734DC0" w:rsidDel="002655C9" w14:paraId="428236AB" w14:textId="51561C1E" w:rsidTr="0073519A">
        <w:trPr>
          <w:trHeight w:val="1713"/>
          <w:del w:id="62" w:author="Xuân Đài" w:date="2023-12-02T22:06:00Z"/>
        </w:trPr>
        <w:tc>
          <w:tcPr>
            <w:tcW w:w="1958" w:type="dxa"/>
            <w:tcBorders>
              <w:top w:val="nil"/>
              <w:left w:val="nil"/>
              <w:right w:val="nil"/>
            </w:tcBorders>
            <w:shd w:val="clear" w:color="auto" w:fill="auto"/>
          </w:tcPr>
          <w:p w14:paraId="77C95D49" w14:textId="7A36C4A1" w:rsidR="00734DC0" w:rsidRPr="00C968AC" w:rsidDel="002655C9" w:rsidRDefault="00CE7551" w:rsidP="008C527E">
            <w:pPr>
              <w:spacing w:line="360" w:lineRule="auto"/>
              <w:ind w:firstLine="0"/>
              <w:jc w:val="left"/>
              <w:rPr>
                <w:del w:id="63" w:author="Xuân Đài" w:date="2023-12-02T22:06:00Z"/>
                <w:rFonts w:ascii="Times New Roman" w:hAnsi="Times New Roman" w:cs="Times New Roman"/>
                <w:color w:val="000000" w:themeColor="text1"/>
                <w:sz w:val="26"/>
                <w:szCs w:val="26"/>
                <w:rPrChange w:id="64" w:author="Xuân Đài" w:date="2023-12-02T21:53:00Z">
                  <w:rPr>
                    <w:del w:id="65" w:author="Xuân Đài" w:date="2023-12-02T22:06:00Z"/>
                    <w:rFonts w:ascii="Times New Roman" w:hAnsi="Times New Roman" w:cs="Times New Roman"/>
                    <w:sz w:val="26"/>
                    <w:szCs w:val="26"/>
                  </w:rPr>
                </w:rPrChange>
              </w:rPr>
            </w:pPr>
            <w:del w:id="66" w:author="Xuân Đài" w:date="2023-12-02T22:06:00Z">
              <w:r w:rsidRPr="00C968AC" w:rsidDel="002655C9">
                <w:rPr>
                  <w:color w:val="000000" w:themeColor="text1"/>
                  <w:szCs w:val="26"/>
                  <w:rPrChange w:id="67" w:author="Xuân Đài" w:date="2023-12-02T21:53:00Z">
                    <w:rPr>
                      <w:szCs w:val="26"/>
                    </w:rPr>
                  </w:rPrChange>
                </w:rPr>
                <w:delText>ACC</w:delText>
              </w:r>
            </w:del>
          </w:p>
          <w:p w14:paraId="60B87E24" w14:textId="1BD28822" w:rsidR="00CE7551" w:rsidRPr="00C968AC" w:rsidDel="002655C9" w:rsidRDefault="00CE7551" w:rsidP="008C527E">
            <w:pPr>
              <w:spacing w:line="360" w:lineRule="auto"/>
              <w:ind w:firstLine="0"/>
              <w:rPr>
                <w:del w:id="68" w:author="Xuân Đài" w:date="2023-12-02T22:06:00Z"/>
                <w:rFonts w:ascii="Times New Roman" w:hAnsi="Times New Roman" w:cs="Times New Roman"/>
                <w:color w:val="000000" w:themeColor="text1"/>
                <w:sz w:val="26"/>
                <w:szCs w:val="26"/>
                <w:rPrChange w:id="69" w:author="Xuân Đài" w:date="2023-12-02T21:53:00Z">
                  <w:rPr>
                    <w:del w:id="70" w:author="Xuân Đài" w:date="2023-12-02T22:06:00Z"/>
                    <w:rFonts w:ascii="Times New Roman" w:hAnsi="Times New Roman" w:cs="Times New Roman"/>
                    <w:sz w:val="26"/>
                    <w:szCs w:val="26"/>
                  </w:rPr>
                </w:rPrChange>
              </w:rPr>
            </w:pPr>
            <w:del w:id="71" w:author="Xuân Đài" w:date="2023-12-02T22:06:00Z">
              <w:r w:rsidRPr="00C968AC" w:rsidDel="002655C9">
                <w:rPr>
                  <w:color w:val="000000" w:themeColor="text1"/>
                  <w:szCs w:val="26"/>
                  <w:rPrChange w:id="72" w:author="Xuân Đài" w:date="2023-12-02T21:53:00Z">
                    <w:rPr>
                      <w:szCs w:val="26"/>
                    </w:rPr>
                  </w:rPrChange>
                </w:rPr>
                <w:delText>ACE</w:delText>
              </w:r>
            </w:del>
          </w:p>
          <w:p w14:paraId="0345D9D7" w14:textId="76BD4BE0" w:rsidR="00CE7551" w:rsidRPr="00C968AC" w:rsidDel="002655C9" w:rsidRDefault="00CE7551" w:rsidP="008C527E">
            <w:pPr>
              <w:spacing w:line="360" w:lineRule="auto"/>
              <w:ind w:firstLine="0"/>
              <w:rPr>
                <w:del w:id="73" w:author="Xuân Đài" w:date="2023-12-02T22:06:00Z"/>
                <w:rFonts w:ascii="Times New Roman" w:hAnsi="Times New Roman" w:cs="Times New Roman"/>
                <w:color w:val="000000" w:themeColor="text1"/>
                <w:sz w:val="26"/>
                <w:szCs w:val="26"/>
                <w:rPrChange w:id="74" w:author="Xuân Đài" w:date="2023-12-02T21:53:00Z">
                  <w:rPr>
                    <w:del w:id="75" w:author="Xuân Đài" w:date="2023-12-02T22:06:00Z"/>
                    <w:rFonts w:ascii="Times New Roman" w:hAnsi="Times New Roman" w:cs="Times New Roman"/>
                    <w:sz w:val="26"/>
                    <w:szCs w:val="26"/>
                  </w:rPr>
                </w:rPrChange>
              </w:rPr>
            </w:pPr>
          </w:p>
          <w:p w14:paraId="1A1B884B" w14:textId="551C894E" w:rsidR="00CE7551" w:rsidRPr="00C968AC" w:rsidDel="002655C9" w:rsidRDefault="00CE7551" w:rsidP="008C527E">
            <w:pPr>
              <w:spacing w:line="360" w:lineRule="auto"/>
              <w:ind w:firstLine="0"/>
              <w:rPr>
                <w:del w:id="76" w:author="Xuân Đài" w:date="2023-12-02T22:06:00Z"/>
                <w:rFonts w:ascii="Times New Roman" w:hAnsi="Times New Roman" w:cs="Times New Roman"/>
                <w:color w:val="000000" w:themeColor="text1"/>
                <w:sz w:val="26"/>
                <w:szCs w:val="26"/>
                <w:rPrChange w:id="77" w:author="Xuân Đài" w:date="2023-12-02T21:53:00Z">
                  <w:rPr>
                    <w:del w:id="78" w:author="Xuân Đài" w:date="2023-12-02T22:06:00Z"/>
                    <w:rFonts w:ascii="Times New Roman" w:hAnsi="Times New Roman" w:cs="Times New Roman"/>
                    <w:sz w:val="26"/>
                    <w:szCs w:val="26"/>
                  </w:rPr>
                </w:rPrChange>
              </w:rPr>
            </w:pPr>
            <w:del w:id="79" w:author="Xuân Đài" w:date="2023-12-02T22:06:00Z">
              <w:r w:rsidRPr="00C968AC" w:rsidDel="002655C9">
                <w:rPr>
                  <w:color w:val="000000" w:themeColor="text1"/>
                  <w:szCs w:val="26"/>
                  <w:rPrChange w:id="80" w:author="Xuân Đài" w:date="2023-12-02T21:53:00Z">
                    <w:rPr>
                      <w:szCs w:val="26"/>
                    </w:rPr>
                  </w:rPrChange>
                </w:rPr>
                <w:delText>ATLAS</w:delText>
              </w:r>
            </w:del>
          </w:p>
          <w:p w14:paraId="318DACD8" w14:textId="42CC4FB3" w:rsidR="00CE7551" w:rsidRPr="00C968AC" w:rsidDel="002655C9" w:rsidRDefault="00CE7551" w:rsidP="008C527E">
            <w:pPr>
              <w:spacing w:line="360" w:lineRule="auto"/>
              <w:ind w:firstLine="0"/>
              <w:rPr>
                <w:del w:id="81" w:author="Xuân Đài" w:date="2023-12-02T22:06:00Z"/>
                <w:rFonts w:ascii="Times New Roman" w:hAnsi="Times New Roman" w:cs="Times New Roman"/>
                <w:color w:val="000000" w:themeColor="text1"/>
                <w:sz w:val="26"/>
                <w:szCs w:val="26"/>
                <w:rPrChange w:id="82" w:author="Xuân Đài" w:date="2023-12-02T21:53:00Z">
                  <w:rPr>
                    <w:del w:id="83" w:author="Xuân Đài" w:date="2023-12-02T22:06:00Z"/>
                    <w:rFonts w:ascii="Times New Roman" w:hAnsi="Times New Roman" w:cs="Times New Roman"/>
                    <w:sz w:val="26"/>
                    <w:szCs w:val="26"/>
                  </w:rPr>
                </w:rPrChange>
              </w:rPr>
            </w:pPr>
          </w:p>
          <w:p w14:paraId="206D2BFC" w14:textId="1632D572" w:rsidR="00CE7551" w:rsidRPr="00C968AC" w:rsidDel="002655C9" w:rsidRDefault="00CE7551" w:rsidP="008C527E">
            <w:pPr>
              <w:spacing w:line="360" w:lineRule="auto"/>
              <w:ind w:firstLine="0"/>
              <w:rPr>
                <w:del w:id="84" w:author="Xuân Đài" w:date="2023-12-02T22:06:00Z"/>
                <w:rFonts w:ascii="Times New Roman" w:hAnsi="Times New Roman" w:cs="Times New Roman"/>
                <w:color w:val="000000" w:themeColor="text1"/>
                <w:sz w:val="26"/>
                <w:szCs w:val="26"/>
                <w:rPrChange w:id="85" w:author="Xuân Đài" w:date="2023-12-02T21:53:00Z">
                  <w:rPr>
                    <w:del w:id="86" w:author="Xuân Đài" w:date="2023-12-02T22:06:00Z"/>
                    <w:rFonts w:ascii="Times New Roman" w:hAnsi="Times New Roman" w:cs="Times New Roman"/>
                    <w:sz w:val="26"/>
                    <w:szCs w:val="26"/>
                  </w:rPr>
                </w:rPrChange>
              </w:rPr>
            </w:pPr>
            <w:del w:id="87" w:author="Xuân Đài" w:date="2023-12-02T22:06:00Z">
              <w:r w:rsidRPr="00C968AC" w:rsidDel="002655C9">
                <w:rPr>
                  <w:color w:val="000000" w:themeColor="text1"/>
                  <w:szCs w:val="26"/>
                  <w:rPrChange w:id="88" w:author="Xuân Đài" w:date="2023-12-02T21:53:00Z">
                    <w:rPr>
                      <w:szCs w:val="26"/>
                    </w:rPr>
                  </w:rPrChange>
                </w:rPr>
                <w:delText>AUC</w:delText>
              </w:r>
            </w:del>
          </w:p>
          <w:p w14:paraId="173D2B9B" w14:textId="3F81F105" w:rsidR="00CE7551" w:rsidRPr="00C968AC" w:rsidDel="002655C9" w:rsidRDefault="00CE7551" w:rsidP="008C527E">
            <w:pPr>
              <w:spacing w:line="360" w:lineRule="auto"/>
              <w:ind w:firstLine="0"/>
              <w:rPr>
                <w:del w:id="89" w:author="Xuân Đài" w:date="2023-12-02T22:06:00Z"/>
                <w:rFonts w:ascii="Times New Roman" w:hAnsi="Times New Roman" w:cs="Times New Roman"/>
                <w:color w:val="000000" w:themeColor="text1"/>
                <w:sz w:val="26"/>
                <w:szCs w:val="26"/>
                <w:rPrChange w:id="90" w:author="Xuân Đài" w:date="2023-12-02T21:53:00Z">
                  <w:rPr>
                    <w:del w:id="91" w:author="Xuân Đài" w:date="2023-12-02T22:06:00Z"/>
                    <w:rFonts w:ascii="Times New Roman" w:hAnsi="Times New Roman" w:cs="Times New Roman"/>
                    <w:sz w:val="26"/>
                    <w:szCs w:val="26"/>
                  </w:rPr>
                </w:rPrChange>
              </w:rPr>
            </w:pPr>
            <w:del w:id="92" w:author="Xuân Đài" w:date="2023-12-02T22:06:00Z">
              <w:r w:rsidRPr="00C968AC" w:rsidDel="002655C9">
                <w:rPr>
                  <w:color w:val="000000" w:themeColor="text1"/>
                  <w:szCs w:val="26"/>
                  <w:rPrChange w:id="93" w:author="Xuân Đài" w:date="2023-12-02T21:53:00Z">
                    <w:rPr>
                      <w:szCs w:val="26"/>
                    </w:rPr>
                  </w:rPrChange>
                </w:rPr>
                <w:delText>BALF</w:delText>
              </w:r>
            </w:del>
          </w:p>
          <w:p w14:paraId="20BE909C" w14:textId="0E0D94BA" w:rsidR="00CE7551" w:rsidRPr="00C968AC" w:rsidDel="002655C9" w:rsidRDefault="00CE7551" w:rsidP="008C527E">
            <w:pPr>
              <w:spacing w:line="360" w:lineRule="auto"/>
              <w:ind w:firstLine="0"/>
              <w:rPr>
                <w:del w:id="94" w:author="Xuân Đài" w:date="2023-12-02T22:06:00Z"/>
                <w:rFonts w:ascii="Times New Roman" w:hAnsi="Times New Roman" w:cs="Times New Roman"/>
                <w:color w:val="000000" w:themeColor="text1"/>
                <w:sz w:val="26"/>
                <w:szCs w:val="26"/>
                <w:rPrChange w:id="95" w:author="Xuân Đài" w:date="2023-12-02T21:53:00Z">
                  <w:rPr>
                    <w:del w:id="96" w:author="Xuân Đài" w:date="2023-12-02T22:06:00Z"/>
                    <w:rFonts w:ascii="Times New Roman" w:hAnsi="Times New Roman" w:cs="Times New Roman"/>
                    <w:sz w:val="26"/>
                    <w:szCs w:val="26"/>
                  </w:rPr>
                </w:rPrChange>
              </w:rPr>
            </w:pPr>
            <w:del w:id="97" w:author="Xuân Đài" w:date="2023-12-02T22:06:00Z">
              <w:r w:rsidRPr="00C968AC" w:rsidDel="002655C9">
                <w:rPr>
                  <w:color w:val="000000" w:themeColor="text1"/>
                  <w:szCs w:val="26"/>
                  <w:rPrChange w:id="98" w:author="Xuân Đài" w:date="2023-12-02T21:53:00Z">
                    <w:rPr>
                      <w:szCs w:val="26"/>
                    </w:rPr>
                  </w:rPrChange>
                </w:rPr>
                <w:delText>BIPLS</w:delText>
              </w:r>
            </w:del>
          </w:p>
          <w:p w14:paraId="3ADF1235" w14:textId="3A0F498F" w:rsidR="008C527E" w:rsidRPr="00C968AC" w:rsidDel="002655C9" w:rsidRDefault="008C527E" w:rsidP="008C527E">
            <w:pPr>
              <w:spacing w:line="360" w:lineRule="auto"/>
              <w:ind w:firstLine="0"/>
              <w:rPr>
                <w:del w:id="99" w:author="Xuân Đài" w:date="2023-12-02T22:06:00Z"/>
                <w:rFonts w:ascii="Times New Roman" w:hAnsi="Times New Roman" w:cs="Times New Roman"/>
                <w:color w:val="000000" w:themeColor="text1"/>
                <w:sz w:val="26"/>
                <w:szCs w:val="26"/>
                <w:rPrChange w:id="100" w:author="Xuân Đài" w:date="2023-12-02T21:53:00Z">
                  <w:rPr>
                    <w:del w:id="101" w:author="Xuân Đài" w:date="2023-12-02T22:06:00Z"/>
                    <w:rFonts w:ascii="Times New Roman" w:hAnsi="Times New Roman" w:cs="Times New Roman"/>
                    <w:sz w:val="26"/>
                    <w:szCs w:val="26"/>
                  </w:rPr>
                </w:rPrChange>
              </w:rPr>
            </w:pPr>
          </w:p>
          <w:p w14:paraId="49BE6618" w14:textId="63954CF9" w:rsidR="00CE7551" w:rsidRPr="00C968AC" w:rsidDel="002655C9" w:rsidRDefault="00CE7551" w:rsidP="008C527E">
            <w:pPr>
              <w:spacing w:line="360" w:lineRule="auto"/>
              <w:ind w:firstLine="0"/>
              <w:rPr>
                <w:del w:id="102" w:author="Xuân Đài" w:date="2023-12-02T22:06:00Z"/>
                <w:rFonts w:ascii="Times New Roman" w:hAnsi="Times New Roman" w:cs="Times New Roman"/>
                <w:color w:val="000000" w:themeColor="text1"/>
                <w:sz w:val="26"/>
                <w:szCs w:val="26"/>
                <w:rPrChange w:id="103" w:author="Xuân Đài" w:date="2023-12-02T21:53:00Z">
                  <w:rPr>
                    <w:del w:id="104" w:author="Xuân Đài" w:date="2023-12-02T22:06:00Z"/>
                    <w:rFonts w:ascii="Times New Roman" w:hAnsi="Times New Roman" w:cs="Times New Roman"/>
                    <w:sz w:val="26"/>
                    <w:szCs w:val="26"/>
                  </w:rPr>
                </w:rPrChange>
              </w:rPr>
            </w:pPr>
            <w:del w:id="105" w:author="Xuân Đài" w:date="2023-12-02T22:06:00Z">
              <w:r w:rsidRPr="00C968AC" w:rsidDel="002655C9">
                <w:rPr>
                  <w:color w:val="000000" w:themeColor="text1"/>
                  <w:szCs w:val="26"/>
                  <w:rPrChange w:id="106" w:author="Xuân Đài" w:date="2023-12-02T21:53:00Z">
                    <w:rPr>
                      <w:szCs w:val="26"/>
                    </w:rPr>
                  </w:rPrChange>
                </w:rPr>
                <w:delText>B-NMI</w:delText>
              </w:r>
            </w:del>
          </w:p>
          <w:p w14:paraId="65C847B4" w14:textId="114BA4F3" w:rsidR="00CE7551" w:rsidRPr="00C968AC" w:rsidDel="002655C9" w:rsidRDefault="00CE7551" w:rsidP="008C527E">
            <w:pPr>
              <w:spacing w:line="360" w:lineRule="auto"/>
              <w:ind w:firstLine="0"/>
              <w:rPr>
                <w:del w:id="107" w:author="Xuân Đài" w:date="2023-12-02T22:06:00Z"/>
                <w:rFonts w:ascii="Times New Roman" w:hAnsi="Times New Roman" w:cs="Times New Roman"/>
                <w:color w:val="000000" w:themeColor="text1"/>
                <w:sz w:val="26"/>
                <w:szCs w:val="26"/>
                <w:rPrChange w:id="108" w:author="Xuân Đài" w:date="2023-12-02T21:53:00Z">
                  <w:rPr>
                    <w:del w:id="109" w:author="Xuân Đài" w:date="2023-12-02T22:06:00Z"/>
                    <w:rFonts w:ascii="Times New Roman" w:hAnsi="Times New Roman" w:cs="Times New Roman"/>
                    <w:sz w:val="26"/>
                    <w:szCs w:val="26"/>
                  </w:rPr>
                </w:rPrChange>
              </w:rPr>
            </w:pPr>
            <w:del w:id="110" w:author="Xuân Đài" w:date="2023-12-02T22:06:00Z">
              <w:r w:rsidRPr="00C968AC" w:rsidDel="002655C9">
                <w:rPr>
                  <w:color w:val="000000" w:themeColor="text1"/>
                  <w:szCs w:val="26"/>
                  <w:rPrChange w:id="111" w:author="Xuân Đài" w:date="2023-12-02T21:53:00Z">
                    <w:rPr>
                      <w:szCs w:val="26"/>
                    </w:rPr>
                  </w:rPrChange>
                </w:rPr>
                <w:delText>CAR</w:delText>
              </w:r>
            </w:del>
          </w:p>
          <w:p w14:paraId="38E4BFDA" w14:textId="0FFD7CD2" w:rsidR="00CE7551" w:rsidRPr="00C968AC" w:rsidDel="002655C9" w:rsidRDefault="00CE7551" w:rsidP="008C527E">
            <w:pPr>
              <w:spacing w:line="360" w:lineRule="auto"/>
              <w:ind w:firstLine="0"/>
              <w:rPr>
                <w:del w:id="112" w:author="Xuân Đài" w:date="2023-12-02T22:06:00Z"/>
                <w:rFonts w:ascii="Times New Roman" w:hAnsi="Times New Roman" w:cs="Times New Roman"/>
                <w:color w:val="000000" w:themeColor="text1"/>
                <w:sz w:val="26"/>
                <w:szCs w:val="26"/>
                <w:rPrChange w:id="113" w:author="Xuân Đài" w:date="2023-12-02T21:53:00Z">
                  <w:rPr>
                    <w:del w:id="114" w:author="Xuân Đài" w:date="2023-12-02T22:06:00Z"/>
                    <w:rFonts w:ascii="Times New Roman" w:hAnsi="Times New Roman" w:cs="Times New Roman"/>
                    <w:sz w:val="26"/>
                    <w:szCs w:val="26"/>
                  </w:rPr>
                </w:rPrChange>
              </w:rPr>
            </w:pPr>
            <w:del w:id="115" w:author="Xuân Đài" w:date="2023-12-02T22:06:00Z">
              <w:r w:rsidRPr="00C968AC" w:rsidDel="002655C9">
                <w:rPr>
                  <w:color w:val="000000" w:themeColor="text1"/>
                  <w:szCs w:val="26"/>
                  <w:rPrChange w:id="116" w:author="Xuân Đài" w:date="2023-12-02T21:53:00Z">
                    <w:rPr>
                      <w:szCs w:val="26"/>
                    </w:rPr>
                  </w:rPrChange>
                </w:rPr>
                <w:delText>CARS</w:delText>
              </w:r>
            </w:del>
          </w:p>
          <w:p w14:paraId="31E43954" w14:textId="0AAA469B" w:rsidR="008C527E" w:rsidRPr="00C968AC" w:rsidDel="002655C9" w:rsidRDefault="008C527E" w:rsidP="008C527E">
            <w:pPr>
              <w:spacing w:line="360" w:lineRule="auto"/>
              <w:ind w:firstLine="0"/>
              <w:rPr>
                <w:del w:id="117" w:author="Xuân Đài" w:date="2023-12-02T22:06:00Z"/>
                <w:rFonts w:ascii="Times New Roman" w:hAnsi="Times New Roman" w:cs="Times New Roman"/>
                <w:color w:val="000000" w:themeColor="text1"/>
                <w:sz w:val="26"/>
                <w:szCs w:val="26"/>
                <w:rPrChange w:id="118" w:author="Xuân Đài" w:date="2023-12-02T21:53:00Z">
                  <w:rPr>
                    <w:del w:id="119" w:author="Xuân Đài" w:date="2023-12-02T22:06:00Z"/>
                    <w:rFonts w:ascii="Times New Roman" w:hAnsi="Times New Roman" w:cs="Times New Roman"/>
                    <w:sz w:val="26"/>
                    <w:szCs w:val="26"/>
                  </w:rPr>
                </w:rPrChange>
              </w:rPr>
            </w:pPr>
          </w:p>
          <w:p w14:paraId="3AA0E410" w14:textId="1A57F01E" w:rsidR="00CE7551" w:rsidRPr="00C968AC" w:rsidDel="002655C9" w:rsidRDefault="00CE7551" w:rsidP="008C527E">
            <w:pPr>
              <w:spacing w:line="360" w:lineRule="auto"/>
              <w:ind w:firstLine="0"/>
              <w:rPr>
                <w:del w:id="120" w:author="Xuân Đài" w:date="2023-12-02T22:06:00Z"/>
                <w:rFonts w:ascii="Times New Roman" w:hAnsi="Times New Roman" w:cs="Times New Roman"/>
                <w:color w:val="000000" w:themeColor="text1"/>
                <w:sz w:val="26"/>
                <w:szCs w:val="26"/>
                <w:rPrChange w:id="121" w:author="Xuân Đài" w:date="2023-12-02T21:53:00Z">
                  <w:rPr>
                    <w:del w:id="122" w:author="Xuân Đài" w:date="2023-12-02T22:06:00Z"/>
                    <w:rFonts w:ascii="Times New Roman" w:hAnsi="Times New Roman" w:cs="Times New Roman"/>
                    <w:sz w:val="26"/>
                    <w:szCs w:val="26"/>
                  </w:rPr>
                </w:rPrChange>
              </w:rPr>
            </w:pPr>
            <w:del w:id="123" w:author="Xuân Đài" w:date="2023-12-02T22:06:00Z">
              <w:r w:rsidRPr="00C968AC" w:rsidDel="002655C9">
                <w:rPr>
                  <w:color w:val="000000" w:themeColor="text1"/>
                  <w:szCs w:val="26"/>
                  <w:rPrChange w:id="124" w:author="Xuân Đài" w:date="2023-12-02T21:53:00Z">
                    <w:rPr>
                      <w:szCs w:val="26"/>
                    </w:rPr>
                  </w:rPrChange>
                </w:rPr>
                <w:delText>CC</w:delText>
              </w:r>
            </w:del>
          </w:p>
          <w:p w14:paraId="495A19CC" w14:textId="2CA244C7" w:rsidR="00CE7551" w:rsidRPr="00C968AC" w:rsidDel="002655C9" w:rsidRDefault="00CE7551" w:rsidP="008C527E">
            <w:pPr>
              <w:spacing w:line="360" w:lineRule="auto"/>
              <w:ind w:firstLine="0"/>
              <w:rPr>
                <w:del w:id="125" w:author="Xuân Đài" w:date="2023-12-02T22:06:00Z"/>
                <w:rFonts w:ascii="Times New Roman" w:hAnsi="Times New Roman" w:cs="Times New Roman"/>
                <w:color w:val="000000" w:themeColor="text1"/>
                <w:sz w:val="26"/>
                <w:szCs w:val="26"/>
                <w:rPrChange w:id="126" w:author="Xuân Đài" w:date="2023-12-02T21:53:00Z">
                  <w:rPr>
                    <w:del w:id="127" w:author="Xuân Đài" w:date="2023-12-02T22:06:00Z"/>
                    <w:rFonts w:ascii="Times New Roman" w:hAnsi="Times New Roman" w:cs="Times New Roman"/>
                    <w:sz w:val="26"/>
                    <w:szCs w:val="26"/>
                  </w:rPr>
                </w:rPrChange>
              </w:rPr>
            </w:pPr>
            <w:del w:id="128" w:author="Xuân Đài" w:date="2023-12-02T22:06:00Z">
              <w:r w:rsidRPr="00C968AC" w:rsidDel="002655C9">
                <w:rPr>
                  <w:color w:val="000000" w:themeColor="text1"/>
                  <w:szCs w:val="26"/>
                  <w:rPrChange w:id="129" w:author="Xuân Đài" w:date="2023-12-02T21:53:00Z">
                    <w:rPr>
                      <w:szCs w:val="26"/>
                    </w:rPr>
                  </w:rPrChange>
                </w:rPr>
                <w:delText>CIR</w:delText>
              </w:r>
            </w:del>
          </w:p>
          <w:p w14:paraId="209C74BD" w14:textId="5EA258F8" w:rsidR="00CE7551" w:rsidRPr="00C968AC" w:rsidDel="002655C9" w:rsidRDefault="00CE7551" w:rsidP="008C527E">
            <w:pPr>
              <w:spacing w:line="360" w:lineRule="auto"/>
              <w:ind w:firstLine="0"/>
              <w:rPr>
                <w:del w:id="130" w:author="Xuân Đài" w:date="2023-12-02T22:06:00Z"/>
                <w:rFonts w:ascii="Times New Roman" w:hAnsi="Times New Roman" w:cs="Times New Roman"/>
                <w:color w:val="000000" w:themeColor="text1"/>
                <w:sz w:val="26"/>
                <w:szCs w:val="26"/>
                <w:rPrChange w:id="131" w:author="Xuân Đài" w:date="2023-12-02T21:53:00Z">
                  <w:rPr>
                    <w:del w:id="132" w:author="Xuân Đài" w:date="2023-12-02T22:06:00Z"/>
                    <w:rFonts w:ascii="Times New Roman" w:hAnsi="Times New Roman" w:cs="Times New Roman"/>
                    <w:sz w:val="26"/>
                    <w:szCs w:val="26"/>
                  </w:rPr>
                </w:rPrChange>
              </w:rPr>
            </w:pPr>
            <w:del w:id="133" w:author="Xuân Đài" w:date="2023-12-02T22:06:00Z">
              <w:r w:rsidRPr="00C968AC" w:rsidDel="002655C9">
                <w:rPr>
                  <w:color w:val="000000" w:themeColor="text1"/>
                  <w:szCs w:val="26"/>
                  <w:rPrChange w:id="134" w:author="Xuân Đài" w:date="2023-12-02T21:53:00Z">
                    <w:rPr>
                      <w:szCs w:val="26"/>
                    </w:rPr>
                  </w:rPrChange>
                </w:rPr>
                <w:delText>CRB</w:delText>
              </w:r>
            </w:del>
          </w:p>
          <w:p w14:paraId="2D373108" w14:textId="3922F2A9" w:rsidR="00CE7551" w:rsidRPr="00C968AC" w:rsidDel="002655C9" w:rsidRDefault="00CE7551" w:rsidP="008C527E">
            <w:pPr>
              <w:spacing w:line="360" w:lineRule="auto"/>
              <w:ind w:firstLine="0"/>
              <w:rPr>
                <w:del w:id="135" w:author="Xuân Đài" w:date="2023-12-02T22:06:00Z"/>
                <w:rFonts w:ascii="Times New Roman" w:hAnsi="Times New Roman" w:cs="Times New Roman"/>
                <w:color w:val="000000" w:themeColor="text1"/>
                <w:sz w:val="26"/>
                <w:szCs w:val="26"/>
                <w:rPrChange w:id="136" w:author="Xuân Đài" w:date="2023-12-02T21:53:00Z">
                  <w:rPr>
                    <w:del w:id="137" w:author="Xuân Đài" w:date="2023-12-02T22:06:00Z"/>
                    <w:rFonts w:ascii="Times New Roman" w:hAnsi="Times New Roman" w:cs="Times New Roman"/>
                    <w:sz w:val="26"/>
                    <w:szCs w:val="26"/>
                  </w:rPr>
                </w:rPrChange>
              </w:rPr>
            </w:pPr>
            <w:del w:id="138" w:author="Xuân Đài" w:date="2023-12-02T22:06:00Z">
              <w:r w:rsidRPr="00C968AC" w:rsidDel="002655C9">
                <w:rPr>
                  <w:color w:val="000000" w:themeColor="text1"/>
                  <w:szCs w:val="26"/>
                  <w:rPrChange w:id="139" w:author="Xuân Đài" w:date="2023-12-02T21:53:00Z">
                    <w:rPr>
                      <w:szCs w:val="26"/>
                    </w:rPr>
                  </w:rPrChange>
                </w:rPr>
                <w:delText>CRC</w:delText>
              </w:r>
            </w:del>
          </w:p>
          <w:p w14:paraId="3960C67D" w14:textId="597A0D71" w:rsidR="00CE7551" w:rsidRPr="00C968AC" w:rsidDel="002655C9" w:rsidRDefault="00CE7551" w:rsidP="008C527E">
            <w:pPr>
              <w:spacing w:line="360" w:lineRule="auto"/>
              <w:ind w:firstLine="0"/>
              <w:rPr>
                <w:del w:id="140" w:author="Xuân Đài" w:date="2023-12-02T22:06:00Z"/>
                <w:rFonts w:ascii="Times New Roman" w:hAnsi="Times New Roman" w:cs="Times New Roman"/>
                <w:color w:val="000000" w:themeColor="text1"/>
                <w:sz w:val="26"/>
                <w:szCs w:val="26"/>
                <w:rPrChange w:id="141" w:author="Xuân Đài" w:date="2023-12-02T21:53:00Z">
                  <w:rPr>
                    <w:del w:id="142" w:author="Xuân Đài" w:date="2023-12-02T22:06:00Z"/>
                    <w:rFonts w:ascii="Times New Roman" w:hAnsi="Times New Roman" w:cs="Times New Roman"/>
                    <w:sz w:val="26"/>
                    <w:szCs w:val="26"/>
                  </w:rPr>
                </w:rPrChange>
              </w:rPr>
            </w:pPr>
            <w:del w:id="143" w:author="Xuân Đài" w:date="2023-12-02T22:06:00Z">
              <w:r w:rsidRPr="00C968AC" w:rsidDel="002655C9">
                <w:rPr>
                  <w:color w:val="000000" w:themeColor="text1"/>
                  <w:szCs w:val="26"/>
                  <w:rPrChange w:id="144" w:author="Xuân Đài" w:date="2023-12-02T21:53:00Z">
                    <w:rPr>
                      <w:szCs w:val="26"/>
                    </w:rPr>
                  </w:rPrChange>
                </w:rPr>
                <w:delText>CT</w:delText>
              </w:r>
            </w:del>
          </w:p>
          <w:p w14:paraId="50AB874B" w14:textId="72C15B1B" w:rsidR="00CE7551" w:rsidRPr="00C968AC" w:rsidDel="002655C9" w:rsidRDefault="00CE7551" w:rsidP="008C527E">
            <w:pPr>
              <w:spacing w:line="360" w:lineRule="auto"/>
              <w:ind w:firstLine="0"/>
              <w:rPr>
                <w:del w:id="145" w:author="Xuân Đài" w:date="2023-12-02T22:06:00Z"/>
                <w:rFonts w:ascii="Times New Roman" w:hAnsi="Times New Roman" w:cs="Times New Roman"/>
                <w:color w:val="000000" w:themeColor="text1"/>
                <w:sz w:val="26"/>
                <w:szCs w:val="26"/>
                <w:rPrChange w:id="146" w:author="Xuân Đài" w:date="2023-12-02T21:53:00Z">
                  <w:rPr>
                    <w:del w:id="147" w:author="Xuân Đài" w:date="2023-12-02T22:06:00Z"/>
                    <w:rFonts w:ascii="Times New Roman" w:hAnsi="Times New Roman" w:cs="Times New Roman"/>
                    <w:sz w:val="26"/>
                    <w:szCs w:val="26"/>
                  </w:rPr>
                </w:rPrChange>
              </w:rPr>
            </w:pPr>
            <w:del w:id="148" w:author="Xuân Đài" w:date="2023-12-02T22:06:00Z">
              <w:r w:rsidRPr="00C968AC" w:rsidDel="002655C9">
                <w:rPr>
                  <w:color w:val="000000" w:themeColor="text1"/>
                  <w:szCs w:val="26"/>
                  <w:rPrChange w:id="149" w:author="Xuân Đài" w:date="2023-12-02T21:53:00Z">
                    <w:rPr>
                      <w:szCs w:val="26"/>
                    </w:rPr>
                  </w:rPrChange>
                </w:rPr>
                <w:delText>DBSCAN</w:delText>
              </w:r>
            </w:del>
          </w:p>
          <w:p w14:paraId="05909C1E" w14:textId="7ED11131" w:rsidR="008C527E" w:rsidRPr="00C968AC" w:rsidDel="002655C9" w:rsidRDefault="008C527E" w:rsidP="008C527E">
            <w:pPr>
              <w:spacing w:line="360" w:lineRule="auto"/>
              <w:ind w:firstLine="0"/>
              <w:rPr>
                <w:del w:id="150" w:author="Xuân Đài" w:date="2023-12-02T22:06:00Z"/>
                <w:rFonts w:ascii="Times New Roman" w:hAnsi="Times New Roman" w:cs="Times New Roman"/>
                <w:color w:val="000000" w:themeColor="text1"/>
                <w:sz w:val="26"/>
                <w:szCs w:val="26"/>
                <w:rPrChange w:id="151" w:author="Xuân Đài" w:date="2023-12-02T21:53:00Z">
                  <w:rPr>
                    <w:del w:id="152" w:author="Xuân Đài" w:date="2023-12-02T22:06:00Z"/>
                    <w:rFonts w:ascii="Times New Roman" w:hAnsi="Times New Roman" w:cs="Times New Roman"/>
                    <w:sz w:val="26"/>
                    <w:szCs w:val="26"/>
                  </w:rPr>
                </w:rPrChange>
              </w:rPr>
            </w:pPr>
          </w:p>
          <w:p w14:paraId="5F7238F0" w14:textId="1128C9A1" w:rsidR="00CE7551" w:rsidRPr="00C968AC" w:rsidDel="002655C9" w:rsidRDefault="00CE7551" w:rsidP="008C527E">
            <w:pPr>
              <w:spacing w:line="360" w:lineRule="auto"/>
              <w:ind w:firstLine="0"/>
              <w:rPr>
                <w:del w:id="153" w:author="Xuân Đài" w:date="2023-12-02T22:06:00Z"/>
                <w:rFonts w:ascii="Times New Roman" w:hAnsi="Times New Roman" w:cs="Times New Roman"/>
                <w:color w:val="000000" w:themeColor="text1"/>
                <w:sz w:val="26"/>
                <w:szCs w:val="26"/>
                <w:rPrChange w:id="154" w:author="Xuân Đài" w:date="2023-12-02T21:53:00Z">
                  <w:rPr>
                    <w:del w:id="155" w:author="Xuân Đài" w:date="2023-12-02T22:06:00Z"/>
                    <w:rFonts w:ascii="Times New Roman" w:hAnsi="Times New Roman" w:cs="Times New Roman"/>
                    <w:sz w:val="26"/>
                    <w:szCs w:val="26"/>
                  </w:rPr>
                </w:rPrChange>
              </w:rPr>
            </w:pPr>
            <w:del w:id="156" w:author="Xuân Đài" w:date="2023-12-02T22:06:00Z">
              <w:r w:rsidRPr="00C968AC" w:rsidDel="002655C9">
                <w:rPr>
                  <w:color w:val="000000" w:themeColor="text1"/>
                  <w:szCs w:val="26"/>
                  <w:rPrChange w:id="157" w:author="Xuân Đài" w:date="2023-12-02T21:53:00Z">
                    <w:rPr>
                      <w:szCs w:val="26"/>
                    </w:rPr>
                  </w:rPrChange>
                </w:rPr>
                <w:delText>DMSP</w:delText>
              </w:r>
            </w:del>
          </w:p>
          <w:p w14:paraId="1E85E96D" w14:textId="64CBEFF7" w:rsidR="008C527E" w:rsidRPr="00C968AC" w:rsidDel="002655C9" w:rsidRDefault="008C527E" w:rsidP="008C527E">
            <w:pPr>
              <w:spacing w:line="360" w:lineRule="auto"/>
              <w:ind w:firstLine="0"/>
              <w:rPr>
                <w:del w:id="158" w:author="Xuân Đài" w:date="2023-12-02T22:06:00Z"/>
                <w:rFonts w:ascii="Times New Roman" w:hAnsi="Times New Roman" w:cs="Times New Roman"/>
                <w:color w:val="000000" w:themeColor="text1"/>
                <w:sz w:val="26"/>
                <w:szCs w:val="26"/>
                <w:rPrChange w:id="159" w:author="Xuân Đài" w:date="2023-12-02T21:53:00Z">
                  <w:rPr>
                    <w:del w:id="160" w:author="Xuân Đài" w:date="2023-12-02T22:06:00Z"/>
                    <w:rFonts w:ascii="Times New Roman" w:hAnsi="Times New Roman" w:cs="Times New Roman"/>
                    <w:sz w:val="26"/>
                    <w:szCs w:val="26"/>
                  </w:rPr>
                </w:rPrChange>
              </w:rPr>
            </w:pPr>
          </w:p>
          <w:p w14:paraId="3BFF3038" w14:textId="6ACA3E3D" w:rsidR="00CE7551" w:rsidRPr="00C968AC" w:rsidDel="002655C9" w:rsidRDefault="00CE7551" w:rsidP="008C527E">
            <w:pPr>
              <w:spacing w:line="360" w:lineRule="auto"/>
              <w:ind w:firstLine="0"/>
              <w:rPr>
                <w:del w:id="161" w:author="Xuân Đài" w:date="2023-12-02T22:06:00Z"/>
                <w:rFonts w:ascii="Times New Roman" w:hAnsi="Times New Roman" w:cs="Times New Roman"/>
                <w:color w:val="000000" w:themeColor="text1"/>
                <w:sz w:val="26"/>
                <w:szCs w:val="26"/>
                <w:rPrChange w:id="162" w:author="Xuân Đài" w:date="2023-12-02T21:53:00Z">
                  <w:rPr>
                    <w:del w:id="163" w:author="Xuân Đài" w:date="2023-12-02T22:06:00Z"/>
                    <w:rFonts w:ascii="Times New Roman" w:hAnsi="Times New Roman" w:cs="Times New Roman"/>
                    <w:sz w:val="26"/>
                    <w:szCs w:val="26"/>
                  </w:rPr>
                </w:rPrChange>
              </w:rPr>
            </w:pPr>
            <w:del w:id="164" w:author="Xuân Đài" w:date="2023-12-02T22:06:00Z">
              <w:r w:rsidRPr="00C968AC" w:rsidDel="002655C9">
                <w:rPr>
                  <w:color w:val="000000" w:themeColor="text1"/>
                  <w:szCs w:val="26"/>
                  <w:rPrChange w:id="165" w:author="Xuân Đài" w:date="2023-12-02T21:53:00Z">
                    <w:rPr>
                      <w:szCs w:val="26"/>
                    </w:rPr>
                  </w:rPrChange>
                </w:rPr>
                <w:delText>DNA</w:delText>
              </w:r>
            </w:del>
          </w:p>
          <w:p w14:paraId="47E9B6CD" w14:textId="244E17B5" w:rsidR="00CE7551" w:rsidRPr="00C968AC" w:rsidDel="002655C9" w:rsidRDefault="00CE7551" w:rsidP="008C527E">
            <w:pPr>
              <w:spacing w:line="360" w:lineRule="auto"/>
              <w:ind w:firstLine="0"/>
              <w:rPr>
                <w:del w:id="166" w:author="Xuân Đài" w:date="2023-12-02T22:06:00Z"/>
                <w:rFonts w:ascii="Times New Roman" w:hAnsi="Times New Roman" w:cs="Times New Roman"/>
                <w:color w:val="000000" w:themeColor="text1"/>
                <w:sz w:val="26"/>
                <w:szCs w:val="26"/>
                <w:rPrChange w:id="167" w:author="Xuân Đài" w:date="2023-12-02T21:53:00Z">
                  <w:rPr>
                    <w:del w:id="168" w:author="Xuân Đài" w:date="2023-12-02T22:06:00Z"/>
                    <w:rFonts w:ascii="Times New Roman" w:hAnsi="Times New Roman" w:cs="Times New Roman"/>
                    <w:sz w:val="26"/>
                    <w:szCs w:val="26"/>
                  </w:rPr>
                </w:rPrChange>
              </w:rPr>
            </w:pPr>
            <w:del w:id="169" w:author="Xuân Đài" w:date="2023-12-02T22:06:00Z">
              <w:r w:rsidRPr="00C968AC" w:rsidDel="002655C9">
                <w:rPr>
                  <w:color w:val="000000" w:themeColor="text1"/>
                  <w:szCs w:val="26"/>
                  <w:rPrChange w:id="170" w:author="Xuân Đài" w:date="2023-12-02T21:53:00Z">
                    <w:rPr>
                      <w:szCs w:val="26"/>
                    </w:rPr>
                  </w:rPrChange>
                </w:rPr>
                <w:delText>DP-Net</w:delText>
              </w:r>
            </w:del>
          </w:p>
          <w:p w14:paraId="6C16A3DF" w14:textId="3882A18C" w:rsidR="00CE7551" w:rsidRPr="00C968AC" w:rsidDel="002655C9" w:rsidRDefault="00CE7551" w:rsidP="008C527E">
            <w:pPr>
              <w:spacing w:line="360" w:lineRule="auto"/>
              <w:ind w:firstLine="0"/>
              <w:rPr>
                <w:del w:id="171" w:author="Xuân Đài" w:date="2023-12-02T22:06:00Z"/>
                <w:rFonts w:ascii="Times New Roman" w:hAnsi="Times New Roman" w:cs="Times New Roman"/>
                <w:color w:val="000000" w:themeColor="text1"/>
                <w:sz w:val="26"/>
                <w:szCs w:val="26"/>
                <w:rPrChange w:id="172" w:author="Xuân Đài" w:date="2023-12-02T21:53:00Z">
                  <w:rPr>
                    <w:del w:id="173" w:author="Xuân Đài" w:date="2023-12-02T22:06:00Z"/>
                    <w:rFonts w:ascii="Times New Roman" w:hAnsi="Times New Roman" w:cs="Times New Roman"/>
                    <w:sz w:val="26"/>
                    <w:szCs w:val="26"/>
                  </w:rPr>
                </w:rPrChange>
              </w:rPr>
            </w:pPr>
            <w:del w:id="174" w:author="Xuân Đài" w:date="2023-12-02T22:06:00Z">
              <w:r w:rsidRPr="00C968AC" w:rsidDel="002655C9">
                <w:rPr>
                  <w:color w:val="000000" w:themeColor="text1"/>
                  <w:szCs w:val="26"/>
                  <w:rPrChange w:id="175" w:author="Xuân Đài" w:date="2023-12-02T21:53:00Z">
                    <w:rPr>
                      <w:szCs w:val="26"/>
                    </w:rPr>
                  </w:rPrChange>
                </w:rPr>
                <w:delText>FASTQ</w:delText>
              </w:r>
            </w:del>
          </w:p>
          <w:p w14:paraId="3B999434" w14:textId="69825B44" w:rsidR="00CE7551" w:rsidRPr="00C968AC" w:rsidDel="002655C9" w:rsidRDefault="00CE7551" w:rsidP="008C527E">
            <w:pPr>
              <w:spacing w:line="360" w:lineRule="auto"/>
              <w:ind w:firstLine="0"/>
              <w:rPr>
                <w:del w:id="176" w:author="Xuân Đài" w:date="2023-12-02T22:06:00Z"/>
                <w:rFonts w:ascii="Times New Roman" w:hAnsi="Times New Roman" w:cs="Times New Roman"/>
                <w:color w:val="000000" w:themeColor="text1"/>
                <w:sz w:val="26"/>
                <w:szCs w:val="26"/>
                <w:rPrChange w:id="177" w:author="Xuân Đài" w:date="2023-12-02T21:53:00Z">
                  <w:rPr>
                    <w:del w:id="178" w:author="Xuân Đài" w:date="2023-12-02T22:06:00Z"/>
                    <w:rFonts w:ascii="Times New Roman" w:hAnsi="Times New Roman" w:cs="Times New Roman"/>
                    <w:sz w:val="26"/>
                    <w:szCs w:val="26"/>
                  </w:rPr>
                </w:rPrChange>
              </w:rPr>
            </w:pPr>
            <w:del w:id="179" w:author="Xuân Đài" w:date="2023-12-02T22:06:00Z">
              <w:r w:rsidRPr="00C968AC" w:rsidDel="002655C9">
                <w:rPr>
                  <w:color w:val="000000" w:themeColor="text1"/>
                  <w:szCs w:val="26"/>
                  <w:rPrChange w:id="180" w:author="Xuân Đài" w:date="2023-12-02T21:53:00Z">
                    <w:rPr>
                      <w:szCs w:val="26"/>
                    </w:rPr>
                  </w:rPrChange>
                </w:rPr>
                <w:delText>GMHI</w:delText>
              </w:r>
            </w:del>
          </w:p>
          <w:p w14:paraId="0DD761D7" w14:textId="5CE87D17" w:rsidR="00CE7551" w:rsidRPr="00C968AC" w:rsidDel="002655C9" w:rsidRDefault="00CE7551" w:rsidP="008C527E">
            <w:pPr>
              <w:spacing w:line="360" w:lineRule="auto"/>
              <w:ind w:firstLine="0"/>
              <w:rPr>
                <w:del w:id="181" w:author="Xuân Đài" w:date="2023-12-02T22:06:00Z"/>
                <w:rFonts w:ascii="Times New Roman" w:hAnsi="Times New Roman" w:cs="Times New Roman"/>
                <w:color w:val="000000" w:themeColor="text1"/>
                <w:sz w:val="26"/>
                <w:szCs w:val="26"/>
                <w:rPrChange w:id="182" w:author="Xuân Đài" w:date="2023-12-02T21:53:00Z">
                  <w:rPr>
                    <w:del w:id="183" w:author="Xuân Đài" w:date="2023-12-02T22:06:00Z"/>
                    <w:rFonts w:ascii="Times New Roman" w:hAnsi="Times New Roman" w:cs="Times New Roman"/>
                    <w:sz w:val="26"/>
                    <w:szCs w:val="26"/>
                  </w:rPr>
                </w:rPrChange>
              </w:rPr>
            </w:pPr>
            <w:del w:id="184" w:author="Xuân Đài" w:date="2023-12-02T22:06:00Z">
              <w:r w:rsidRPr="00C968AC" w:rsidDel="002655C9">
                <w:rPr>
                  <w:color w:val="000000" w:themeColor="text1"/>
                  <w:szCs w:val="26"/>
                  <w:rPrChange w:id="185" w:author="Xuân Đài" w:date="2023-12-02T21:53:00Z">
                    <w:rPr>
                      <w:szCs w:val="26"/>
                    </w:rPr>
                  </w:rPrChange>
                </w:rPr>
                <w:delText>GMM</w:delText>
              </w:r>
            </w:del>
          </w:p>
          <w:p w14:paraId="1AD12B82" w14:textId="378DB4A5" w:rsidR="00CE7551" w:rsidRPr="00C968AC" w:rsidDel="002655C9" w:rsidRDefault="00CE7551" w:rsidP="008C527E">
            <w:pPr>
              <w:spacing w:line="360" w:lineRule="auto"/>
              <w:ind w:firstLine="0"/>
              <w:rPr>
                <w:del w:id="186" w:author="Xuân Đài" w:date="2023-12-02T22:06:00Z"/>
                <w:rFonts w:ascii="Times New Roman" w:hAnsi="Times New Roman" w:cs="Times New Roman"/>
                <w:color w:val="000000" w:themeColor="text1"/>
                <w:sz w:val="26"/>
                <w:szCs w:val="26"/>
                <w:rPrChange w:id="187" w:author="Xuân Đài" w:date="2023-12-02T21:53:00Z">
                  <w:rPr>
                    <w:del w:id="188" w:author="Xuân Đài" w:date="2023-12-02T22:06:00Z"/>
                    <w:rFonts w:ascii="Times New Roman" w:hAnsi="Times New Roman" w:cs="Times New Roman"/>
                    <w:sz w:val="26"/>
                    <w:szCs w:val="26"/>
                  </w:rPr>
                </w:rPrChange>
              </w:rPr>
            </w:pPr>
            <w:del w:id="189" w:author="Xuân Đài" w:date="2023-12-02T22:06:00Z">
              <w:r w:rsidRPr="00C968AC" w:rsidDel="002655C9">
                <w:rPr>
                  <w:color w:val="000000" w:themeColor="text1"/>
                  <w:szCs w:val="26"/>
                  <w:rPrChange w:id="190" w:author="Xuân Đài" w:date="2023-12-02T21:53:00Z">
                    <w:rPr>
                      <w:szCs w:val="26"/>
                    </w:rPr>
                  </w:rPrChange>
                </w:rPr>
                <w:delText>GNN</w:delText>
              </w:r>
            </w:del>
          </w:p>
          <w:p w14:paraId="657EC8C1" w14:textId="115121C8" w:rsidR="00CE7551" w:rsidRPr="00C968AC" w:rsidDel="002655C9" w:rsidRDefault="00CE7551" w:rsidP="008C527E">
            <w:pPr>
              <w:spacing w:line="360" w:lineRule="auto"/>
              <w:ind w:firstLine="0"/>
              <w:rPr>
                <w:del w:id="191" w:author="Xuân Đài" w:date="2023-12-02T22:06:00Z"/>
                <w:rFonts w:ascii="Times New Roman" w:hAnsi="Times New Roman" w:cs="Times New Roman"/>
                <w:color w:val="000000" w:themeColor="text1"/>
                <w:sz w:val="26"/>
                <w:szCs w:val="26"/>
                <w:rPrChange w:id="192" w:author="Xuân Đài" w:date="2023-12-02T21:53:00Z">
                  <w:rPr>
                    <w:del w:id="193" w:author="Xuân Đài" w:date="2023-12-02T22:06:00Z"/>
                    <w:rFonts w:ascii="Times New Roman" w:hAnsi="Times New Roman" w:cs="Times New Roman"/>
                    <w:sz w:val="26"/>
                    <w:szCs w:val="26"/>
                  </w:rPr>
                </w:rPrChange>
              </w:rPr>
            </w:pPr>
            <w:del w:id="194" w:author="Xuân Đài" w:date="2023-12-02T22:06:00Z">
              <w:r w:rsidRPr="00C968AC" w:rsidDel="002655C9">
                <w:rPr>
                  <w:color w:val="000000" w:themeColor="text1"/>
                  <w:szCs w:val="26"/>
                  <w:rPrChange w:id="195" w:author="Xuân Đài" w:date="2023-12-02T21:53:00Z">
                    <w:rPr>
                      <w:szCs w:val="26"/>
                    </w:rPr>
                  </w:rPrChange>
                </w:rPr>
                <w:delText>GSMD</w:delText>
              </w:r>
            </w:del>
          </w:p>
          <w:p w14:paraId="724F7F57" w14:textId="7089C0F5" w:rsidR="008C527E" w:rsidRPr="00C968AC" w:rsidDel="002655C9" w:rsidRDefault="008C527E" w:rsidP="008C527E">
            <w:pPr>
              <w:spacing w:line="360" w:lineRule="auto"/>
              <w:ind w:firstLine="0"/>
              <w:rPr>
                <w:del w:id="196" w:author="Xuân Đài" w:date="2023-12-02T22:06:00Z"/>
                <w:rFonts w:ascii="Times New Roman" w:hAnsi="Times New Roman" w:cs="Times New Roman"/>
                <w:color w:val="000000" w:themeColor="text1"/>
                <w:sz w:val="26"/>
                <w:szCs w:val="26"/>
                <w:rPrChange w:id="197" w:author="Xuân Đài" w:date="2023-12-02T21:53:00Z">
                  <w:rPr>
                    <w:del w:id="198" w:author="Xuân Đài" w:date="2023-12-02T22:06:00Z"/>
                    <w:rFonts w:ascii="Times New Roman" w:hAnsi="Times New Roman" w:cs="Times New Roman"/>
                    <w:color w:val="auto"/>
                    <w:sz w:val="26"/>
                    <w:szCs w:val="26"/>
                  </w:rPr>
                </w:rPrChange>
              </w:rPr>
            </w:pPr>
          </w:p>
          <w:p w14:paraId="4BE88C99" w14:textId="299DFBCD" w:rsidR="00CE7551" w:rsidRPr="00C968AC" w:rsidDel="002655C9" w:rsidRDefault="00CE7551" w:rsidP="008C527E">
            <w:pPr>
              <w:spacing w:line="360" w:lineRule="auto"/>
              <w:ind w:firstLine="0"/>
              <w:rPr>
                <w:del w:id="199" w:author="Xuân Đài" w:date="2023-12-02T22:06:00Z"/>
                <w:rFonts w:ascii="Times New Roman" w:hAnsi="Times New Roman" w:cs="Times New Roman"/>
                <w:color w:val="000000" w:themeColor="text1"/>
                <w:sz w:val="26"/>
                <w:szCs w:val="26"/>
                <w:rPrChange w:id="200" w:author="Xuân Đài" w:date="2023-12-02T21:53:00Z">
                  <w:rPr>
                    <w:del w:id="201" w:author="Xuân Đài" w:date="2023-12-02T22:06:00Z"/>
                    <w:rFonts w:ascii="Times New Roman" w:hAnsi="Times New Roman" w:cs="Times New Roman"/>
                    <w:sz w:val="26"/>
                    <w:szCs w:val="26"/>
                  </w:rPr>
                </w:rPrChange>
              </w:rPr>
            </w:pPr>
            <w:del w:id="202" w:author="Xuân Đài" w:date="2023-12-02T22:06:00Z">
              <w:r w:rsidRPr="00C968AC" w:rsidDel="002655C9">
                <w:rPr>
                  <w:color w:val="000000" w:themeColor="text1"/>
                  <w:szCs w:val="26"/>
                  <w:rPrChange w:id="203" w:author="Xuân Đài" w:date="2023-12-02T21:53:00Z">
                    <w:rPr>
                      <w:szCs w:val="26"/>
                    </w:rPr>
                  </w:rPrChange>
                </w:rPr>
                <w:delText>GITM</w:delText>
              </w:r>
            </w:del>
          </w:p>
          <w:p w14:paraId="31FA21E3" w14:textId="2CD1B9D2" w:rsidR="008C527E" w:rsidRPr="00C968AC" w:rsidDel="002655C9" w:rsidRDefault="008C527E" w:rsidP="008C527E">
            <w:pPr>
              <w:spacing w:line="360" w:lineRule="auto"/>
              <w:ind w:firstLine="0"/>
              <w:rPr>
                <w:del w:id="204" w:author="Xuân Đài" w:date="2023-12-02T22:06:00Z"/>
                <w:rFonts w:ascii="Times New Roman" w:hAnsi="Times New Roman" w:cs="Times New Roman"/>
                <w:color w:val="000000" w:themeColor="text1"/>
                <w:sz w:val="26"/>
                <w:szCs w:val="26"/>
                <w:rPrChange w:id="205" w:author="Xuân Đài" w:date="2023-12-02T21:53:00Z">
                  <w:rPr>
                    <w:del w:id="206" w:author="Xuân Đài" w:date="2023-12-02T22:06:00Z"/>
                    <w:rFonts w:ascii="Times New Roman" w:hAnsi="Times New Roman" w:cs="Times New Roman"/>
                    <w:sz w:val="26"/>
                    <w:szCs w:val="26"/>
                  </w:rPr>
                </w:rPrChange>
              </w:rPr>
            </w:pPr>
          </w:p>
          <w:p w14:paraId="3366A66B" w14:textId="196C079F" w:rsidR="00CE7551" w:rsidRPr="00C968AC" w:rsidDel="002655C9" w:rsidRDefault="00CE7551" w:rsidP="008C527E">
            <w:pPr>
              <w:spacing w:line="360" w:lineRule="auto"/>
              <w:ind w:firstLine="0"/>
              <w:rPr>
                <w:del w:id="207" w:author="Xuân Đài" w:date="2023-12-02T22:06:00Z"/>
                <w:rFonts w:ascii="Times New Roman" w:hAnsi="Times New Roman" w:cs="Times New Roman"/>
                <w:color w:val="000000" w:themeColor="text1"/>
                <w:sz w:val="26"/>
                <w:szCs w:val="26"/>
                <w:rPrChange w:id="208" w:author="Xuân Đài" w:date="2023-12-02T21:53:00Z">
                  <w:rPr>
                    <w:del w:id="209" w:author="Xuân Đài" w:date="2023-12-02T22:06:00Z"/>
                    <w:rFonts w:ascii="Times New Roman" w:hAnsi="Times New Roman" w:cs="Times New Roman"/>
                    <w:sz w:val="26"/>
                    <w:szCs w:val="26"/>
                  </w:rPr>
                </w:rPrChange>
              </w:rPr>
            </w:pPr>
            <w:del w:id="210" w:author="Xuân Đài" w:date="2023-12-02T22:06:00Z">
              <w:r w:rsidRPr="00C968AC" w:rsidDel="002655C9">
                <w:rPr>
                  <w:color w:val="000000" w:themeColor="text1"/>
                  <w:szCs w:val="26"/>
                  <w:rPrChange w:id="211" w:author="Xuân Đài" w:date="2023-12-02T21:53:00Z">
                    <w:rPr>
                      <w:szCs w:val="26"/>
                    </w:rPr>
                  </w:rPrChange>
                </w:rPr>
                <w:delText>HDBSCAN</w:delText>
              </w:r>
            </w:del>
          </w:p>
          <w:p w14:paraId="040B32BD" w14:textId="5786301C" w:rsidR="00CE7551" w:rsidRPr="00C968AC" w:rsidDel="002655C9" w:rsidRDefault="00CE7551" w:rsidP="008C527E">
            <w:pPr>
              <w:spacing w:line="360" w:lineRule="auto"/>
              <w:ind w:firstLine="0"/>
              <w:rPr>
                <w:del w:id="212" w:author="Xuân Đài" w:date="2023-12-02T22:06:00Z"/>
                <w:rFonts w:ascii="Times New Roman" w:hAnsi="Times New Roman" w:cs="Times New Roman"/>
                <w:color w:val="000000" w:themeColor="text1"/>
                <w:sz w:val="26"/>
                <w:szCs w:val="26"/>
                <w:rPrChange w:id="213" w:author="Xuân Đài" w:date="2023-12-02T21:53:00Z">
                  <w:rPr>
                    <w:del w:id="214" w:author="Xuân Đài" w:date="2023-12-02T22:06:00Z"/>
                    <w:rFonts w:ascii="Times New Roman" w:hAnsi="Times New Roman" w:cs="Times New Roman"/>
                    <w:sz w:val="26"/>
                    <w:szCs w:val="26"/>
                  </w:rPr>
                </w:rPrChange>
              </w:rPr>
            </w:pPr>
            <w:del w:id="215" w:author="Xuân Đài" w:date="2023-12-02T22:06:00Z">
              <w:r w:rsidRPr="00C968AC" w:rsidDel="002655C9">
                <w:rPr>
                  <w:color w:val="000000" w:themeColor="text1"/>
                  <w:szCs w:val="26"/>
                  <w:rPrChange w:id="216" w:author="Xuân Đài" w:date="2023-12-02T21:53:00Z">
                    <w:rPr>
                      <w:szCs w:val="26"/>
                    </w:rPr>
                  </w:rPrChange>
                </w:rPr>
                <w:delText>Hi-C</w:delText>
              </w:r>
            </w:del>
          </w:p>
          <w:p w14:paraId="3CA6244C" w14:textId="13D4D99E" w:rsidR="00CE7551" w:rsidRPr="00C968AC" w:rsidDel="002655C9" w:rsidRDefault="00CE7551" w:rsidP="008C527E">
            <w:pPr>
              <w:spacing w:line="360" w:lineRule="auto"/>
              <w:ind w:firstLine="0"/>
              <w:rPr>
                <w:del w:id="217" w:author="Xuân Đài" w:date="2023-12-02T22:06:00Z"/>
                <w:rFonts w:ascii="Times New Roman" w:hAnsi="Times New Roman" w:cs="Times New Roman"/>
                <w:color w:val="000000" w:themeColor="text1"/>
                <w:sz w:val="26"/>
                <w:szCs w:val="26"/>
                <w:rPrChange w:id="218" w:author="Xuân Đài" w:date="2023-12-02T21:53:00Z">
                  <w:rPr>
                    <w:del w:id="219" w:author="Xuân Đài" w:date="2023-12-02T22:06:00Z"/>
                    <w:rFonts w:ascii="Times New Roman" w:hAnsi="Times New Roman" w:cs="Times New Roman"/>
                    <w:sz w:val="26"/>
                    <w:szCs w:val="26"/>
                  </w:rPr>
                </w:rPrChange>
              </w:rPr>
            </w:pPr>
            <w:del w:id="220" w:author="Xuân Đài" w:date="2023-12-02T22:06:00Z">
              <w:r w:rsidRPr="00C968AC" w:rsidDel="002655C9">
                <w:rPr>
                  <w:color w:val="000000" w:themeColor="text1"/>
                  <w:szCs w:val="26"/>
                  <w:rPrChange w:id="221" w:author="Xuân Đài" w:date="2023-12-02T21:53:00Z">
                    <w:rPr>
                      <w:szCs w:val="26"/>
                    </w:rPr>
                  </w:rPrChange>
                </w:rPr>
                <w:delText>HiFine</w:delText>
              </w:r>
            </w:del>
          </w:p>
          <w:p w14:paraId="6599CF4F" w14:textId="67AD2CA8" w:rsidR="008C527E" w:rsidRPr="00C968AC" w:rsidDel="002655C9" w:rsidRDefault="008C527E" w:rsidP="008C527E">
            <w:pPr>
              <w:spacing w:line="360" w:lineRule="auto"/>
              <w:ind w:firstLine="0"/>
              <w:rPr>
                <w:del w:id="222" w:author="Xuân Đài" w:date="2023-12-02T22:06:00Z"/>
                <w:rFonts w:ascii="Times New Roman" w:hAnsi="Times New Roman" w:cs="Times New Roman"/>
                <w:color w:val="000000" w:themeColor="text1"/>
                <w:sz w:val="26"/>
                <w:szCs w:val="26"/>
                <w:rPrChange w:id="223" w:author="Xuân Đài" w:date="2023-12-02T21:53:00Z">
                  <w:rPr>
                    <w:del w:id="224" w:author="Xuân Đài" w:date="2023-12-02T22:06:00Z"/>
                    <w:rFonts w:ascii="Times New Roman" w:hAnsi="Times New Roman" w:cs="Times New Roman"/>
                    <w:sz w:val="26"/>
                    <w:szCs w:val="26"/>
                  </w:rPr>
                </w:rPrChange>
              </w:rPr>
            </w:pPr>
          </w:p>
          <w:p w14:paraId="4CCB54D2" w14:textId="33E55933" w:rsidR="00CE7551" w:rsidRPr="00C968AC" w:rsidDel="002655C9" w:rsidRDefault="00CE7551" w:rsidP="008C527E">
            <w:pPr>
              <w:spacing w:line="360" w:lineRule="auto"/>
              <w:ind w:firstLine="0"/>
              <w:rPr>
                <w:del w:id="225" w:author="Xuân Đài" w:date="2023-12-02T22:06:00Z"/>
                <w:rFonts w:ascii="Times New Roman" w:hAnsi="Times New Roman" w:cs="Times New Roman"/>
                <w:color w:val="000000" w:themeColor="text1"/>
                <w:sz w:val="26"/>
                <w:szCs w:val="26"/>
                <w:rPrChange w:id="226" w:author="Xuân Đài" w:date="2023-12-02T21:53:00Z">
                  <w:rPr>
                    <w:del w:id="227" w:author="Xuân Đài" w:date="2023-12-02T22:06:00Z"/>
                    <w:rFonts w:ascii="Times New Roman" w:hAnsi="Times New Roman" w:cs="Times New Roman"/>
                    <w:sz w:val="26"/>
                    <w:szCs w:val="26"/>
                  </w:rPr>
                </w:rPrChange>
              </w:rPr>
            </w:pPr>
            <w:del w:id="228" w:author="Xuân Đài" w:date="2023-12-02T22:06:00Z">
              <w:r w:rsidRPr="00C968AC" w:rsidDel="002655C9">
                <w:rPr>
                  <w:color w:val="000000" w:themeColor="text1"/>
                  <w:szCs w:val="26"/>
                  <w:rPrChange w:id="229" w:author="Xuân Đài" w:date="2023-12-02T21:53:00Z">
                    <w:rPr>
                      <w:szCs w:val="26"/>
                    </w:rPr>
                  </w:rPrChange>
                </w:rPr>
                <w:delText>hiPCA</w:delText>
              </w:r>
            </w:del>
          </w:p>
          <w:p w14:paraId="2F81D4A1" w14:textId="7228AFED" w:rsidR="00CE7551" w:rsidRPr="00C968AC" w:rsidDel="002655C9" w:rsidRDefault="00CE7551" w:rsidP="008C527E">
            <w:pPr>
              <w:spacing w:line="360" w:lineRule="auto"/>
              <w:ind w:firstLine="0"/>
              <w:rPr>
                <w:del w:id="230" w:author="Xuân Đài" w:date="2023-12-02T22:06:00Z"/>
                <w:rFonts w:ascii="Times New Roman" w:hAnsi="Times New Roman" w:cs="Times New Roman"/>
                <w:color w:val="000000" w:themeColor="text1"/>
                <w:sz w:val="26"/>
                <w:szCs w:val="26"/>
                <w:rPrChange w:id="231" w:author="Xuân Đài" w:date="2023-12-02T21:53:00Z">
                  <w:rPr>
                    <w:del w:id="232" w:author="Xuân Đài" w:date="2023-12-02T22:06:00Z"/>
                    <w:rFonts w:ascii="Times New Roman" w:hAnsi="Times New Roman" w:cs="Times New Roman"/>
                    <w:sz w:val="26"/>
                    <w:szCs w:val="26"/>
                  </w:rPr>
                </w:rPrChange>
              </w:rPr>
            </w:pPr>
            <w:del w:id="233" w:author="Xuân Đài" w:date="2023-12-02T22:06:00Z">
              <w:r w:rsidRPr="00C968AC" w:rsidDel="002655C9">
                <w:rPr>
                  <w:color w:val="000000" w:themeColor="text1"/>
                  <w:szCs w:val="26"/>
                  <w:rPrChange w:id="234" w:author="Xuân Đài" w:date="2023-12-02T21:53:00Z">
                    <w:rPr>
                      <w:szCs w:val="26"/>
                    </w:rPr>
                  </w:rPrChange>
                </w:rPr>
                <w:delText>HIV</w:delText>
              </w:r>
            </w:del>
          </w:p>
          <w:p w14:paraId="22C70440" w14:textId="6883A424" w:rsidR="00CE7551" w:rsidRPr="00C968AC" w:rsidDel="002655C9" w:rsidRDefault="00CE7551" w:rsidP="008C527E">
            <w:pPr>
              <w:spacing w:line="360" w:lineRule="auto"/>
              <w:ind w:firstLine="0"/>
              <w:rPr>
                <w:del w:id="235" w:author="Xuân Đài" w:date="2023-12-02T22:06:00Z"/>
                <w:rFonts w:ascii="Times New Roman" w:hAnsi="Times New Roman" w:cs="Times New Roman"/>
                <w:color w:val="000000" w:themeColor="text1"/>
                <w:sz w:val="26"/>
                <w:szCs w:val="26"/>
                <w:rPrChange w:id="236" w:author="Xuân Đài" w:date="2023-12-02T21:53:00Z">
                  <w:rPr>
                    <w:del w:id="237" w:author="Xuân Đài" w:date="2023-12-02T22:06:00Z"/>
                    <w:rFonts w:ascii="Times New Roman" w:hAnsi="Times New Roman" w:cs="Times New Roman"/>
                    <w:sz w:val="26"/>
                    <w:szCs w:val="26"/>
                  </w:rPr>
                </w:rPrChange>
              </w:rPr>
            </w:pPr>
            <w:del w:id="238" w:author="Xuân Đài" w:date="2023-12-02T22:06:00Z">
              <w:r w:rsidRPr="00C968AC" w:rsidDel="002655C9">
                <w:rPr>
                  <w:color w:val="000000" w:themeColor="text1"/>
                  <w:szCs w:val="26"/>
                  <w:rPrChange w:id="239" w:author="Xuân Đài" w:date="2023-12-02T21:53:00Z">
                    <w:rPr>
                      <w:szCs w:val="26"/>
                    </w:rPr>
                  </w:rPrChange>
                </w:rPr>
                <w:delText>HMP2</w:delText>
              </w:r>
            </w:del>
          </w:p>
          <w:p w14:paraId="47FAC3F8" w14:textId="431AE008" w:rsidR="00CE7551" w:rsidRPr="00C968AC" w:rsidDel="002655C9" w:rsidRDefault="00CE7551" w:rsidP="008C527E">
            <w:pPr>
              <w:spacing w:line="360" w:lineRule="auto"/>
              <w:ind w:firstLine="0"/>
              <w:rPr>
                <w:del w:id="240" w:author="Xuân Đài" w:date="2023-12-02T22:06:00Z"/>
                <w:rFonts w:ascii="Times New Roman" w:hAnsi="Times New Roman" w:cs="Times New Roman"/>
                <w:color w:val="000000" w:themeColor="text1"/>
                <w:sz w:val="26"/>
                <w:szCs w:val="26"/>
                <w:rPrChange w:id="241" w:author="Xuân Đài" w:date="2023-12-02T21:53:00Z">
                  <w:rPr>
                    <w:del w:id="242" w:author="Xuân Đài" w:date="2023-12-02T22:06:00Z"/>
                    <w:rFonts w:ascii="Times New Roman" w:hAnsi="Times New Roman" w:cs="Times New Roman"/>
                    <w:sz w:val="26"/>
                    <w:szCs w:val="26"/>
                  </w:rPr>
                </w:rPrChange>
              </w:rPr>
            </w:pPr>
            <w:del w:id="243" w:author="Xuân Đài" w:date="2023-12-02T22:06:00Z">
              <w:r w:rsidRPr="00C968AC" w:rsidDel="002655C9">
                <w:rPr>
                  <w:color w:val="000000" w:themeColor="text1"/>
                  <w:szCs w:val="26"/>
                  <w:rPrChange w:id="244" w:author="Xuân Đài" w:date="2023-12-02T21:53:00Z">
                    <w:rPr>
                      <w:szCs w:val="26"/>
                    </w:rPr>
                  </w:rPrChange>
                </w:rPr>
                <w:delText>IBD</w:delText>
              </w:r>
            </w:del>
          </w:p>
          <w:p w14:paraId="7A3CEE30" w14:textId="2DA80000" w:rsidR="00CE7551" w:rsidRPr="00C968AC" w:rsidDel="002655C9" w:rsidRDefault="00CE7551" w:rsidP="008C527E">
            <w:pPr>
              <w:spacing w:line="360" w:lineRule="auto"/>
              <w:ind w:firstLine="0"/>
              <w:rPr>
                <w:del w:id="245" w:author="Xuân Đài" w:date="2023-12-02T22:06:00Z"/>
                <w:rFonts w:ascii="Times New Roman" w:hAnsi="Times New Roman" w:cs="Times New Roman"/>
                <w:color w:val="000000" w:themeColor="text1"/>
                <w:sz w:val="26"/>
                <w:szCs w:val="26"/>
                <w:rPrChange w:id="246" w:author="Xuân Đài" w:date="2023-12-02T21:53:00Z">
                  <w:rPr>
                    <w:del w:id="247" w:author="Xuân Đài" w:date="2023-12-02T22:06:00Z"/>
                    <w:rFonts w:ascii="Times New Roman" w:hAnsi="Times New Roman" w:cs="Times New Roman"/>
                    <w:sz w:val="26"/>
                    <w:szCs w:val="26"/>
                  </w:rPr>
                </w:rPrChange>
              </w:rPr>
            </w:pPr>
            <w:del w:id="248" w:author="Xuân Đài" w:date="2023-12-02T22:06:00Z">
              <w:r w:rsidRPr="00C968AC" w:rsidDel="002655C9">
                <w:rPr>
                  <w:color w:val="000000" w:themeColor="text1"/>
                  <w:szCs w:val="26"/>
                  <w:rPrChange w:id="249" w:author="Xuân Đài" w:date="2023-12-02T21:53:00Z">
                    <w:rPr>
                      <w:szCs w:val="26"/>
                    </w:rPr>
                  </w:rPrChange>
                </w:rPr>
                <w:delText>IBS</w:delText>
              </w:r>
            </w:del>
          </w:p>
          <w:p w14:paraId="0E8A9343" w14:textId="330517AF" w:rsidR="00CE7551" w:rsidRPr="00C968AC" w:rsidDel="002655C9" w:rsidRDefault="00CE7551" w:rsidP="008C527E">
            <w:pPr>
              <w:spacing w:line="360" w:lineRule="auto"/>
              <w:ind w:firstLine="0"/>
              <w:rPr>
                <w:del w:id="250" w:author="Xuân Đài" w:date="2023-12-02T22:06:00Z"/>
                <w:rFonts w:ascii="Times New Roman" w:hAnsi="Times New Roman" w:cs="Times New Roman"/>
                <w:color w:val="000000" w:themeColor="text1"/>
                <w:sz w:val="26"/>
                <w:szCs w:val="26"/>
                <w:rPrChange w:id="251" w:author="Xuân Đài" w:date="2023-12-02T21:53:00Z">
                  <w:rPr>
                    <w:del w:id="252" w:author="Xuân Đài" w:date="2023-12-02T22:06:00Z"/>
                    <w:rFonts w:ascii="Times New Roman" w:hAnsi="Times New Roman" w:cs="Times New Roman"/>
                    <w:sz w:val="26"/>
                    <w:szCs w:val="26"/>
                  </w:rPr>
                </w:rPrChange>
              </w:rPr>
            </w:pPr>
            <w:del w:id="253" w:author="Xuân Đài" w:date="2023-12-02T22:06:00Z">
              <w:r w:rsidRPr="00C968AC" w:rsidDel="002655C9">
                <w:rPr>
                  <w:color w:val="000000" w:themeColor="text1"/>
                  <w:szCs w:val="26"/>
                  <w:rPrChange w:id="254" w:author="Xuân Đài" w:date="2023-12-02T21:53:00Z">
                    <w:rPr>
                      <w:szCs w:val="26"/>
                    </w:rPr>
                  </w:rPrChange>
                </w:rPr>
                <w:delText>ID</w:delText>
              </w:r>
            </w:del>
          </w:p>
          <w:p w14:paraId="75403380" w14:textId="3AD09B95" w:rsidR="00CE7551" w:rsidRPr="00C968AC" w:rsidDel="002655C9" w:rsidRDefault="00CE7551" w:rsidP="008C527E">
            <w:pPr>
              <w:spacing w:line="360" w:lineRule="auto"/>
              <w:ind w:firstLine="0"/>
              <w:rPr>
                <w:del w:id="255" w:author="Xuân Đài" w:date="2023-12-02T22:06:00Z"/>
                <w:rFonts w:ascii="Times New Roman" w:hAnsi="Times New Roman" w:cs="Times New Roman"/>
                <w:color w:val="000000" w:themeColor="text1"/>
                <w:sz w:val="26"/>
                <w:szCs w:val="26"/>
                <w:rPrChange w:id="256" w:author="Xuân Đài" w:date="2023-12-02T21:53:00Z">
                  <w:rPr>
                    <w:del w:id="257" w:author="Xuân Đài" w:date="2023-12-02T22:06:00Z"/>
                    <w:rFonts w:ascii="Times New Roman" w:hAnsi="Times New Roman" w:cs="Times New Roman"/>
                    <w:sz w:val="26"/>
                    <w:szCs w:val="26"/>
                  </w:rPr>
                </w:rPrChange>
              </w:rPr>
            </w:pPr>
            <w:del w:id="258" w:author="Xuân Đài" w:date="2023-12-02T22:06:00Z">
              <w:r w:rsidRPr="00C968AC" w:rsidDel="002655C9">
                <w:rPr>
                  <w:color w:val="000000" w:themeColor="text1"/>
                  <w:szCs w:val="26"/>
                  <w:rPrChange w:id="259" w:author="Xuân Đài" w:date="2023-12-02T21:53:00Z">
                    <w:rPr>
                      <w:szCs w:val="26"/>
                    </w:rPr>
                  </w:rPrChange>
                </w:rPr>
                <w:delText>IMF</w:delText>
              </w:r>
            </w:del>
          </w:p>
          <w:p w14:paraId="3B049E40" w14:textId="05028638" w:rsidR="00CE7551" w:rsidRPr="00C968AC" w:rsidDel="002655C9" w:rsidRDefault="00CE7551" w:rsidP="008C527E">
            <w:pPr>
              <w:spacing w:line="360" w:lineRule="auto"/>
              <w:ind w:firstLine="0"/>
              <w:rPr>
                <w:del w:id="260" w:author="Xuân Đài" w:date="2023-12-02T22:06:00Z"/>
                <w:rFonts w:ascii="Times New Roman" w:hAnsi="Times New Roman" w:cs="Times New Roman"/>
                <w:color w:val="000000" w:themeColor="text1"/>
                <w:sz w:val="26"/>
                <w:szCs w:val="26"/>
                <w:rPrChange w:id="261" w:author="Xuân Đài" w:date="2023-12-02T21:53:00Z">
                  <w:rPr>
                    <w:del w:id="262" w:author="Xuân Đài" w:date="2023-12-02T22:06:00Z"/>
                    <w:rFonts w:ascii="Times New Roman" w:hAnsi="Times New Roman" w:cs="Times New Roman"/>
                    <w:sz w:val="26"/>
                    <w:szCs w:val="26"/>
                  </w:rPr>
                </w:rPrChange>
              </w:rPr>
            </w:pPr>
            <w:del w:id="263" w:author="Xuân Đài" w:date="2023-12-02T22:06:00Z">
              <w:r w:rsidRPr="00C968AC" w:rsidDel="002655C9">
                <w:rPr>
                  <w:color w:val="000000" w:themeColor="text1"/>
                  <w:szCs w:val="26"/>
                  <w:rPrChange w:id="264" w:author="Xuân Đài" w:date="2023-12-02T21:53:00Z">
                    <w:rPr>
                      <w:szCs w:val="26"/>
                    </w:rPr>
                  </w:rPrChange>
                </w:rPr>
                <w:delText>LDPC</w:delText>
              </w:r>
            </w:del>
          </w:p>
          <w:p w14:paraId="3B37D4B1" w14:textId="5773EE9E" w:rsidR="00CE7551" w:rsidRPr="00C968AC" w:rsidDel="002655C9" w:rsidRDefault="00CE7551" w:rsidP="008C527E">
            <w:pPr>
              <w:spacing w:line="360" w:lineRule="auto"/>
              <w:ind w:firstLine="0"/>
              <w:rPr>
                <w:del w:id="265" w:author="Xuân Đài" w:date="2023-12-02T22:06:00Z"/>
                <w:rFonts w:ascii="Times New Roman" w:hAnsi="Times New Roman" w:cs="Times New Roman"/>
                <w:color w:val="000000" w:themeColor="text1"/>
                <w:sz w:val="26"/>
                <w:szCs w:val="26"/>
                <w:rPrChange w:id="266" w:author="Xuân Đài" w:date="2023-12-02T21:53:00Z">
                  <w:rPr>
                    <w:del w:id="267" w:author="Xuân Đài" w:date="2023-12-02T22:06:00Z"/>
                    <w:rFonts w:ascii="Times New Roman" w:hAnsi="Times New Roman" w:cs="Times New Roman"/>
                    <w:sz w:val="26"/>
                    <w:szCs w:val="26"/>
                  </w:rPr>
                </w:rPrChange>
              </w:rPr>
            </w:pPr>
            <w:del w:id="268" w:author="Xuân Đài" w:date="2023-12-02T22:06:00Z">
              <w:r w:rsidRPr="00C968AC" w:rsidDel="002655C9">
                <w:rPr>
                  <w:color w:val="000000" w:themeColor="text1"/>
                  <w:szCs w:val="26"/>
                  <w:rPrChange w:id="269" w:author="Xuân Đài" w:date="2023-12-02T21:53:00Z">
                    <w:rPr>
                      <w:szCs w:val="26"/>
                    </w:rPr>
                  </w:rPrChange>
                </w:rPr>
                <w:delText>LSH</w:delText>
              </w:r>
            </w:del>
          </w:p>
          <w:p w14:paraId="67E7632A" w14:textId="37F289E2" w:rsidR="00CE7551" w:rsidRPr="00C968AC" w:rsidDel="002655C9" w:rsidRDefault="00CE7551" w:rsidP="008C527E">
            <w:pPr>
              <w:spacing w:line="360" w:lineRule="auto"/>
              <w:ind w:firstLine="0"/>
              <w:rPr>
                <w:del w:id="270" w:author="Xuân Đài" w:date="2023-12-02T22:06:00Z"/>
                <w:rFonts w:ascii="Times New Roman" w:hAnsi="Times New Roman" w:cs="Times New Roman"/>
                <w:color w:val="000000" w:themeColor="text1"/>
                <w:sz w:val="26"/>
                <w:szCs w:val="26"/>
                <w:rPrChange w:id="271" w:author="Xuân Đài" w:date="2023-12-02T21:53:00Z">
                  <w:rPr>
                    <w:del w:id="272" w:author="Xuân Đài" w:date="2023-12-02T22:06:00Z"/>
                    <w:rFonts w:ascii="Times New Roman" w:hAnsi="Times New Roman" w:cs="Times New Roman"/>
                    <w:sz w:val="26"/>
                    <w:szCs w:val="26"/>
                  </w:rPr>
                </w:rPrChange>
              </w:rPr>
            </w:pPr>
            <w:del w:id="273" w:author="Xuân Đài" w:date="2023-12-02T22:06:00Z">
              <w:r w:rsidRPr="00C968AC" w:rsidDel="002655C9">
                <w:rPr>
                  <w:color w:val="000000" w:themeColor="text1"/>
                  <w:szCs w:val="26"/>
                  <w:rPrChange w:id="274" w:author="Xuân Đài" w:date="2023-12-02T21:53:00Z">
                    <w:rPr>
                      <w:szCs w:val="26"/>
                    </w:rPr>
                  </w:rPrChange>
                </w:rPr>
                <w:delText>LSTM</w:delText>
              </w:r>
            </w:del>
          </w:p>
          <w:p w14:paraId="32D42C6F" w14:textId="1B8496A4" w:rsidR="00CE7551" w:rsidRPr="00C968AC" w:rsidDel="002655C9" w:rsidRDefault="00CE7551" w:rsidP="008C527E">
            <w:pPr>
              <w:spacing w:line="360" w:lineRule="auto"/>
              <w:ind w:firstLine="0"/>
              <w:rPr>
                <w:del w:id="275" w:author="Xuân Đài" w:date="2023-12-02T22:06:00Z"/>
                <w:rFonts w:ascii="Times New Roman" w:hAnsi="Times New Roman" w:cs="Times New Roman"/>
                <w:color w:val="000000" w:themeColor="text1"/>
                <w:sz w:val="26"/>
                <w:szCs w:val="26"/>
                <w:rPrChange w:id="276" w:author="Xuân Đài" w:date="2023-12-02T21:53:00Z">
                  <w:rPr>
                    <w:del w:id="277" w:author="Xuân Đài" w:date="2023-12-02T22:06:00Z"/>
                    <w:rFonts w:ascii="Times New Roman" w:hAnsi="Times New Roman" w:cs="Times New Roman"/>
                    <w:sz w:val="26"/>
                    <w:szCs w:val="26"/>
                  </w:rPr>
                </w:rPrChange>
              </w:rPr>
            </w:pPr>
            <w:del w:id="278" w:author="Xuân Đài" w:date="2023-12-02T22:06:00Z">
              <w:r w:rsidRPr="00C968AC" w:rsidDel="002655C9">
                <w:rPr>
                  <w:color w:val="000000" w:themeColor="text1"/>
                  <w:szCs w:val="26"/>
                  <w:rPrChange w:id="279" w:author="Xuân Đài" w:date="2023-12-02T21:53:00Z">
                    <w:rPr>
                      <w:szCs w:val="26"/>
                    </w:rPr>
                  </w:rPrChange>
                </w:rPr>
                <w:delText>Ma</w:delText>
              </w:r>
            </w:del>
          </w:p>
          <w:p w14:paraId="10B96090" w14:textId="6C62490F" w:rsidR="00CE7551" w:rsidRPr="00C968AC" w:rsidDel="002655C9" w:rsidRDefault="00CE7551" w:rsidP="008C527E">
            <w:pPr>
              <w:spacing w:line="360" w:lineRule="auto"/>
              <w:ind w:firstLine="0"/>
              <w:rPr>
                <w:del w:id="280" w:author="Xuân Đài" w:date="2023-12-02T22:06:00Z"/>
                <w:rFonts w:ascii="Times New Roman" w:hAnsi="Times New Roman" w:cs="Times New Roman"/>
                <w:color w:val="000000" w:themeColor="text1"/>
                <w:sz w:val="26"/>
                <w:szCs w:val="26"/>
                <w:rPrChange w:id="281" w:author="Xuân Đài" w:date="2023-12-02T21:53:00Z">
                  <w:rPr>
                    <w:del w:id="282" w:author="Xuân Đài" w:date="2023-12-02T22:06:00Z"/>
                    <w:rFonts w:ascii="Times New Roman" w:hAnsi="Times New Roman" w:cs="Times New Roman"/>
                    <w:sz w:val="26"/>
                    <w:szCs w:val="26"/>
                  </w:rPr>
                </w:rPrChange>
              </w:rPr>
            </w:pPr>
            <w:del w:id="283" w:author="Xuân Đài" w:date="2023-12-02T22:06:00Z">
              <w:r w:rsidRPr="00C968AC" w:rsidDel="002655C9">
                <w:rPr>
                  <w:color w:val="000000" w:themeColor="text1"/>
                  <w:szCs w:val="26"/>
                  <w:rPrChange w:id="284" w:author="Xuân Đài" w:date="2023-12-02T21:53:00Z">
                    <w:rPr>
                      <w:szCs w:val="26"/>
                    </w:rPr>
                  </w:rPrChange>
                </w:rPr>
                <w:delText>MD-graph</w:delText>
              </w:r>
            </w:del>
          </w:p>
          <w:p w14:paraId="32BA3DAB" w14:textId="5267D46F" w:rsidR="00CE7551" w:rsidRPr="00C968AC" w:rsidDel="002655C9" w:rsidRDefault="00CE7551" w:rsidP="008C527E">
            <w:pPr>
              <w:spacing w:line="360" w:lineRule="auto"/>
              <w:ind w:firstLine="0"/>
              <w:rPr>
                <w:del w:id="285" w:author="Xuân Đài" w:date="2023-12-02T22:06:00Z"/>
                <w:rFonts w:ascii="Times New Roman" w:hAnsi="Times New Roman" w:cs="Times New Roman"/>
                <w:color w:val="000000" w:themeColor="text1"/>
                <w:sz w:val="26"/>
                <w:szCs w:val="26"/>
                <w:rPrChange w:id="286" w:author="Xuân Đài" w:date="2023-12-02T21:53:00Z">
                  <w:rPr>
                    <w:del w:id="287" w:author="Xuân Đài" w:date="2023-12-02T22:06:00Z"/>
                    <w:rFonts w:ascii="Times New Roman" w:hAnsi="Times New Roman" w:cs="Times New Roman"/>
                    <w:sz w:val="26"/>
                    <w:szCs w:val="26"/>
                  </w:rPr>
                </w:rPrChange>
              </w:rPr>
            </w:pPr>
            <w:del w:id="288" w:author="Xuân Đài" w:date="2023-12-02T22:06:00Z">
              <w:r w:rsidRPr="00C968AC" w:rsidDel="002655C9">
                <w:rPr>
                  <w:color w:val="000000" w:themeColor="text1"/>
                  <w:szCs w:val="26"/>
                  <w:rPrChange w:id="289" w:author="Xuân Đài" w:date="2023-12-02T21:53:00Z">
                    <w:rPr>
                      <w:szCs w:val="26"/>
                    </w:rPr>
                  </w:rPrChange>
                </w:rPr>
                <w:delText>MetaBAT-LR</w:delText>
              </w:r>
            </w:del>
          </w:p>
          <w:p w14:paraId="2DDC9C4B" w14:textId="5B40882E" w:rsidR="00CE7551" w:rsidRPr="00C968AC" w:rsidDel="002655C9" w:rsidRDefault="00CE7551" w:rsidP="008C527E">
            <w:pPr>
              <w:spacing w:line="360" w:lineRule="auto"/>
              <w:ind w:firstLine="0"/>
              <w:rPr>
                <w:del w:id="290" w:author="Xuân Đài" w:date="2023-12-02T22:06:00Z"/>
                <w:rFonts w:ascii="Times New Roman" w:hAnsi="Times New Roman" w:cs="Times New Roman"/>
                <w:color w:val="000000" w:themeColor="text1"/>
                <w:sz w:val="26"/>
                <w:szCs w:val="26"/>
                <w:rPrChange w:id="291" w:author="Xuân Đài" w:date="2023-12-02T21:53:00Z">
                  <w:rPr>
                    <w:del w:id="292" w:author="Xuân Đài" w:date="2023-12-02T22:06:00Z"/>
                    <w:rFonts w:ascii="Times New Roman" w:hAnsi="Times New Roman" w:cs="Times New Roman"/>
                    <w:sz w:val="26"/>
                    <w:szCs w:val="26"/>
                  </w:rPr>
                </w:rPrChange>
              </w:rPr>
            </w:pPr>
            <w:del w:id="293" w:author="Xuân Đài" w:date="2023-12-02T22:06:00Z">
              <w:r w:rsidRPr="00C968AC" w:rsidDel="002655C9">
                <w:rPr>
                  <w:color w:val="000000" w:themeColor="text1"/>
                  <w:szCs w:val="26"/>
                  <w:rPrChange w:id="294" w:author="Xuân Đài" w:date="2023-12-02T21:53:00Z">
                    <w:rPr>
                      <w:szCs w:val="26"/>
                    </w:rPr>
                  </w:rPrChange>
                </w:rPr>
                <w:delText>MetaCoAG</w:delText>
              </w:r>
            </w:del>
          </w:p>
          <w:p w14:paraId="0364B48E" w14:textId="23832AA7" w:rsidR="00CE7551" w:rsidRPr="00C968AC" w:rsidDel="002655C9" w:rsidRDefault="00CE7551" w:rsidP="008C527E">
            <w:pPr>
              <w:spacing w:line="360" w:lineRule="auto"/>
              <w:ind w:firstLine="0"/>
              <w:rPr>
                <w:del w:id="295" w:author="Xuân Đài" w:date="2023-12-02T22:06:00Z"/>
                <w:rFonts w:ascii="Times New Roman" w:hAnsi="Times New Roman" w:cs="Times New Roman"/>
                <w:color w:val="000000" w:themeColor="text1"/>
                <w:sz w:val="26"/>
                <w:szCs w:val="26"/>
                <w:rPrChange w:id="296" w:author="Xuân Đài" w:date="2023-12-02T21:53:00Z">
                  <w:rPr>
                    <w:del w:id="297" w:author="Xuân Đài" w:date="2023-12-02T22:06:00Z"/>
                    <w:rFonts w:ascii="Times New Roman" w:hAnsi="Times New Roman" w:cs="Times New Roman"/>
                    <w:sz w:val="26"/>
                    <w:szCs w:val="26"/>
                  </w:rPr>
                </w:rPrChange>
              </w:rPr>
            </w:pPr>
            <w:del w:id="298" w:author="Xuân Đài" w:date="2023-12-02T22:06:00Z">
              <w:r w:rsidRPr="00C968AC" w:rsidDel="002655C9">
                <w:rPr>
                  <w:color w:val="000000" w:themeColor="text1"/>
                  <w:szCs w:val="26"/>
                  <w:rPrChange w:id="299" w:author="Xuân Đài" w:date="2023-12-02T21:53:00Z">
                    <w:rPr>
                      <w:szCs w:val="26"/>
                    </w:rPr>
                  </w:rPrChange>
                </w:rPr>
                <w:delText>MetAML</w:delText>
              </w:r>
            </w:del>
          </w:p>
          <w:p w14:paraId="133951F9" w14:textId="7A080FC6" w:rsidR="00710935" w:rsidRPr="00C968AC" w:rsidDel="002655C9" w:rsidRDefault="00710935" w:rsidP="008C527E">
            <w:pPr>
              <w:spacing w:line="360" w:lineRule="auto"/>
              <w:ind w:firstLine="0"/>
              <w:rPr>
                <w:del w:id="300" w:author="Xuân Đài" w:date="2023-12-02T22:06:00Z"/>
                <w:rFonts w:ascii="Times New Roman" w:hAnsi="Times New Roman" w:cs="Times New Roman"/>
                <w:color w:val="000000" w:themeColor="text1"/>
                <w:sz w:val="26"/>
                <w:szCs w:val="26"/>
                <w:rPrChange w:id="301" w:author="Xuân Đài" w:date="2023-12-02T21:53:00Z">
                  <w:rPr>
                    <w:del w:id="302" w:author="Xuân Đài" w:date="2023-12-02T22:06:00Z"/>
                    <w:rFonts w:ascii="Times New Roman" w:hAnsi="Times New Roman" w:cs="Times New Roman"/>
                    <w:sz w:val="26"/>
                    <w:szCs w:val="26"/>
                  </w:rPr>
                </w:rPrChange>
              </w:rPr>
            </w:pPr>
          </w:p>
          <w:p w14:paraId="496F4DC1" w14:textId="3FEC3647" w:rsidR="00CE7551" w:rsidRPr="00C968AC" w:rsidDel="002655C9" w:rsidRDefault="00CE7551" w:rsidP="008C527E">
            <w:pPr>
              <w:spacing w:line="360" w:lineRule="auto"/>
              <w:ind w:firstLine="0"/>
              <w:rPr>
                <w:del w:id="303" w:author="Xuân Đài" w:date="2023-12-02T22:06:00Z"/>
                <w:rFonts w:ascii="Times New Roman" w:hAnsi="Times New Roman" w:cs="Times New Roman"/>
                <w:color w:val="000000" w:themeColor="text1"/>
                <w:sz w:val="26"/>
                <w:szCs w:val="26"/>
                <w:rPrChange w:id="304" w:author="Xuân Đài" w:date="2023-12-02T21:53:00Z">
                  <w:rPr>
                    <w:del w:id="305" w:author="Xuân Đài" w:date="2023-12-02T22:06:00Z"/>
                    <w:rFonts w:ascii="Times New Roman" w:hAnsi="Times New Roman" w:cs="Times New Roman"/>
                    <w:sz w:val="26"/>
                    <w:szCs w:val="26"/>
                  </w:rPr>
                </w:rPrChange>
              </w:rPr>
            </w:pPr>
            <w:del w:id="306" w:author="Xuân Đài" w:date="2023-12-02T22:06:00Z">
              <w:r w:rsidRPr="00C968AC" w:rsidDel="002655C9">
                <w:rPr>
                  <w:color w:val="000000" w:themeColor="text1"/>
                  <w:szCs w:val="26"/>
                  <w:rPrChange w:id="307" w:author="Xuân Đài" w:date="2023-12-02T21:53:00Z">
                    <w:rPr>
                      <w:szCs w:val="26"/>
                    </w:rPr>
                  </w:rPrChange>
                </w:rPr>
                <w:delText>MLAT</w:delText>
              </w:r>
            </w:del>
          </w:p>
          <w:p w14:paraId="4E06B85C" w14:textId="4F087695" w:rsidR="00CE7551" w:rsidRPr="00C968AC" w:rsidDel="002655C9" w:rsidRDefault="00CE7551" w:rsidP="008C527E">
            <w:pPr>
              <w:spacing w:line="360" w:lineRule="auto"/>
              <w:ind w:firstLine="0"/>
              <w:rPr>
                <w:del w:id="308" w:author="Xuân Đài" w:date="2023-12-02T22:06:00Z"/>
                <w:rFonts w:ascii="Times New Roman" w:hAnsi="Times New Roman" w:cs="Times New Roman"/>
                <w:color w:val="000000" w:themeColor="text1"/>
                <w:sz w:val="26"/>
                <w:szCs w:val="26"/>
                <w:rPrChange w:id="309" w:author="Xuân Đài" w:date="2023-12-02T21:53:00Z">
                  <w:rPr>
                    <w:del w:id="310" w:author="Xuân Đài" w:date="2023-12-02T22:06:00Z"/>
                    <w:rFonts w:ascii="Times New Roman" w:hAnsi="Times New Roman" w:cs="Times New Roman"/>
                    <w:sz w:val="26"/>
                    <w:szCs w:val="26"/>
                  </w:rPr>
                </w:rPrChange>
              </w:rPr>
            </w:pPr>
            <w:del w:id="311" w:author="Xuân Đài" w:date="2023-12-02T22:06:00Z">
              <w:r w:rsidRPr="00C968AC" w:rsidDel="002655C9">
                <w:rPr>
                  <w:color w:val="000000" w:themeColor="text1"/>
                  <w:szCs w:val="26"/>
                  <w:rPrChange w:id="312" w:author="Xuân Đài" w:date="2023-12-02T21:53:00Z">
                    <w:rPr>
                      <w:szCs w:val="26"/>
                    </w:rPr>
                  </w:rPrChange>
                </w:rPr>
                <w:delText>MLT</w:delText>
              </w:r>
            </w:del>
          </w:p>
          <w:p w14:paraId="72DB73B1" w14:textId="05EE6055" w:rsidR="00CE7551" w:rsidRPr="00C968AC" w:rsidDel="002655C9" w:rsidRDefault="00CE7551" w:rsidP="00710935">
            <w:pPr>
              <w:spacing w:line="276" w:lineRule="auto"/>
              <w:ind w:firstLine="0"/>
              <w:rPr>
                <w:del w:id="313" w:author="Xuân Đài" w:date="2023-12-02T22:06:00Z"/>
                <w:rFonts w:ascii="Times New Roman" w:hAnsi="Times New Roman" w:cs="Times New Roman"/>
                <w:color w:val="000000" w:themeColor="text1"/>
                <w:sz w:val="26"/>
                <w:szCs w:val="26"/>
                <w:rPrChange w:id="314" w:author="Xuân Đài" w:date="2023-12-02T21:53:00Z">
                  <w:rPr>
                    <w:del w:id="315" w:author="Xuân Đài" w:date="2023-12-02T22:06:00Z"/>
                    <w:rFonts w:ascii="Times New Roman" w:hAnsi="Times New Roman" w:cs="Times New Roman"/>
                    <w:sz w:val="26"/>
                    <w:szCs w:val="26"/>
                  </w:rPr>
                </w:rPrChange>
              </w:rPr>
            </w:pPr>
            <w:del w:id="316" w:author="Xuân Đài" w:date="2023-12-02T22:06:00Z">
              <w:r w:rsidRPr="00C968AC" w:rsidDel="002655C9">
                <w:rPr>
                  <w:color w:val="000000" w:themeColor="text1"/>
                  <w:szCs w:val="26"/>
                  <w:rPrChange w:id="317" w:author="Xuân Đài" w:date="2023-12-02T21:53:00Z">
                    <w:rPr>
                      <w:szCs w:val="26"/>
                    </w:rPr>
                  </w:rPrChange>
                </w:rPr>
                <w:delText>mNGS</w:delText>
              </w:r>
            </w:del>
          </w:p>
          <w:p w14:paraId="0FE76EE8" w14:textId="24F2414C" w:rsidR="00710935" w:rsidRPr="00C968AC" w:rsidDel="002655C9" w:rsidRDefault="00710935" w:rsidP="00710935">
            <w:pPr>
              <w:spacing w:line="276" w:lineRule="auto"/>
              <w:ind w:firstLine="0"/>
              <w:rPr>
                <w:del w:id="318" w:author="Xuân Đài" w:date="2023-12-02T22:06:00Z"/>
                <w:rFonts w:ascii="Times New Roman" w:hAnsi="Times New Roman" w:cs="Times New Roman"/>
                <w:color w:val="000000" w:themeColor="text1"/>
                <w:sz w:val="26"/>
                <w:szCs w:val="26"/>
                <w:rPrChange w:id="319" w:author="Xuân Đài" w:date="2023-12-02T21:53:00Z">
                  <w:rPr>
                    <w:del w:id="320" w:author="Xuân Đài" w:date="2023-12-02T22:06:00Z"/>
                    <w:rFonts w:ascii="Times New Roman" w:hAnsi="Times New Roman" w:cs="Times New Roman"/>
                    <w:sz w:val="26"/>
                    <w:szCs w:val="26"/>
                  </w:rPr>
                </w:rPrChange>
              </w:rPr>
            </w:pPr>
          </w:p>
          <w:p w14:paraId="67F23812" w14:textId="6304AF4C" w:rsidR="00CE7551" w:rsidRPr="00C968AC" w:rsidDel="002655C9" w:rsidRDefault="00CE7551" w:rsidP="00710935">
            <w:pPr>
              <w:spacing w:line="276" w:lineRule="auto"/>
              <w:ind w:firstLine="0"/>
              <w:rPr>
                <w:del w:id="321" w:author="Xuân Đài" w:date="2023-12-02T22:06:00Z"/>
                <w:rFonts w:ascii="Times New Roman" w:hAnsi="Times New Roman" w:cs="Times New Roman"/>
                <w:color w:val="000000" w:themeColor="text1"/>
                <w:sz w:val="26"/>
                <w:szCs w:val="26"/>
                <w:rPrChange w:id="322" w:author="Xuân Đài" w:date="2023-12-02T21:53:00Z">
                  <w:rPr>
                    <w:del w:id="323" w:author="Xuân Đài" w:date="2023-12-02T22:06:00Z"/>
                    <w:rFonts w:ascii="Times New Roman" w:hAnsi="Times New Roman" w:cs="Times New Roman"/>
                    <w:sz w:val="26"/>
                    <w:szCs w:val="26"/>
                  </w:rPr>
                </w:rPrChange>
              </w:rPr>
            </w:pPr>
            <w:del w:id="324" w:author="Xuân Đài" w:date="2023-12-02T22:06:00Z">
              <w:r w:rsidRPr="00C968AC" w:rsidDel="002655C9">
                <w:rPr>
                  <w:color w:val="000000" w:themeColor="text1"/>
                  <w:szCs w:val="26"/>
                  <w:rPrChange w:id="325" w:author="Xuân Đài" w:date="2023-12-02T21:53:00Z">
                    <w:rPr>
                      <w:szCs w:val="26"/>
                    </w:rPr>
                  </w:rPrChange>
                </w:rPr>
                <w:delText>NID</w:delText>
              </w:r>
            </w:del>
          </w:p>
          <w:p w14:paraId="525E0499" w14:textId="55136CD2" w:rsidR="00CE7551" w:rsidRPr="00C968AC" w:rsidDel="002655C9" w:rsidRDefault="00CE7551" w:rsidP="008C527E">
            <w:pPr>
              <w:spacing w:line="360" w:lineRule="auto"/>
              <w:ind w:firstLine="0"/>
              <w:rPr>
                <w:del w:id="326" w:author="Xuân Đài" w:date="2023-12-02T22:06:00Z"/>
                <w:rFonts w:ascii="Times New Roman" w:hAnsi="Times New Roman" w:cs="Times New Roman"/>
                <w:color w:val="000000" w:themeColor="text1"/>
                <w:sz w:val="26"/>
                <w:szCs w:val="26"/>
                <w:rPrChange w:id="327" w:author="Xuân Đài" w:date="2023-12-02T21:53:00Z">
                  <w:rPr>
                    <w:del w:id="328" w:author="Xuân Đài" w:date="2023-12-02T22:06:00Z"/>
                    <w:rFonts w:ascii="Times New Roman" w:hAnsi="Times New Roman" w:cs="Times New Roman"/>
                    <w:sz w:val="26"/>
                    <w:szCs w:val="26"/>
                  </w:rPr>
                </w:rPrChange>
              </w:rPr>
            </w:pPr>
            <w:del w:id="329" w:author="Xuân Đài" w:date="2023-12-02T22:06:00Z">
              <w:r w:rsidRPr="00C968AC" w:rsidDel="002655C9">
                <w:rPr>
                  <w:color w:val="000000" w:themeColor="text1"/>
                  <w:szCs w:val="26"/>
                  <w:rPrChange w:id="330" w:author="Xuân Đài" w:date="2023-12-02T21:53:00Z">
                    <w:rPr>
                      <w:szCs w:val="26"/>
                    </w:rPr>
                  </w:rPrChange>
                </w:rPr>
                <w:delText>NNC</w:delText>
              </w:r>
            </w:del>
          </w:p>
          <w:p w14:paraId="7BE3374C" w14:textId="48C2F216" w:rsidR="00CE7551" w:rsidRPr="00C968AC" w:rsidDel="002655C9" w:rsidRDefault="00CE7551" w:rsidP="008C527E">
            <w:pPr>
              <w:spacing w:line="360" w:lineRule="auto"/>
              <w:ind w:firstLine="0"/>
              <w:rPr>
                <w:del w:id="331" w:author="Xuân Đài" w:date="2023-12-02T22:06:00Z"/>
                <w:rFonts w:ascii="Times New Roman" w:hAnsi="Times New Roman" w:cs="Times New Roman"/>
                <w:color w:val="000000" w:themeColor="text1"/>
                <w:sz w:val="26"/>
                <w:szCs w:val="26"/>
                <w:rPrChange w:id="332" w:author="Xuân Đài" w:date="2023-12-02T21:53:00Z">
                  <w:rPr>
                    <w:del w:id="333" w:author="Xuân Đài" w:date="2023-12-02T22:06:00Z"/>
                    <w:rFonts w:ascii="Times New Roman" w:hAnsi="Times New Roman" w:cs="Times New Roman"/>
                    <w:sz w:val="26"/>
                    <w:szCs w:val="26"/>
                  </w:rPr>
                </w:rPrChange>
              </w:rPr>
            </w:pPr>
            <w:del w:id="334" w:author="Xuân Đài" w:date="2023-12-02T22:06:00Z">
              <w:r w:rsidRPr="00C968AC" w:rsidDel="002655C9">
                <w:rPr>
                  <w:color w:val="000000" w:themeColor="text1"/>
                  <w:szCs w:val="26"/>
                  <w:rPrChange w:id="335" w:author="Xuân Đài" w:date="2023-12-02T21:53:00Z">
                    <w:rPr>
                      <w:szCs w:val="26"/>
                    </w:rPr>
                  </w:rPrChange>
                </w:rPr>
                <w:delText>NSR</w:delText>
              </w:r>
            </w:del>
          </w:p>
          <w:p w14:paraId="56CD5705" w14:textId="71EEA84A" w:rsidR="00CE7551" w:rsidRPr="00C968AC" w:rsidDel="002655C9" w:rsidRDefault="00CE7551" w:rsidP="008C527E">
            <w:pPr>
              <w:spacing w:line="360" w:lineRule="auto"/>
              <w:ind w:firstLine="0"/>
              <w:rPr>
                <w:del w:id="336" w:author="Xuân Đài" w:date="2023-12-02T22:06:00Z"/>
                <w:rFonts w:ascii="Times New Roman" w:hAnsi="Times New Roman" w:cs="Times New Roman"/>
                <w:color w:val="000000" w:themeColor="text1"/>
                <w:sz w:val="26"/>
                <w:szCs w:val="26"/>
                <w:rPrChange w:id="337" w:author="Xuân Đài" w:date="2023-12-02T21:53:00Z">
                  <w:rPr>
                    <w:del w:id="338" w:author="Xuân Đài" w:date="2023-12-02T22:06:00Z"/>
                    <w:rFonts w:ascii="Times New Roman" w:hAnsi="Times New Roman" w:cs="Times New Roman"/>
                    <w:sz w:val="26"/>
                    <w:szCs w:val="26"/>
                  </w:rPr>
                </w:rPrChange>
              </w:rPr>
            </w:pPr>
            <w:del w:id="339" w:author="Xuân Đài" w:date="2023-12-02T22:06:00Z">
              <w:r w:rsidRPr="00C968AC" w:rsidDel="002655C9">
                <w:rPr>
                  <w:color w:val="000000" w:themeColor="text1"/>
                  <w:szCs w:val="26"/>
                  <w:rPrChange w:id="340" w:author="Xuân Đài" w:date="2023-12-02T21:53:00Z">
                    <w:rPr>
                      <w:szCs w:val="26"/>
                    </w:rPr>
                  </w:rPrChange>
                </w:rPr>
                <w:delText>NTMPD</w:delText>
              </w:r>
            </w:del>
          </w:p>
          <w:p w14:paraId="5760A168" w14:textId="6BBB0DB3" w:rsidR="00710935" w:rsidRPr="00C968AC" w:rsidDel="002655C9" w:rsidRDefault="00710935" w:rsidP="008C527E">
            <w:pPr>
              <w:spacing w:line="360" w:lineRule="auto"/>
              <w:ind w:firstLine="0"/>
              <w:rPr>
                <w:del w:id="341" w:author="Xuân Đài" w:date="2023-12-02T22:06:00Z"/>
                <w:rFonts w:ascii="Times New Roman" w:hAnsi="Times New Roman" w:cs="Times New Roman"/>
                <w:color w:val="000000" w:themeColor="text1"/>
                <w:sz w:val="26"/>
                <w:szCs w:val="26"/>
                <w:rPrChange w:id="342" w:author="Xuân Đài" w:date="2023-12-02T21:53:00Z">
                  <w:rPr>
                    <w:del w:id="343" w:author="Xuân Đài" w:date="2023-12-02T22:06:00Z"/>
                    <w:rFonts w:ascii="Times New Roman" w:hAnsi="Times New Roman" w:cs="Times New Roman"/>
                    <w:sz w:val="26"/>
                    <w:szCs w:val="26"/>
                  </w:rPr>
                </w:rPrChange>
              </w:rPr>
            </w:pPr>
          </w:p>
          <w:p w14:paraId="1E9030C3" w14:textId="41501C76" w:rsidR="00CE7551" w:rsidRPr="00C968AC" w:rsidDel="002655C9" w:rsidRDefault="00CE7551" w:rsidP="008C527E">
            <w:pPr>
              <w:spacing w:line="360" w:lineRule="auto"/>
              <w:ind w:firstLine="0"/>
              <w:rPr>
                <w:del w:id="344" w:author="Xuân Đài" w:date="2023-12-02T22:06:00Z"/>
                <w:rFonts w:ascii="Times New Roman" w:hAnsi="Times New Roman" w:cs="Times New Roman"/>
                <w:color w:val="000000" w:themeColor="text1"/>
                <w:sz w:val="26"/>
                <w:szCs w:val="26"/>
                <w:rPrChange w:id="345" w:author="Xuân Đài" w:date="2023-12-02T21:53:00Z">
                  <w:rPr>
                    <w:del w:id="346" w:author="Xuân Đài" w:date="2023-12-02T22:06:00Z"/>
                    <w:rFonts w:ascii="Times New Roman" w:hAnsi="Times New Roman" w:cs="Times New Roman"/>
                    <w:sz w:val="26"/>
                    <w:szCs w:val="26"/>
                  </w:rPr>
                </w:rPrChange>
              </w:rPr>
            </w:pPr>
            <w:del w:id="347" w:author="Xuân Đài" w:date="2023-12-02T22:06:00Z">
              <w:r w:rsidRPr="00C968AC" w:rsidDel="002655C9">
                <w:rPr>
                  <w:color w:val="000000" w:themeColor="text1"/>
                  <w:szCs w:val="26"/>
                  <w:rPrChange w:id="348" w:author="Xuân Đài" w:date="2023-12-02T21:53:00Z">
                    <w:rPr>
                      <w:szCs w:val="26"/>
                    </w:rPr>
                  </w:rPrChange>
                </w:rPr>
                <w:delText>OBE</w:delText>
              </w:r>
            </w:del>
          </w:p>
          <w:p w14:paraId="1CAB696E" w14:textId="4B2A2D26" w:rsidR="00CE7551" w:rsidRPr="00C968AC" w:rsidDel="002655C9" w:rsidRDefault="00CE7551" w:rsidP="00710935">
            <w:pPr>
              <w:spacing w:line="276" w:lineRule="auto"/>
              <w:ind w:firstLine="0"/>
              <w:rPr>
                <w:del w:id="349" w:author="Xuân Đài" w:date="2023-12-02T22:06:00Z"/>
                <w:rFonts w:ascii="Times New Roman" w:hAnsi="Times New Roman" w:cs="Times New Roman"/>
                <w:color w:val="000000" w:themeColor="text1"/>
                <w:sz w:val="26"/>
                <w:szCs w:val="26"/>
                <w:rPrChange w:id="350" w:author="Xuân Đài" w:date="2023-12-02T21:53:00Z">
                  <w:rPr>
                    <w:del w:id="351" w:author="Xuân Đài" w:date="2023-12-02T22:06:00Z"/>
                    <w:rFonts w:ascii="Times New Roman" w:hAnsi="Times New Roman" w:cs="Times New Roman"/>
                    <w:sz w:val="26"/>
                    <w:szCs w:val="26"/>
                  </w:rPr>
                </w:rPrChange>
              </w:rPr>
            </w:pPr>
            <w:del w:id="352" w:author="Xuân Đài" w:date="2023-12-02T22:06:00Z">
              <w:r w:rsidRPr="00C968AC" w:rsidDel="002655C9">
                <w:rPr>
                  <w:color w:val="000000" w:themeColor="text1"/>
                  <w:szCs w:val="26"/>
                  <w:rPrChange w:id="353" w:author="Xuân Đài" w:date="2023-12-02T21:53:00Z">
                    <w:rPr>
                      <w:szCs w:val="26"/>
                    </w:rPr>
                  </w:rPrChange>
                </w:rPr>
                <w:delText>Opal</w:delText>
              </w:r>
            </w:del>
          </w:p>
          <w:p w14:paraId="5CB77A4A" w14:textId="2C12E1F3" w:rsidR="00710935" w:rsidRPr="00C968AC" w:rsidDel="002655C9" w:rsidRDefault="00710935" w:rsidP="00710935">
            <w:pPr>
              <w:spacing w:line="276" w:lineRule="auto"/>
              <w:ind w:firstLine="0"/>
              <w:rPr>
                <w:del w:id="354" w:author="Xuân Đài" w:date="2023-12-02T22:06:00Z"/>
                <w:rFonts w:ascii="Times New Roman" w:hAnsi="Times New Roman" w:cs="Times New Roman"/>
                <w:color w:val="000000" w:themeColor="text1"/>
                <w:sz w:val="26"/>
                <w:szCs w:val="26"/>
                <w:rPrChange w:id="355" w:author="Xuân Đài" w:date="2023-12-02T21:53:00Z">
                  <w:rPr>
                    <w:del w:id="356" w:author="Xuân Đài" w:date="2023-12-02T22:06:00Z"/>
                    <w:rFonts w:ascii="Times New Roman" w:hAnsi="Times New Roman" w:cs="Times New Roman"/>
                    <w:sz w:val="26"/>
                    <w:szCs w:val="26"/>
                  </w:rPr>
                </w:rPrChange>
              </w:rPr>
            </w:pPr>
          </w:p>
          <w:p w14:paraId="76F86A76" w14:textId="31ABFF5D" w:rsidR="00CE7551" w:rsidRPr="00C968AC" w:rsidDel="002655C9" w:rsidRDefault="00CE7551" w:rsidP="00710935">
            <w:pPr>
              <w:spacing w:line="360" w:lineRule="auto"/>
              <w:ind w:firstLine="0"/>
              <w:rPr>
                <w:del w:id="357" w:author="Xuân Đài" w:date="2023-12-02T22:06:00Z"/>
                <w:rFonts w:ascii="Times New Roman" w:hAnsi="Times New Roman" w:cs="Times New Roman"/>
                <w:color w:val="000000" w:themeColor="text1"/>
                <w:sz w:val="26"/>
                <w:szCs w:val="26"/>
                <w:rPrChange w:id="358" w:author="Xuân Đài" w:date="2023-12-02T21:53:00Z">
                  <w:rPr>
                    <w:del w:id="359" w:author="Xuân Đài" w:date="2023-12-02T22:06:00Z"/>
                    <w:rFonts w:ascii="Times New Roman" w:hAnsi="Times New Roman" w:cs="Times New Roman"/>
                    <w:sz w:val="26"/>
                    <w:szCs w:val="26"/>
                  </w:rPr>
                </w:rPrChange>
              </w:rPr>
            </w:pPr>
            <w:del w:id="360" w:author="Xuân Đài" w:date="2023-12-02T22:06:00Z">
              <w:r w:rsidRPr="00C968AC" w:rsidDel="002655C9">
                <w:rPr>
                  <w:color w:val="000000" w:themeColor="text1"/>
                  <w:szCs w:val="26"/>
                  <w:rPrChange w:id="361" w:author="Xuân Đài" w:date="2023-12-02T21:53:00Z">
                    <w:rPr>
                      <w:szCs w:val="26"/>
                    </w:rPr>
                  </w:rPrChange>
                </w:rPr>
                <w:delText>PCA</w:delText>
              </w:r>
            </w:del>
          </w:p>
          <w:p w14:paraId="33193857" w14:textId="2643F2FE" w:rsidR="00CE7551" w:rsidRPr="00C968AC" w:rsidDel="002655C9" w:rsidRDefault="00CE7551" w:rsidP="00710935">
            <w:pPr>
              <w:spacing w:line="360" w:lineRule="auto"/>
              <w:ind w:firstLine="0"/>
              <w:rPr>
                <w:del w:id="362" w:author="Xuân Đài" w:date="2023-12-02T22:06:00Z"/>
                <w:rFonts w:ascii="Times New Roman" w:hAnsi="Times New Roman" w:cs="Times New Roman"/>
                <w:color w:val="000000" w:themeColor="text1"/>
                <w:sz w:val="26"/>
                <w:szCs w:val="26"/>
                <w:rPrChange w:id="363" w:author="Xuân Đài" w:date="2023-12-02T21:53:00Z">
                  <w:rPr>
                    <w:del w:id="364" w:author="Xuân Đài" w:date="2023-12-02T22:06:00Z"/>
                    <w:rFonts w:ascii="Times New Roman" w:hAnsi="Times New Roman" w:cs="Times New Roman"/>
                    <w:sz w:val="26"/>
                    <w:szCs w:val="26"/>
                  </w:rPr>
                </w:rPrChange>
              </w:rPr>
            </w:pPr>
            <w:del w:id="365" w:author="Xuân Đài" w:date="2023-12-02T22:06:00Z">
              <w:r w:rsidRPr="00C968AC" w:rsidDel="002655C9">
                <w:rPr>
                  <w:color w:val="000000" w:themeColor="text1"/>
                  <w:szCs w:val="26"/>
                  <w:rPrChange w:id="366" w:author="Xuân Đài" w:date="2023-12-02T21:53:00Z">
                    <w:rPr>
                      <w:szCs w:val="26"/>
                    </w:rPr>
                  </w:rPrChange>
                </w:rPr>
                <w:delText>PCIB</w:delText>
              </w:r>
            </w:del>
          </w:p>
          <w:p w14:paraId="5007A27B" w14:textId="17CDCF05" w:rsidR="00710935" w:rsidRPr="00C968AC" w:rsidDel="002655C9" w:rsidRDefault="00710935" w:rsidP="00710935">
            <w:pPr>
              <w:spacing w:line="360" w:lineRule="auto"/>
              <w:ind w:firstLine="0"/>
              <w:rPr>
                <w:del w:id="367" w:author="Xuân Đài" w:date="2023-12-02T22:06:00Z"/>
                <w:rFonts w:ascii="Times New Roman" w:hAnsi="Times New Roman" w:cs="Times New Roman"/>
                <w:color w:val="000000" w:themeColor="text1"/>
                <w:sz w:val="26"/>
                <w:szCs w:val="26"/>
                <w:rPrChange w:id="368" w:author="Xuân Đài" w:date="2023-12-02T21:53:00Z">
                  <w:rPr>
                    <w:del w:id="369" w:author="Xuân Đài" w:date="2023-12-02T22:06:00Z"/>
                    <w:rFonts w:ascii="Times New Roman" w:hAnsi="Times New Roman" w:cs="Times New Roman"/>
                    <w:sz w:val="26"/>
                    <w:szCs w:val="26"/>
                  </w:rPr>
                </w:rPrChange>
              </w:rPr>
            </w:pPr>
          </w:p>
          <w:p w14:paraId="699324AA" w14:textId="03F86015" w:rsidR="00CE7551" w:rsidRPr="00C968AC" w:rsidDel="002655C9" w:rsidRDefault="00CE7551" w:rsidP="00710935">
            <w:pPr>
              <w:spacing w:line="360" w:lineRule="auto"/>
              <w:ind w:firstLine="0"/>
              <w:rPr>
                <w:del w:id="370" w:author="Xuân Đài" w:date="2023-12-02T22:06:00Z"/>
                <w:rFonts w:ascii="Times New Roman" w:hAnsi="Times New Roman" w:cs="Times New Roman"/>
                <w:color w:val="000000" w:themeColor="text1"/>
                <w:sz w:val="26"/>
                <w:szCs w:val="26"/>
                <w:rPrChange w:id="371" w:author="Xuân Đài" w:date="2023-12-02T21:53:00Z">
                  <w:rPr>
                    <w:del w:id="372" w:author="Xuân Đài" w:date="2023-12-02T22:06:00Z"/>
                    <w:rFonts w:ascii="Times New Roman" w:hAnsi="Times New Roman" w:cs="Times New Roman"/>
                    <w:sz w:val="26"/>
                    <w:szCs w:val="26"/>
                  </w:rPr>
                </w:rPrChange>
              </w:rPr>
            </w:pPr>
            <w:del w:id="373" w:author="Xuân Đài" w:date="2023-12-02T22:06:00Z">
              <w:r w:rsidRPr="00C968AC" w:rsidDel="002655C9">
                <w:rPr>
                  <w:color w:val="000000" w:themeColor="text1"/>
                  <w:szCs w:val="26"/>
                  <w:rPrChange w:id="374" w:author="Xuân Đài" w:date="2023-12-02T21:53:00Z">
                    <w:rPr>
                      <w:szCs w:val="26"/>
                    </w:rPr>
                  </w:rPrChange>
                </w:rPr>
                <w:delText>PCR</w:delText>
              </w:r>
            </w:del>
          </w:p>
          <w:p w14:paraId="4CF27D67" w14:textId="671CF048" w:rsidR="00CE7551" w:rsidRPr="00C968AC" w:rsidDel="002655C9" w:rsidRDefault="00CE7551" w:rsidP="008C527E">
            <w:pPr>
              <w:spacing w:line="360" w:lineRule="auto"/>
              <w:ind w:firstLine="0"/>
              <w:rPr>
                <w:del w:id="375" w:author="Xuân Đài" w:date="2023-12-02T22:06:00Z"/>
                <w:rFonts w:ascii="Times New Roman" w:hAnsi="Times New Roman" w:cs="Times New Roman"/>
                <w:color w:val="000000" w:themeColor="text1"/>
                <w:sz w:val="26"/>
                <w:szCs w:val="26"/>
                <w:rPrChange w:id="376" w:author="Xuân Đài" w:date="2023-12-02T21:53:00Z">
                  <w:rPr>
                    <w:del w:id="377" w:author="Xuân Đài" w:date="2023-12-02T22:06:00Z"/>
                    <w:rFonts w:ascii="Times New Roman" w:hAnsi="Times New Roman" w:cs="Times New Roman"/>
                    <w:sz w:val="26"/>
                    <w:szCs w:val="26"/>
                  </w:rPr>
                </w:rPrChange>
              </w:rPr>
            </w:pPr>
            <w:del w:id="378" w:author="Xuân Đài" w:date="2023-12-02T22:06:00Z">
              <w:r w:rsidRPr="00C968AC" w:rsidDel="002655C9">
                <w:rPr>
                  <w:color w:val="000000" w:themeColor="text1"/>
                  <w:szCs w:val="26"/>
                  <w:rPrChange w:id="379" w:author="Xuân Đài" w:date="2023-12-02T21:53:00Z">
                    <w:rPr>
                      <w:szCs w:val="26"/>
                    </w:rPr>
                  </w:rPrChange>
                </w:rPr>
                <w:delText>PJP</w:delText>
              </w:r>
            </w:del>
          </w:p>
          <w:p w14:paraId="0DC1A4A0" w14:textId="58D24493" w:rsidR="00CE7551" w:rsidRPr="00C968AC" w:rsidDel="002655C9" w:rsidRDefault="00CE7551" w:rsidP="008C527E">
            <w:pPr>
              <w:spacing w:line="360" w:lineRule="auto"/>
              <w:ind w:firstLine="0"/>
              <w:rPr>
                <w:del w:id="380" w:author="Xuân Đài" w:date="2023-12-02T22:06:00Z"/>
                <w:rFonts w:ascii="Times New Roman" w:hAnsi="Times New Roman" w:cs="Times New Roman"/>
                <w:color w:val="000000" w:themeColor="text1"/>
                <w:sz w:val="26"/>
                <w:szCs w:val="26"/>
                <w:rPrChange w:id="381" w:author="Xuân Đài" w:date="2023-12-02T21:53:00Z">
                  <w:rPr>
                    <w:del w:id="382" w:author="Xuân Đài" w:date="2023-12-02T22:06:00Z"/>
                    <w:rFonts w:ascii="Times New Roman" w:hAnsi="Times New Roman" w:cs="Times New Roman"/>
                    <w:sz w:val="26"/>
                    <w:szCs w:val="26"/>
                  </w:rPr>
                </w:rPrChange>
              </w:rPr>
            </w:pPr>
            <w:del w:id="383" w:author="Xuân Đài" w:date="2023-12-02T22:06:00Z">
              <w:r w:rsidRPr="00C968AC" w:rsidDel="002655C9">
                <w:rPr>
                  <w:color w:val="000000" w:themeColor="text1"/>
                  <w:szCs w:val="26"/>
                  <w:rPrChange w:id="384" w:author="Xuân Đài" w:date="2023-12-02T21:53:00Z">
                    <w:rPr>
                      <w:szCs w:val="26"/>
                    </w:rPr>
                  </w:rPrChange>
                </w:rPr>
                <w:delText>PMI</w:delText>
              </w:r>
            </w:del>
          </w:p>
          <w:p w14:paraId="1CE70DB0" w14:textId="159D9804" w:rsidR="00710935" w:rsidRPr="00C968AC" w:rsidDel="002655C9" w:rsidRDefault="00710935" w:rsidP="008C527E">
            <w:pPr>
              <w:spacing w:line="360" w:lineRule="auto"/>
              <w:ind w:firstLine="0"/>
              <w:rPr>
                <w:del w:id="385" w:author="Xuân Đài" w:date="2023-12-02T22:06:00Z"/>
                <w:rFonts w:ascii="Times New Roman" w:hAnsi="Times New Roman" w:cs="Times New Roman"/>
                <w:color w:val="000000" w:themeColor="text1"/>
                <w:sz w:val="26"/>
                <w:szCs w:val="26"/>
                <w:rPrChange w:id="386" w:author="Xuân Đài" w:date="2023-12-02T21:53:00Z">
                  <w:rPr>
                    <w:del w:id="387" w:author="Xuân Đài" w:date="2023-12-02T22:06:00Z"/>
                    <w:rFonts w:ascii="Times New Roman" w:hAnsi="Times New Roman" w:cs="Times New Roman"/>
                    <w:sz w:val="26"/>
                    <w:szCs w:val="26"/>
                  </w:rPr>
                </w:rPrChange>
              </w:rPr>
            </w:pPr>
          </w:p>
          <w:p w14:paraId="58D5372F" w14:textId="252CCE83" w:rsidR="00CE7551" w:rsidRPr="00C968AC" w:rsidDel="002655C9" w:rsidRDefault="00CE7551" w:rsidP="00710935">
            <w:pPr>
              <w:spacing w:line="276" w:lineRule="auto"/>
              <w:ind w:firstLine="0"/>
              <w:rPr>
                <w:del w:id="388" w:author="Xuân Đài" w:date="2023-12-02T22:06:00Z"/>
                <w:rFonts w:ascii="Times New Roman" w:hAnsi="Times New Roman" w:cs="Times New Roman"/>
                <w:color w:val="000000" w:themeColor="text1"/>
                <w:sz w:val="26"/>
                <w:szCs w:val="26"/>
                <w:rPrChange w:id="389" w:author="Xuân Đài" w:date="2023-12-02T21:53:00Z">
                  <w:rPr>
                    <w:del w:id="390" w:author="Xuân Đài" w:date="2023-12-02T22:06:00Z"/>
                    <w:rFonts w:ascii="Times New Roman" w:hAnsi="Times New Roman" w:cs="Times New Roman"/>
                    <w:sz w:val="26"/>
                    <w:szCs w:val="26"/>
                  </w:rPr>
                </w:rPrChange>
              </w:rPr>
            </w:pPr>
            <w:del w:id="391" w:author="Xuân Đài" w:date="2023-12-02T22:06:00Z">
              <w:r w:rsidRPr="00C968AC" w:rsidDel="002655C9">
                <w:rPr>
                  <w:color w:val="000000" w:themeColor="text1"/>
                  <w:szCs w:val="26"/>
                  <w:rPrChange w:id="392" w:author="Xuân Đài" w:date="2023-12-02T21:53:00Z">
                    <w:rPr>
                      <w:szCs w:val="26"/>
                    </w:rPr>
                  </w:rPrChange>
                </w:rPr>
                <w:delText>PHAMB</w:delText>
              </w:r>
            </w:del>
          </w:p>
          <w:p w14:paraId="4236413C" w14:textId="42FB2D50" w:rsidR="00710935" w:rsidRPr="00C968AC" w:rsidDel="002655C9" w:rsidRDefault="00710935" w:rsidP="00710935">
            <w:pPr>
              <w:spacing w:line="276" w:lineRule="auto"/>
              <w:ind w:firstLine="0"/>
              <w:rPr>
                <w:del w:id="393" w:author="Xuân Đài" w:date="2023-12-02T22:06:00Z"/>
                <w:rFonts w:ascii="Times New Roman" w:hAnsi="Times New Roman" w:cs="Times New Roman"/>
                <w:color w:val="000000" w:themeColor="text1"/>
                <w:sz w:val="26"/>
                <w:szCs w:val="26"/>
                <w:rPrChange w:id="394" w:author="Xuân Đài" w:date="2023-12-02T21:53:00Z">
                  <w:rPr>
                    <w:del w:id="395" w:author="Xuân Đài" w:date="2023-12-02T22:06:00Z"/>
                    <w:rFonts w:ascii="Times New Roman" w:hAnsi="Times New Roman" w:cs="Times New Roman"/>
                    <w:sz w:val="26"/>
                    <w:szCs w:val="26"/>
                  </w:rPr>
                </w:rPrChange>
              </w:rPr>
            </w:pPr>
          </w:p>
          <w:p w14:paraId="06B2F499" w14:textId="3EC452F1" w:rsidR="00CE7551" w:rsidRPr="00C968AC" w:rsidDel="002655C9" w:rsidRDefault="00CE7551" w:rsidP="00710935">
            <w:pPr>
              <w:spacing w:line="360" w:lineRule="auto"/>
              <w:ind w:firstLine="0"/>
              <w:rPr>
                <w:del w:id="396" w:author="Xuân Đài" w:date="2023-12-02T22:06:00Z"/>
                <w:rFonts w:ascii="Times New Roman" w:hAnsi="Times New Roman" w:cs="Times New Roman"/>
                <w:color w:val="000000" w:themeColor="text1"/>
                <w:sz w:val="26"/>
                <w:szCs w:val="26"/>
                <w:rPrChange w:id="397" w:author="Xuân Đài" w:date="2023-12-02T21:53:00Z">
                  <w:rPr>
                    <w:del w:id="398" w:author="Xuân Đài" w:date="2023-12-02T22:06:00Z"/>
                    <w:rFonts w:ascii="Times New Roman" w:hAnsi="Times New Roman" w:cs="Times New Roman"/>
                    <w:sz w:val="26"/>
                    <w:szCs w:val="26"/>
                  </w:rPr>
                </w:rPrChange>
              </w:rPr>
            </w:pPr>
            <w:del w:id="399" w:author="Xuân Đài" w:date="2023-12-02T22:06:00Z">
              <w:r w:rsidRPr="00C968AC" w:rsidDel="002655C9">
                <w:rPr>
                  <w:color w:val="000000" w:themeColor="text1"/>
                  <w:szCs w:val="26"/>
                  <w:rPrChange w:id="400" w:author="Xuân Đài" w:date="2023-12-02T21:53:00Z">
                    <w:rPr>
                      <w:szCs w:val="26"/>
                    </w:rPr>
                  </w:rPrChange>
                </w:rPr>
                <w:delText>PHATE</w:delText>
              </w:r>
            </w:del>
          </w:p>
          <w:p w14:paraId="05C16C5B" w14:textId="0CAEC105" w:rsidR="00710935" w:rsidRPr="00C968AC" w:rsidDel="002655C9" w:rsidRDefault="00710935" w:rsidP="00710935">
            <w:pPr>
              <w:spacing w:line="360" w:lineRule="auto"/>
              <w:ind w:firstLine="0"/>
              <w:rPr>
                <w:del w:id="401" w:author="Xuân Đài" w:date="2023-12-02T22:06:00Z"/>
                <w:rFonts w:ascii="Times New Roman" w:hAnsi="Times New Roman" w:cs="Times New Roman"/>
                <w:color w:val="000000" w:themeColor="text1"/>
                <w:sz w:val="26"/>
                <w:szCs w:val="26"/>
                <w:rPrChange w:id="402" w:author="Xuân Đài" w:date="2023-12-02T21:53:00Z">
                  <w:rPr>
                    <w:del w:id="403" w:author="Xuân Đài" w:date="2023-12-02T22:06:00Z"/>
                    <w:rFonts w:ascii="Times New Roman" w:hAnsi="Times New Roman" w:cs="Times New Roman"/>
                    <w:sz w:val="26"/>
                    <w:szCs w:val="26"/>
                  </w:rPr>
                </w:rPrChange>
              </w:rPr>
            </w:pPr>
          </w:p>
          <w:p w14:paraId="1A5E41FD" w14:textId="660D26EF" w:rsidR="00CE7551" w:rsidRPr="00C968AC" w:rsidDel="002655C9" w:rsidRDefault="00CE7551" w:rsidP="00710935">
            <w:pPr>
              <w:spacing w:line="360" w:lineRule="auto"/>
              <w:ind w:firstLine="0"/>
              <w:rPr>
                <w:del w:id="404" w:author="Xuân Đài" w:date="2023-12-02T22:06:00Z"/>
                <w:rFonts w:ascii="Times New Roman" w:hAnsi="Times New Roman" w:cs="Times New Roman"/>
                <w:color w:val="000000" w:themeColor="text1"/>
                <w:sz w:val="26"/>
                <w:szCs w:val="26"/>
                <w:rPrChange w:id="405" w:author="Xuân Đài" w:date="2023-12-02T21:53:00Z">
                  <w:rPr>
                    <w:del w:id="406" w:author="Xuân Đài" w:date="2023-12-02T22:06:00Z"/>
                    <w:rFonts w:ascii="Times New Roman" w:hAnsi="Times New Roman" w:cs="Times New Roman"/>
                    <w:sz w:val="26"/>
                    <w:szCs w:val="26"/>
                  </w:rPr>
                </w:rPrChange>
              </w:rPr>
            </w:pPr>
            <w:del w:id="407" w:author="Xuân Đài" w:date="2023-12-02T22:06:00Z">
              <w:r w:rsidRPr="00C968AC" w:rsidDel="002655C9">
                <w:rPr>
                  <w:color w:val="000000" w:themeColor="text1"/>
                  <w:szCs w:val="26"/>
                  <w:rPrChange w:id="408" w:author="Xuân Đài" w:date="2023-12-02T21:53:00Z">
                    <w:rPr>
                      <w:szCs w:val="26"/>
                    </w:rPr>
                  </w:rPrChange>
                </w:rPr>
                <w:delText>RF</w:delText>
              </w:r>
            </w:del>
          </w:p>
          <w:p w14:paraId="2D16476D" w14:textId="682B387E" w:rsidR="00CE7551" w:rsidRPr="00C968AC" w:rsidDel="002655C9" w:rsidRDefault="00CE7551" w:rsidP="00710935">
            <w:pPr>
              <w:spacing w:line="360" w:lineRule="auto"/>
              <w:ind w:firstLine="0"/>
              <w:rPr>
                <w:del w:id="409" w:author="Xuân Đài" w:date="2023-12-02T22:06:00Z"/>
                <w:rFonts w:ascii="Times New Roman" w:hAnsi="Times New Roman" w:cs="Times New Roman"/>
                <w:color w:val="000000" w:themeColor="text1"/>
                <w:sz w:val="26"/>
                <w:szCs w:val="26"/>
                <w:rPrChange w:id="410" w:author="Xuân Đài" w:date="2023-12-02T21:53:00Z">
                  <w:rPr>
                    <w:del w:id="411" w:author="Xuân Đài" w:date="2023-12-02T22:06:00Z"/>
                    <w:rFonts w:ascii="Times New Roman" w:hAnsi="Times New Roman" w:cs="Times New Roman"/>
                    <w:sz w:val="26"/>
                    <w:szCs w:val="26"/>
                  </w:rPr>
                </w:rPrChange>
              </w:rPr>
            </w:pPr>
            <w:del w:id="412" w:author="Xuân Đài" w:date="2023-12-02T22:06:00Z">
              <w:r w:rsidRPr="00C968AC" w:rsidDel="002655C9">
                <w:rPr>
                  <w:color w:val="000000" w:themeColor="text1"/>
                  <w:szCs w:val="26"/>
                  <w:rPrChange w:id="413" w:author="Xuân Đài" w:date="2023-12-02T21:53:00Z">
                    <w:rPr>
                      <w:szCs w:val="26"/>
                    </w:rPr>
                  </w:rPrChange>
                </w:rPr>
                <w:delText>SCG</w:delText>
              </w:r>
            </w:del>
          </w:p>
          <w:p w14:paraId="4ABEE322" w14:textId="27916A3E" w:rsidR="00CE7551" w:rsidRPr="00C968AC" w:rsidDel="002655C9" w:rsidRDefault="00CE7551" w:rsidP="00710935">
            <w:pPr>
              <w:spacing w:line="360" w:lineRule="auto"/>
              <w:ind w:firstLine="0"/>
              <w:rPr>
                <w:del w:id="414" w:author="Xuân Đài" w:date="2023-12-02T22:06:00Z"/>
                <w:rFonts w:ascii="Times New Roman" w:hAnsi="Times New Roman" w:cs="Times New Roman"/>
                <w:color w:val="000000" w:themeColor="text1"/>
                <w:sz w:val="26"/>
                <w:szCs w:val="26"/>
                <w:rPrChange w:id="415" w:author="Xuân Đài" w:date="2023-12-02T21:53:00Z">
                  <w:rPr>
                    <w:del w:id="416" w:author="Xuân Đài" w:date="2023-12-02T22:06:00Z"/>
                    <w:rFonts w:ascii="Times New Roman" w:hAnsi="Times New Roman" w:cs="Times New Roman"/>
                    <w:sz w:val="26"/>
                    <w:szCs w:val="26"/>
                  </w:rPr>
                </w:rPrChange>
              </w:rPr>
            </w:pPr>
            <w:del w:id="417" w:author="Xuân Đài" w:date="2023-12-02T22:06:00Z">
              <w:r w:rsidRPr="00C968AC" w:rsidDel="002655C9">
                <w:rPr>
                  <w:color w:val="000000" w:themeColor="text1"/>
                  <w:szCs w:val="26"/>
                  <w:rPrChange w:id="418" w:author="Xuân Đài" w:date="2023-12-02T21:53:00Z">
                    <w:rPr>
                      <w:szCs w:val="26"/>
                    </w:rPr>
                  </w:rPrChange>
                </w:rPr>
                <w:delText>SSFP</w:delText>
              </w:r>
            </w:del>
          </w:p>
          <w:p w14:paraId="181C7495" w14:textId="39124754" w:rsidR="00CE7551" w:rsidRPr="00C968AC" w:rsidDel="002655C9" w:rsidRDefault="00CE7551" w:rsidP="00710935">
            <w:pPr>
              <w:spacing w:line="360" w:lineRule="auto"/>
              <w:ind w:firstLine="0"/>
              <w:rPr>
                <w:del w:id="419" w:author="Xuân Đài" w:date="2023-12-02T22:06:00Z"/>
                <w:rFonts w:ascii="Times New Roman" w:hAnsi="Times New Roman" w:cs="Times New Roman"/>
                <w:color w:val="000000" w:themeColor="text1"/>
                <w:sz w:val="26"/>
                <w:szCs w:val="26"/>
                <w:rPrChange w:id="420" w:author="Xuân Đài" w:date="2023-12-02T21:53:00Z">
                  <w:rPr>
                    <w:del w:id="421" w:author="Xuân Đài" w:date="2023-12-02T22:06:00Z"/>
                    <w:rFonts w:ascii="Times New Roman" w:hAnsi="Times New Roman" w:cs="Times New Roman"/>
                    <w:sz w:val="26"/>
                    <w:szCs w:val="26"/>
                  </w:rPr>
                </w:rPrChange>
              </w:rPr>
            </w:pPr>
            <w:del w:id="422" w:author="Xuân Đài" w:date="2023-12-02T22:06:00Z">
              <w:r w:rsidRPr="00C968AC" w:rsidDel="002655C9">
                <w:rPr>
                  <w:color w:val="000000" w:themeColor="text1"/>
                  <w:szCs w:val="26"/>
                  <w:rPrChange w:id="423" w:author="Xuân Đài" w:date="2023-12-02T21:53:00Z">
                    <w:rPr>
                      <w:szCs w:val="26"/>
                    </w:rPr>
                  </w:rPrChange>
                </w:rPr>
                <w:delText>SVM</w:delText>
              </w:r>
            </w:del>
          </w:p>
          <w:p w14:paraId="16B13AD1" w14:textId="7D41CBD1" w:rsidR="00CE7551" w:rsidRPr="00C968AC" w:rsidDel="002655C9" w:rsidRDefault="00CE7551" w:rsidP="00710935">
            <w:pPr>
              <w:spacing w:line="360" w:lineRule="auto"/>
              <w:ind w:firstLine="0"/>
              <w:rPr>
                <w:del w:id="424" w:author="Xuân Đài" w:date="2023-12-02T22:06:00Z"/>
                <w:rFonts w:ascii="Times New Roman" w:hAnsi="Times New Roman" w:cs="Times New Roman"/>
                <w:color w:val="000000" w:themeColor="text1"/>
                <w:sz w:val="26"/>
                <w:szCs w:val="26"/>
                <w:rPrChange w:id="425" w:author="Xuân Đài" w:date="2023-12-02T21:53:00Z">
                  <w:rPr>
                    <w:del w:id="426" w:author="Xuân Đài" w:date="2023-12-02T22:06:00Z"/>
                    <w:rFonts w:ascii="Times New Roman" w:hAnsi="Times New Roman" w:cs="Times New Roman"/>
                    <w:sz w:val="26"/>
                    <w:szCs w:val="26"/>
                  </w:rPr>
                </w:rPrChange>
              </w:rPr>
            </w:pPr>
            <w:del w:id="427" w:author="Xuân Đài" w:date="2023-12-02T22:06:00Z">
              <w:r w:rsidRPr="00C968AC" w:rsidDel="002655C9">
                <w:rPr>
                  <w:color w:val="000000" w:themeColor="text1"/>
                  <w:szCs w:val="26"/>
                  <w:rPrChange w:id="428" w:author="Xuân Đài" w:date="2023-12-02T21:53:00Z">
                    <w:rPr>
                      <w:szCs w:val="26"/>
                    </w:rPr>
                  </w:rPrChange>
                </w:rPr>
                <w:delText>T2D</w:delText>
              </w:r>
            </w:del>
          </w:p>
          <w:p w14:paraId="282A30BB" w14:textId="70885D98" w:rsidR="00CE7551" w:rsidRPr="00C968AC" w:rsidDel="002655C9" w:rsidRDefault="00CE7551" w:rsidP="00710935">
            <w:pPr>
              <w:spacing w:line="360" w:lineRule="auto"/>
              <w:ind w:firstLine="0"/>
              <w:rPr>
                <w:del w:id="429" w:author="Xuân Đài" w:date="2023-12-02T22:06:00Z"/>
                <w:rFonts w:ascii="Times New Roman" w:hAnsi="Times New Roman" w:cs="Times New Roman"/>
                <w:color w:val="000000" w:themeColor="text1"/>
                <w:sz w:val="26"/>
                <w:szCs w:val="26"/>
                <w:rPrChange w:id="430" w:author="Xuân Đài" w:date="2023-12-02T21:53:00Z">
                  <w:rPr>
                    <w:del w:id="431" w:author="Xuân Đài" w:date="2023-12-02T22:06:00Z"/>
                    <w:rFonts w:ascii="Times New Roman" w:hAnsi="Times New Roman" w:cs="Times New Roman"/>
                    <w:sz w:val="26"/>
                    <w:szCs w:val="26"/>
                  </w:rPr>
                </w:rPrChange>
              </w:rPr>
            </w:pPr>
            <w:del w:id="432" w:author="Xuân Đài" w:date="2023-12-02T22:06:00Z">
              <w:r w:rsidRPr="00C968AC" w:rsidDel="002655C9">
                <w:rPr>
                  <w:color w:val="000000" w:themeColor="text1"/>
                  <w:szCs w:val="26"/>
                  <w:rPrChange w:id="433" w:author="Xuân Đài" w:date="2023-12-02T21:53:00Z">
                    <w:rPr>
                      <w:szCs w:val="26"/>
                    </w:rPr>
                  </w:rPrChange>
                </w:rPr>
                <w:delText>t-SNE</w:delText>
              </w:r>
            </w:del>
          </w:p>
          <w:p w14:paraId="6F936190" w14:textId="3A7B7479" w:rsidR="00710935" w:rsidRPr="00C968AC" w:rsidDel="002655C9" w:rsidRDefault="00710935" w:rsidP="00710935">
            <w:pPr>
              <w:spacing w:line="360" w:lineRule="auto"/>
              <w:ind w:firstLine="0"/>
              <w:rPr>
                <w:del w:id="434" w:author="Xuân Đài" w:date="2023-12-02T22:06:00Z"/>
                <w:rFonts w:ascii="Times New Roman" w:hAnsi="Times New Roman" w:cs="Times New Roman"/>
                <w:color w:val="000000" w:themeColor="text1"/>
                <w:sz w:val="26"/>
                <w:szCs w:val="26"/>
                <w:rPrChange w:id="435" w:author="Xuân Đài" w:date="2023-12-02T21:53:00Z">
                  <w:rPr>
                    <w:del w:id="436" w:author="Xuân Đài" w:date="2023-12-02T22:06:00Z"/>
                    <w:rFonts w:ascii="Times New Roman" w:hAnsi="Times New Roman" w:cs="Times New Roman"/>
                    <w:sz w:val="26"/>
                    <w:szCs w:val="26"/>
                  </w:rPr>
                </w:rPrChange>
              </w:rPr>
            </w:pPr>
          </w:p>
          <w:p w14:paraId="759C3060" w14:textId="2A7A2432" w:rsidR="00CE7551" w:rsidRPr="00C968AC" w:rsidDel="002655C9" w:rsidRDefault="00CE7551" w:rsidP="00710935">
            <w:pPr>
              <w:spacing w:line="360" w:lineRule="auto"/>
              <w:ind w:firstLine="0"/>
              <w:rPr>
                <w:del w:id="437" w:author="Xuân Đài" w:date="2023-12-02T22:06:00Z"/>
                <w:rFonts w:ascii="Times New Roman" w:hAnsi="Times New Roman" w:cs="Times New Roman"/>
                <w:color w:val="000000" w:themeColor="text1"/>
                <w:sz w:val="26"/>
                <w:szCs w:val="26"/>
                <w:rPrChange w:id="438" w:author="Xuân Đài" w:date="2023-12-02T21:53:00Z">
                  <w:rPr>
                    <w:del w:id="439" w:author="Xuân Đài" w:date="2023-12-02T22:06:00Z"/>
                    <w:rFonts w:ascii="Times New Roman" w:hAnsi="Times New Roman" w:cs="Times New Roman"/>
                    <w:sz w:val="26"/>
                    <w:szCs w:val="26"/>
                  </w:rPr>
                </w:rPrChange>
              </w:rPr>
            </w:pPr>
            <w:del w:id="440" w:author="Xuân Đài" w:date="2023-12-02T22:06:00Z">
              <w:r w:rsidRPr="00C968AC" w:rsidDel="002655C9">
                <w:rPr>
                  <w:color w:val="000000" w:themeColor="text1"/>
                  <w:szCs w:val="26"/>
                  <w:rPrChange w:id="441" w:author="Xuân Đài" w:date="2023-12-02T21:53:00Z">
                    <w:rPr>
                      <w:szCs w:val="26"/>
                    </w:rPr>
                  </w:rPrChange>
                </w:rPr>
                <w:delText>UC</w:delText>
              </w:r>
            </w:del>
          </w:p>
          <w:p w14:paraId="03F8C6CB" w14:textId="580F7EA4" w:rsidR="00CE7551" w:rsidRPr="00C968AC" w:rsidDel="002655C9" w:rsidRDefault="00CE7551" w:rsidP="008C527E">
            <w:pPr>
              <w:spacing w:line="360" w:lineRule="auto"/>
              <w:ind w:firstLine="0"/>
              <w:rPr>
                <w:del w:id="442" w:author="Xuân Đài" w:date="2023-12-02T22:06:00Z"/>
                <w:rFonts w:ascii="Times New Roman" w:hAnsi="Times New Roman" w:cs="Times New Roman"/>
                <w:color w:val="000000" w:themeColor="text1"/>
                <w:sz w:val="26"/>
                <w:szCs w:val="26"/>
                <w:rPrChange w:id="443" w:author="Xuân Đài" w:date="2023-12-02T21:53:00Z">
                  <w:rPr>
                    <w:del w:id="444" w:author="Xuân Đài" w:date="2023-12-02T22:06:00Z"/>
                    <w:rFonts w:ascii="Times New Roman" w:hAnsi="Times New Roman" w:cs="Times New Roman"/>
                    <w:sz w:val="26"/>
                    <w:szCs w:val="26"/>
                  </w:rPr>
                </w:rPrChange>
              </w:rPr>
            </w:pPr>
            <w:del w:id="445" w:author="Xuân Đài" w:date="2023-12-02T22:06:00Z">
              <w:r w:rsidRPr="00C968AC" w:rsidDel="002655C9">
                <w:rPr>
                  <w:color w:val="000000" w:themeColor="text1"/>
                  <w:szCs w:val="26"/>
                  <w:rPrChange w:id="446" w:author="Xuân Đài" w:date="2023-12-02T21:53:00Z">
                    <w:rPr>
                      <w:szCs w:val="26"/>
                    </w:rPr>
                  </w:rPrChange>
                </w:rPr>
                <w:delText>UD</w:delText>
              </w:r>
            </w:del>
          </w:p>
          <w:p w14:paraId="79EF0D38" w14:textId="1AE86EFF" w:rsidR="00CE7551" w:rsidRPr="00C968AC" w:rsidDel="002655C9" w:rsidRDefault="00CE7551" w:rsidP="00710935">
            <w:pPr>
              <w:spacing w:line="276" w:lineRule="auto"/>
              <w:ind w:firstLine="0"/>
              <w:rPr>
                <w:del w:id="447" w:author="Xuân Đài" w:date="2023-12-02T22:06:00Z"/>
                <w:rFonts w:ascii="Times New Roman" w:hAnsi="Times New Roman" w:cs="Times New Roman"/>
                <w:color w:val="000000" w:themeColor="text1"/>
                <w:sz w:val="26"/>
                <w:szCs w:val="26"/>
                <w:rPrChange w:id="448" w:author="Xuân Đài" w:date="2023-12-02T21:53:00Z">
                  <w:rPr>
                    <w:del w:id="449" w:author="Xuân Đài" w:date="2023-12-02T22:06:00Z"/>
                    <w:rFonts w:ascii="Times New Roman" w:hAnsi="Times New Roman" w:cs="Times New Roman"/>
                    <w:sz w:val="26"/>
                    <w:szCs w:val="26"/>
                  </w:rPr>
                </w:rPrChange>
              </w:rPr>
            </w:pPr>
            <w:del w:id="450" w:author="Xuân Đài" w:date="2023-12-02T22:06:00Z">
              <w:r w:rsidRPr="00C968AC" w:rsidDel="002655C9">
                <w:rPr>
                  <w:color w:val="000000" w:themeColor="text1"/>
                  <w:szCs w:val="26"/>
                  <w:rPrChange w:id="451" w:author="Xuân Đài" w:date="2023-12-02T21:53:00Z">
                    <w:rPr>
                      <w:szCs w:val="26"/>
                    </w:rPr>
                  </w:rPrChange>
                </w:rPr>
                <w:delText>UMAP</w:delText>
              </w:r>
            </w:del>
          </w:p>
          <w:p w14:paraId="60E0BD8C" w14:textId="61F6E641" w:rsidR="00710935" w:rsidRPr="00C968AC" w:rsidDel="002655C9" w:rsidRDefault="00710935" w:rsidP="00710935">
            <w:pPr>
              <w:spacing w:line="276" w:lineRule="auto"/>
              <w:ind w:firstLine="0"/>
              <w:rPr>
                <w:del w:id="452" w:author="Xuân Đài" w:date="2023-12-02T22:06:00Z"/>
                <w:rFonts w:ascii="Times New Roman" w:hAnsi="Times New Roman" w:cs="Times New Roman"/>
                <w:color w:val="000000" w:themeColor="text1"/>
                <w:sz w:val="26"/>
                <w:szCs w:val="26"/>
                <w:rPrChange w:id="453" w:author="Xuân Đài" w:date="2023-12-02T21:53:00Z">
                  <w:rPr>
                    <w:del w:id="454" w:author="Xuân Đài" w:date="2023-12-02T22:06:00Z"/>
                    <w:rFonts w:ascii="Times New Roman" w:hAnsi="Times New Roman" w:cs="Times New Roman"/>
                    <w:sz w:val="26"/>
                    <w:szCs w:val="26"/>
                  </w:rPr>
                </w:rPrChange>
              </w:rPr>
            </w:pPr>
          </w:p>
          <w:p w14:paraId="62DB1561" w14:textId="1D50D7AE" w:rsidR="00CE7551" w:rsidRPr="00C968AC" w:rsidDel="002655C9" w:rsidRDefault="00CE7551" w:rsidP="006240EA">
            <w:pPr>
              <w:spacing w:line="360" w:lineRule="auto"/>
              <w:ind w:firstLine="0"/>
              <w:rPr>
                <w:del w:id="455" w:author="Xuân Đài" w:date="2023-12-02T22:06:00Z"/>
                <w:rFonts w:ascii="Times New Roman" w:hAnsi="Times New Roman" w:cs="Times New Roman"/>
                <w:color w:val="000000" w:themeColor="text1"/>
                <w:sz w:val="26"/>
                <w:szCs w:val="26"/>
                <w:rPrChange w:id="456" w:author="Xuân Đài" w:date="2023-12-02T21:53:00Z">
                  <w:rPr>
                    <w:del w:id="457" w:author="Xuân Đài" w:date="2023-12-02T22:06:00Z"/>
                    <w:rFonts w:ascii="Times New Roman" w:hAnsi="Times New Roman" w:cs="Times New Roman"/>
                    <w:sz w:val="26"/>
                    <w:szCs w:val="26"/>
                  </w:rPr>
                </w:rPrChange>
              </w:rPr>
            </w:pPr>
            <w:del w:id="458" w:author="Xuân Đài" w:date="2023-12-02T22:06:00Z">
              <w:r w:rsidRPr="00C968AC" w:rsidDel="002655C9">
                <w:rPr>
                  <w:color w:val="000000" w:themeColor="text1"/>
                  <w:szCs w:val="26"/>
                  <w:rPrChange w:id="459" w:author="Xuân Đài" w:date="2023-12-02T21:53:00Z">
                    <w:rPr>
                      <w:szCs w:val="26"/>
                    </w:rPr>
                  </w:rPrChange>
                </w:rPr>
                <w:delText>UVE</w:delText>
              </w:r>
            </w:del>
          </w:p>
          <w:p w14:paraId="09D003C8" w14:textId="58B1EDA1" w:rsidR="00CE7551" w:rsidRPr="00C968AC" w:rsidDel="002655C9" w:rsidRDefault="00CE7551" w:rsidP="006240EA">
            <w:pPr>
              <w:spacing w:line="360" w:lineRule="auto"/>
              <w:ind w:firstLine="0"/>
              <w:rPr>
                <w:del w:id="460" w:author="Xuân Đài" w:date="2023-12-02T22:06:00Z"/>
                <w:rFonts w:ascii="Times New Roman" w:hAnsi="Times New Roman" w:cs="Times New Roman"/>
                <w:color w:val="000000" w:themeColor="text1"/>
                <w:sz w:val="26"/>
                <w:szCs w:val="26"/>
                <w:rPrChange w:id="461" w:author="Xuân Đài" w:date="2023-12-02T21:53:00Z">
                  <w:rPr>
                    <w:del w:id="462" w:author="Xuân Đài" w:date="2023-12-02T22:06:00Z"/>
                    <w:rFonts w:ascii="Times New Roman" w:hAnsi="Times New Roman" w:cs="Times New Roman"/>
                    <w:sz w:val="26"/>
                    <w:szCs w:val="26"/>
                  </w:rPr>
                </w:rPrChange>
              </w:rPr>
            </w:pPr>
            <w:del w:id="463" w:author="Xuân Đài" w:date="2023-12-02T22:06:00Z">
              <w:r w:rsidRPr="00C968AC" w:rsidDel="002655C9">
                <w:rPr>
                  <w:color w:val="000000" w:themeColor="text1"/>
                  <w:szCs w:val="26"/>
                  <w:rPrChange w:id="464" w:author="Xuân Đài" w:date="2023-12-02T21:53:00Z">
                    <w:rPr>
                      <w:szCs w:val="26"/>
                    </w:rPr>
                  </w:rPrChange>
                </w:rPr>
                <w:delText>VAE</w:delText>
              </w:r>
            </w:del>
          </w:p>
          <w:p w14:paraId="0C2DC575" w14:textId="4ABD07BE" w:rsidR="00CE7551" w:rsidRPr="00C968AC" w:rsidDel="002655C9" w:rsidRDefault="00CE7551" w:rsidP="008C527E">
            <w:pPr>
              <w:spacing w:line="360" w:lineRule="auto"/>
              <w:ind w:firstLine="0"/>
              <w:rPr>
                <w:del w:id="465" w:author="Xuân Đài" w:date="2023-12-02T22:06:00Z"/>
                <w:rFonts w:ascii="Times New Roman" w:hAnsi="Times New Roman" w:cs="Times New Roman"/>
                <w:color w:val="000000" w:themeColor="text1"/>
                <w:sz w:val="26"/>
                <w:szCs w:val="26"/>
                <w:rPrChange w:id="466" w:author="Xuân Đài" w:date="2023-12-02T21:53:00Z">
                  <w:rPr>
                    <w:del w:id="467" w:author="Xuân Đài" w:date="2023-12-02T22:06:00Z"/>
                    <w:rFonts w:ascii="Times New Roman" w:hAnsi="Times New Roman" w:cs="Times New Roman"/>
                    <w:sz w:val="26"/>
                    <w:szCs w:val="26"/>
                  </w:rPr>
                </w:rPrChange>
              </w:rPr>
            </w:pPr>
            <w:del w:id="468" w:author="Xuân Đài" w:date="2023-12-02T22:06:00Z">
              <w:r w:rsidRPr="00C968AC" w:rsidDel="002655C9">
                <w:rPr>
                  <w:color w:val="000000" w:themeColor="text1"/>
                  <w:szCs w:val="26"/>
                  <w:rPrChange w:id="469" w:author="Xuân Đài" w:date="2023-12-02T21:53:00Z">
                    <w:rPr>
                      <w:szCs w:val="26"/>
                    </w:rPr>
                  </w:rPrChange>
                </w:rPr>
                <w:delText>VAMB</w:delText>
              </w:r>
            </w:del>
          </w:p>
          <w:p w14:paraId="1CF7865F" w14:textId="50DEE67A" w:rsidR="006240EA" w:rsidRPr="00C968AC" w:rsidDel="002655C9" w:rsidRDefault="006240EA" w:rsidP="008C527E">
            <w:pPr>
              <w:spacing w:line="360" w:lineRule="auto"/>
              <w:ind w:firstLine="0"/>
              <w:rPr>
                <w:del w:id="470" w:author="Xuân Đài" w:date="2023-12-02T22:06:00Z"/>
                <w:rFonts w:ascii="Times New Roman" w:hAnsi="Times New Roman" w:cs="Times New Roman"/>
                <w:color w:val="000000" w:themeColor="text1"/>
                <w:sz w:val="26"/>
                <w:szCs w:val="26"/>
                <w:rPrChange w:id="471" w:author="Xuân Đài" w:date="2023-12-02T21:53:00Z">
                  <w:rPr>
                    <w:del w:id="472" w:author="Xuân Đài" w:date="2023-12-02T22:06:00Z"/>
                    <w:rFonts w:ascii="Times New Roman" w:hAnsi="Times New Roman" w:cs="Times New Roman"/>
                    <w:sz w:val="26"/>
                    <w:szCs w:val="26"/>
                  </w:rPr>
                </w:rPrChange>
              </w:rPr>
            </w:pPr>
          </w:p>
          <w:p w14:paraId="52FCDD03" w14:textId="412179D2" w:rsidR="00CE7551" w:rsidRPr="00C968AC" w:rsidDel="002655C9" w:rsidRDefault="00CE7551" w:rsidP="006240EA">
            <w:pPr>
              <w:spacing w:line="276" w:lineRule="auto"/>
              <w:ind w:firstLine="0"/>
              <w:rPr>
                <w:del w:id="473" w:author="Xuân Đài" w:date="2023-12-02T22:06:00Z"/>
                <w:rFonts w:ascii="Times New Roman" w:hAnsi="Times New Roman" w:cs="Times New Roman"/>
                <w:color w:val="000000" w:themeColor="text1"/>
                <w:sz w:val="26"/>
                <w:szCs w:val="26"/>
                <w:rPrChange w:id="474" w:author="Xuân Đài" w:date="2023-12-02T21:53:00Z">
                  <w:rPr>
                    <w:del w:id="475" w:author="Xuân Đài" w:date="2023-12-02T22:06:00Z"/>
                    <w:rFonts w:ascii="Times New Roman" w:hAnsi="Times New Roman" w:cs="Times New Roman"/>
                    <w:sz w:val="26"/>
                    <w:szCs w:val="26"/>
                  </w:rPr>
                </w:rPrChange>
              </w:rPr>
            </w:pPr>
            <w:del w:id="476" w:author="Xuân Đài" w:date="2023-12-02T22:06:00Z">
              <w:r w:rsidRPr="00C968AC" w:rsidDel="002655C9">
                <w:rPr>
                  <w:color w:val="000000" w:themeColor="text1"/>
                  <w:szCs w:val="26"/>
                  <w:rPrChange w:id="477" w:author="Xuân Đài" w:date="2023-12-02T21:53:00Z">
                    <w:rPr>
                      <w:szCs w:val="26"/>
                    </w:rPr>
                  </w:rPrChange>
                </w:rPr>
                <w:delText>VIP</w:delText>
              </w:r>
            </w:del>
          </w:p>
          <w:p w14:paraId="62EA1B8D" w14:textId="3C4B403C" w:rsidR="006240EA" w:rsidRPr="00C968AC" w:rsidDel="002655C9" w:rsidRDefault="006240EA" w:rsidP="006240EA">
            <w:pPr>
              <w:spacing w:line="276" w:lineRule="auto"/>
              <w:ind w:firstLine="0"/>
              <w:rPr>
                <w:del w:id="478" w:author="Xuân Đài" w:date="2023-12-02T22:06:00Z"/>
                <w:rFonts w:ascii="Times New Roman" w:hAnsi="Times New Roman" w:cs="Times New Roman"/>
                <w:color w:val="000000" w:themeColor="text1"/>
                <w:sz w:val="26"/>
                <w:szCs w:val="26"/>
                <w:rPrChange w:id="479" w:author="Xuân Đài" w:date="2023-12-02T21:53:00Z">
                  <w:rPr>
                    <w:del w:id="480" w:author="Xuân Đài" w:date="2023-12-02T22:06:00Z"/>
                    <w:rFonts w:ascii="Times New Roman" w:hAnsi="Times New Roman" w:cs="Times New Roman"/>
                    <w:sz w:val="26"/>
                    <w:szCs w:val="26"/>
                  </w:rPr>
                </w:rPrChange>
              </w:rPr>
            </w:pPr>
          </w:p>
          <w:p w14:paraId="49B7AF2E" w14:textId="55C3B4D8" w:rsidR="00CE7551" w:rsidRPr="00C968AC" w:rsidDel="002655C9" w:rsidRDefault="00CE7551" w:rsidP="006240EA">
            <w:pPr>
              <w:spacing w:line="276" w:lineRule="auto"/>
              <w:ind w:firstLine="0"/>
              <w:rPr>
                <w:del w:id="481" w:author="Xuân Đài" w:date="2023-12-02T22:06:00Z"/>
                <w:rFonts w:ascii="Times New Roman" w:hAnsi="Times New Roman" w:cs="Times New Roman"/>
                <w:color w:val="000000" w:themeColor="text1"/>
                <w:sz w:val="26"/>
                <w:szCs w:val="26"/>
                <w:rPrChange w:id="482" w:author="Xuân Đài" w:date="2023-12-02T21:53:00Z">
                  <w:rPr>
                    <w:del w:id="483" w:author="Xuân Đài" w:date="2023-12-02T22:06:00Z"/>
                    <w:rFonts w:ascii="Times New Roman" w:hAnsi="Times New Roman" w:cs="Times New Roman"/>
                    <w:sz w:val="26"/>
                    <w:szCs w:val="26"/>
                  </w:rPr>
                </w:rPrChange>
              </w:rPr>
            </w:pPr>
            <w:del w:id="484" w:author="Xuân Đài" w:date="2023-12-02T22:06:00Z">
              <w:r w:rsidRPr="00C968AC" w:rsidDel="002655C9">
                <w:rPr>
                  <w:color w:val="000000" w:themeColor="text1"/>
                  <w:szCs w:val="26"/>
                  <w:rPrChange w:id="485" w:author="Xuân Đài" w:date="2023-12-02T21:53:00Z">
                    <w:rPr>
                      <w:szCs w:val="26"/>
                    </w:rPr>
                  </w:rPrChange>
                </w:rPr>
                <w:delText>WGS</w:delText>
              </w:r>
            </w:del>
          </w:p>
          <w:p w14:paraId="22D60A31" w14:textId="3979553D" w:rsidR="00CE7551" w:rsidRPr="00C968AC" w:rsidDel="002655C9" w:rsidRDefault="00CE7551" w:rsidP="008C527E">
            <w:pPr>
              <w:spacing w:line="360" w:lineRule="auto"/>
              <w:ind w:firstLine="0"/>
              <w:rPr>
                <w:del w:id="486" w:author="Xuân Đài" w:date="2023-12-02T22:06:00Z"/>
                <w:rFonts w:ascii="Times New Roman" w:hAnsi="Times New Roman" w:cs="Times New Roman"/>
                <w:color w:val="000000" w:themeColor="text1"/>
                <w:sz w:val="26"/>
                <w:szCs w:val="26"/>
                <w:rPrChange w:id="487" w:author="Xuân Đài" w:date="2023-12-02T21:53:00Z">
                  <w:rPr>
                    <w:del w:id="488" w:author="Xuân Đài" w:date="2023-12-02T22:06:00Z"/>
                    <w:rFonts w:ascii="Times New Roman" w:hAnsi="Times New Roman" w:cs="Times New Roman"/>
                    <w:sz w:val="26"/>
                    <w:szCs w:val="26"/>
                  </w:rPr>
                </w:rPrChange>
              </w:rPr>
            </w:pPr>
            <w:del w:id="489" w:author="Xuân Đài" w:date="2023-12-02T22:06:00Z">
              <w:r w:rsidRPr="00C968AC" w:rsidDel="002655C9">
                <w:rPr>
                  <w:color w:val="000000" w:themeColor="text1"/>
                  <w:szCs w:val="26"/>
                  <w:rPrChange w:id="490" w:author="Xuân Đài" w:date="2023-12-02T21:53:00Z">
                    <w:rPr>
                      <w:szCs w:val="26"/>
                    </w:rPr>
                  </w:rPrChange>
                </w:rPr>
                <w:delText>WWTP</w:delText>
              </w:r>
            </w:del>
          </w:p>
        </w:tc>
        <w:tc>
          <w:tcPr>
            <w:tcW w:w="8257" w:type="dxa"/>
            <w:tcBorders>
              <w:top w:val="nil"/>
              <w:left w:val="nil"/>
              <w:right w:val="nil"/>
            </w:tcBorders>
            <w:shd w:val="clear" w:color="auto" w:fill="auto"/>
          </w:tcPr>
          <w:p w14:paraId="4F3E503C" w14:textId="2991E439" w:rsidR="00CE7551" w:rsidRPr="00C968AC" w:rsidDel="002655C9" w:rsidRDefault="00CE7551" w:rsidP="008C527E">
            <w:pPr>
              <w:spacing w:line="360" w:lineRule="auto"/>
              <w:ind w:firstLine="0"/>
              <w:jc w:val="left"/>
              <w:rPr>
                <w:del w:id="491" w:author="Xuân Đài" w:date="2023-12-02T22:06:00Z"/>
                <w:rFonts w:ascii="Times New Roman" w:hAnsi="Times New Roman" w:cs="Times New Roman"/>
                <w:color w:val="000000" w:themeColor="text1"/>
                <w:sz w:val="26"/>
                <w:szCs w:val="26"/>
                <w:rPrChange w:id="492" w:author="Xuân Đài" w:date="2023-12-02T21:53:00Z">
                  <w:rPr>
                    <w:del w:id="493" w:author="Xuân Đài" w:date="2023-12-02T22:06:00Z"/>
                    <w:rFonts w:ascii="Times New Roman" w:hAnsi="Times New Roman" w:cs="Times New Roman"/>
                    <w:sz w:val="26"/>
                    <w:szCs w:val="26"/>
                  </w:rPr>
                </w:rPrChange>
              </w:rPr>
            </w:pPr>
            <w:del w:id="494" w:author="Xuân Đài" w:date="2023-12-02T22:06:00Z">
              <w:r w:rsidRPr="00C968AC" w:rsidDel="002655C9">
                <w:rPr>
                  <w:color w:val="000000" w:themeColor="text1"/>
                  <w:szCs w:val="26"/>
                  <w:rPrChange w:id="495" w:author="Xuân Đài" w:date="2023-12-02T21:53:00Z">
                    <w:rPr>
                      <w:szCs w:val="26"/>
                    </w:rPr>
                  </w:rPrChange>
                </w:rPr>
                <w:delText>Độ chính xác (Accuracy)</w:delText>
              </w:r>
            </w:del>
          </w:p>
          <w:p w14:paraId="5D8E2089" w14:textId="24A3CE48" w:rsidR="00CE7551" w:rsidRPr="00C968AC" w:rsidDel="002655C9" w:rsidRDefault="00CE7551" w:rsidP="008C527E">
            <w:pPr>
              <w:spacing w:line="360" w:lineRule="auto"/>
              <w:ind w:firstLine="0"/>
              <w:jc w:val="left"/>
              <w:rPr>
                <w:del w:id="496" w:author="Xuân Đài" w:date="2023-12-02T22:06:00Z"/>
                <w:rFonts w:ascii="Times New Roman" w:hAnsi="Times New Roman" w:cs="Times New Roman"/>
                <w:color w:val="000000" w:themeColor="text1"/>
                <w:sz w:val="26"/>
                <w:szCs w:val="26"/>
                <w:rPrChange w:id="497" w:author="Xuân Đài" w:date="2023-12-02T21:53:00Z">
                  <w:rPr>
                    <w:del w:id="498" w:author="Xuân Đài" w:date="2023-12-02T22:06:00Z"/>
                    <w:rFonts w:ascii="Times New Roman" w:hAnsi="Times New Roman" w:cs="Times New Roman"/>
                    <w:sz w:val="26"/>
                    <w:szCs w:val="26"/>
                  </w:rPr>
                </w:rPrChange>
              </w:rPr>
            </w:pPr>
            <w:del w:id="499" w:author="Xuân Đài" w:date="2023-12-02T22:06:00Z">
              <w:r w:rsidRPr="00C968AC" w:rsidDel="002655C9">
                <w:rPr>
                  <w:color w:val="000000" w:themeColor="text1"/>
                  <w:szCs w:val="26"/>
                  <w:rPrChange w:id="500" w:author="Xuân Đài" w:date="2023-12-02T21:53:00Z">
                    <w:rPr>
                      <w:szCs w:val="26"/>
                    </w:rPr>
                  </w:rPrChange>
                </w:rPr>
                <w:delText>Ước lượng phủ sóng dựa trên sự hiện diện (</w:delText>
              </w:r>
            </w:del>
            <w:del w:id="501" w:author="Xuân Đài" w:date="2023-12-02T21:28:00Z">
              <w:r w:rsidRPr="00C968AC" w:rsidDel="00D832F9">
                <w:rPr>
                  <w:color w:val="000000" w:themeColor="text1"/>
                  <w:szCs w:val="26"/>
                  <w:rPrChange w:id="502" w:author="Xuân Đài" w:date="2023-12-02T21:53:00Z">
                    <w:rPr>
                      <w:szCs w:val="26"/>
                    </w:rPr>
                  </w:rPrChange>
                </w:rPr>
                <w:delText xml:space="preserve"> </w:delText>
              </w:r>
            </w:del>
            <w:del w:id="503" w:author="Xuân Đài" w:date="2023-12-02T22:06:00Z">
              <w:r w:rsidRPr="00C968AC" w:rsidDel="002655C9">
                <w:rPr>
                  <w:color w:val="000000" w:themeColor="text1"/>
                  <w:szCs w:val="26"/>
                  <w:rPrChange w:id="504" w:author="Xuân Đài" w:date="2023-12-02T21:53:00Z">
                    <w:rPr>
                      <w:szCs w:val="26"/>
                    </w:rPr>
                  </w:rPrChange>
                </w:rPr>
                <w:delText>Abundance-based Coverage Estimation)</w:delText>
              </w:r>
            </w:del>
          </w:p>
          <w:p w14:paraId="5F00A7B5" w14:textId="74CD80AE" w:rsidR="00CE7551" w:rsidRPr="00C968AC" w:rsidDel="002655C9" w:rsidRDefault="00CE7551" w:rsidP="008C527E">
            <w:pPr>
              <w:spacing w:line="360" w:lineRule="auto"/>
              <w:ind w:firstLine="0"/>
              <w:jc w:val="left"/>
              <w:rPr>
                <w:del w:id="505" w:author="Xuân Đài" w:date="2023-12-02T22:06:00Z"/>
                <w:rFonts w:ascii="Times New Roman" w:hAnsi="Times New Roman" w:cs="Times New Roman"/>
                <w:color w:val="000000" w:themeColor="text1"/>
                <w:sz w:val="26"/>
                <w:szCs w:val="26"/>
                <w:rPrChange w:id="506" w:author="Xuân Đài" w:date="2023-12-02T21:53:00Z">
                  <w:rPr>
                    <w:del w:id="507" w:author="Xuân Đài" w:date="2023-12-02T22:06:00Z"/>
                    <w:rFonts w:ascii="Times New Roman" w:hAnsi="Times New Roman" w:cs="Times New Roman"/>
                    <w:sz w:val="26"/>
                    <w:szCs w:val="26"/>
                  </w:rPr>
                </w:rPrChange>
              </w:rPr>
            </w:pPr>
            <w:del w:id="508" w:author="Xuân Đài" w:date="2023-12-02T22:06:00Z">
              <w:r w:rsidRPr="00C968AC" w:rsidDel="002655C9">
                <w:rPr>
                  <w:color w:val="000000" w:themeColor="text1"/>
                  <w:szCs w:val="26"/>
                  <w:rPrChange w:id="509" w:author="Xuân Đài" w:date="2023-12-02T21:53:00Z">
                    <w:rPr>
                      <w:szCs w:val="26"/>
                    </w:rPr>
                  </w:rPrChange>
                </w:rPr>
                <w:delText>Công cụ tự động cho Phân tích Quy mô Lớn của Các Trình tự (Automated Tool for Large-scale Analysis of Sequences)</w:delText>
              </w:r>
            </w:del>
          </w:p>
          <w:p w14:paraId="372EAC50" w14:textId="53DB1F9C" w:rsidR="00CE7551" w:rsidRPr="00C968AC" w:rsidDel="002655C9" w:rsidRDefault="00CE7551" w:rsidP="008C527E">
            <w:pPr>
              <w:spacing w:line="360" w:lineRule="auto"/>
              <w:ind w:firstLine="0"/>
              <w:jc w:val="left"/>
              <w:rPr>
                <w:del w:id="510" w:author="Xuân Đài" w:date="2023-12-02T22:06:00Z"/>
                <w:rFonts w:ascii="Times New Roman" w:hAnsi="Times New Roman" w:cs="Times New Roman"/>
                <w:color w:val="000000" w:themeColor="text1"/>
                <w:sz w:val="26"/>
                <w:szCs w:val="26"/>
                <w:rPrChange w:id="511" w:author="Xuân Đài" w:date="2023-12-02T21:53:00Z">
                  <w:rPr>
                    <w:del w:id="512" w:author="Xuân Đài" w:date="2023-12-02T22:06:00Z"/>
                    <w:rFonts w:ascii="Times New Roman" w:hAnsi="Times New Roman" w:cs="Times New Roman"/>
                    <w:sz w:val="26"/>
                    <w:szCs w:val="26"/>
                  </w:rPr>
                </w:rPrChange>
              </w:rPr>
            </w:pPr>
            <w:del w:id="513" w:author="Xuân Đài" w:date="2023-12-02T22:06:00Z">
              <w:r w:rsidRPr="00C968AC" w:rsidDel="002655C9">
                <w:rPr>
                  <w:color w:val="000000" w:themeColor="text1"/>
                  <w:szCs w:val="26"/>
                  <w:rPrChange w:id="514" w:author="Xuân Đài" w:date="2023-12-02T21:53:00Z">
                    <w:rPr>
                      <w:szCs w:val="26"/>
                    </w:rPr>
                  </w:rPrChange>
                </w:rPr>
                <w:delText>Diện tích dưới đường cong (Area Under the Curve)</w:delText>
              </w:r>
            </w:del>
          </w:p>
          <w:p w14:paraId="14953F93" w14:textId="3BEFEE4E" w:rsidR="00CE7551" w:rsidRPr="00C968AC" w:rsidDel="002655C9" w:rsidRDefault="00CE7551" w:rsidP="008C527E">
            <w:pPr>
              <w:spacing w:line="360" w:lineRule="auto"/>
              <w:ind w:firstLine="0"/>
              <w:jc w:val="left"/>
              <w:rPr>
                <w:del w:id="515" w:author="Xuân Đài" w:date="2023-12-02T22:06:00Z"/>
                <w:rFonts w:ascii="Times New Roman" w:hAnsi="Times New Roman" w:cs="Times New Roman"/>
                <w:color w:val="000000" w:themeColor="text1"/>
                <w:sz w:val="26"/>
                <w:szCs w:val="26"/>
                <w:rPrChange w:id="516" w:author="Xuân Đài" w:date="2023-12-02T21:53:00Z">
                  <w:rPr>
                    <w:del w:id="517" w:author="Xuân Đài" w:date="2023-12-02T22:06:00Z"/>
                    <w:rFonts w:ascii="Times New Roman" w:hAnsi="Times New Roman" w:cs="Times New Roman"/>
                    <w:sz w:val="26"/>
                    <w:szCs w:val="26"/>
                  </w:rPr>
                </w:rPrChange>
              </w:rPr>
            </w:pPr>
            <w:del w:id="518" w:author="Xuân Đài" w:date="2023-12-02T22:06:00Z">
              <w:r w:rsidRPr="00C968AC" w:rsidDel="002655C9">
                <w:rPr>
                  <w:color w:val="000000" w:themeColor="text1"/>
                  <w:szCs w:val="26"/>
                  <w:rPrChange w:id="519" w:author="Xuân Đài" w:date="2023-12-02T21:53:00Z">
                    <w:rPr>
                      <w:szCs w:val="26"/>
                    </w:rPr>
                  </w:rPrChange>
                </w:rPr>
                <w:delText>Dịch rửa phế quản phế nang (Bronchoalveolar Lavage Fluid)</w:delText>
              </w:r>
            </w:del>
          </w:p>
          <w:p w14:paraId="3CB49AF5" w14:textId="10550D61" w:rsidR="00CE7551" w:rsidRPr="00C968AC" w:rsidDel="002655C9" w:rsidRDefault="00CE7551" w:rsidP="008C527E">
            <w:pPr>
              <w:spacing w:line="360" w:lineRule="auto"/>
              <w:ind w:firstLine="0"/>
              <w:jc w:val="left"/>
              <w:rPr>
                <w:del w:id="520" w:author="Xuân Đài" w:date="2023-12-02T22:06:00Z"/>
                <w:rFonts w:ascii="Times New Roman" w:hAnsi="Times New Roman" w:cs="Times New Roman"/>
                <w:color w:val="000000" w:themeColor="text1"/>
                <w:sz w:val="26"/>
                <w:szCs w:val="26"/>
                <w:rPrChange w:id="521" w:author="Xuân Đài" w:date="2023-12-02T21:53:00Z">
                  <w:rPr>
                    <w:del w:id="522" w:author="Xuân Đài" w:date="2023-12-02T22:06:00Z"/>
                    <w:rFonts w:ascii="Times New Roman" w:hAnsi="Times New Roman" w:cs="Times New Roman"/>
                    <w:sz w:val="26"/>
                    <w:szCs w:val="26"/>
                  </w:rPr>
                </w:rPrChange>
              </w:rPr>
            </w:pPr>
            <w:del w:id="523" w:author="Xuân Đài" w:date="2023-12-02T22:06:00Z">
              <w:r w:rsidRPr="00C968AC" w:rsidDel="002655C9">
                <w:rPr>
                  <w:color w:val="000000" w:themeColor="text1"/>
                  <w:szCs w:val="26"/>
                  <w:rPrChange w:id="524" w:author="Xuân Đài" w:date="2023-12-02T21:53:00Z">
                    <w:rPr>
                      <w:szCs w:val="26"/>
                    </w:rPr>
                  </w:rPrChange>
                </w:rPr>
                <w:delText>Hồi quy bậc phần tử khoảng cách ngược</w:delText>
              </w:r>
              <w:r w:rsidR="008C527E" w:rsidRPr="00C968AC" w:rsidDel="002655C9">
                <w:rPr>
                  <w:color w:val="000000" w:themeColor="text1"/>
                  <w:szCs w:val="26"/>
                  <w:rPrChange w:id="525" w:author="Xuân Đài" w:date="2023-12-02T21:53:00Z">
                    <w:rPr>
                      <w:szCs w:val="26"/>
                    </w:rPr>
                  </w:rPrChange>
                </w:rPr>
                <w:delText xml:space="preserve"> (Backward Interval Partial Least Squares)</w:delText>
              </w:r>
            </w:del>
          </w:p>
          <w:p w14:paraId="77A97773" w14:textId="36BC0A1F" w:rsidR="00CE7551" w:rsidRPr="00C968AC" w:rsidDel="002655C9" w:rsidRDefault="00CE7551" w:rsidP="008C527E">
            <w:pPr>
              <w:spacing w:line="360" w:lineRule="auto"/>
              <w:ind w:firstLine="0"/>
              <w:jc w:val="left"/>
              <w:rPr>
                <w:del w:id="526" w:author="Xuân Đài" w:date="2023-12-02T22:06:00Z"/>
                <w:rFonts w:ascii="Times New Roman" w:hAnsi="Times New Roman" w:cs="Times New Roman"/>
                <w:color w:val="000000" w:themeColor="text1"/>
                <w:sz w:val="26"/>
                <w:szCs w:val="26"/>
                <w:rPrChange w:id="527" w:author="Xuân Đài" w:date="2023-12-02T21:53:00Z">
                  <w:rPr>
                    <w:del w:id="528" w:author="Xuân Đài" w:date="2023-12-02T22:06:00Z"/>
                    <w:rFonts w:ascii="Times New Roman" w:hAnsi="Times New Roman" w:cs="Times New Roman"/>
                    <w:sz w:val="26"/>
                    <w:szCs w:val="26"/>
                  </w:rPr>
                </w:rPrChange>
              </w:rPr>
            </w:pPr>
            <w:del w:id="529" w:author="Xuân Đài" w:date="2023-12-02T22:06:00Z">
              <w:r w:rsidRPr="00C968AC" w:rsidDel="002655C9">
                <w:rPr>
                  <w:color w:val="000000" w:themeColor="text1"/>
                  <w:szCs w:val="26"/>
                  <w:rPrChange w:id="530" w:author="Xuân Đài" w:date="2023-12-02T21:53:00Z">
                    <w:rPr>
                      <w:szCs w:val="26"/>
                    </w:rPr>
                  </w:rPrChange>
                </w:rPr>
                <w:delText>Thông tin chung được chuẩn hóa bằng phân loại</w:delText>
              </w:r>
              <w:r w:rsidR="008C527E" w:rsidRPr="00C968AC" w:rsidDel="002655C9">
                <w:rPr>
                  <w:color w:val="000000" w:themeColor="text1"/>
                  <w:szCs w:val="26"/>
                  <w:rPrChange w:id="531" w:author="Xuân Đài" w:date="2023-12-02T21:53:00Z">
                    <w:rPr>
                      <w:szCs w:val="26"/>
                    </w:rPr>
                  </w:rPrChange>
                </w:rPr>
                <w:delText xml:space="preserve"> (Binning-Normalized Mutual Information)</w:delText>
              </w:r>
            </w:del>
          </w:p>
          <w:p w14:paraId="3B587DCC" w14:textId="248F53CA" w:rsidR="00CE7551" w:rsidRPr="00C968AC" w:rsidDel="002655C9" w:rsidRDefault="00CE7551" w:rsidP="008C527E">
            <w:pPr>
              <w:spacing w:line="360" w:lineRule="auto"/>
              <w:ind w:firstLine="0"/>
              <w:jc w:val="left"/>
              <w:rPr>
                <w:del w:id="532" w:author="Xuân Đài" w:date="2023-12-02T22:06:00Z"/>
                <w:rFonts w:ascii="Times New Roman" w:hAnsi="Times New Roman" w:cs="Times New Roman"/>
                <w:color w:val="000000" w:themeColor="text1"/>
                <w:sz w:val="26"/>
                <w:szCs w:val="26"/>
                <w:rPrChange w:id="533" w:author="Xuân Đài" w:date="2023-12-02T21:53:00Z">
                  <w:rPr>
                    <w:del w:id="534" w:author="Xuân Đài" w:date="2023-12-02T22:06:00Z"/>
                    <w:rFonts w:ascii="Times New Roman" w:hAnsi="Times New Roman" w:cs="Times New Roman"/>
                    <w:sz w:val="26"/>
                    <w:szCs w:val="26"/>
                  </w:rPr>
                </w:rPrChange>
              </w:rPr>
            </w:pPr>
            <w:del w:id="535" w:author="Xuân Đài" w:date="2023-12-02T22:06:00Z">
              <w:r w:rsidRPr="00C968AC" w:rsidDel="002655C9">
                <w:rPr>
                  <w:color w:val="000000" w:themeColor="text1"/>
                  <w:szCs w:val="26"/>
                  <w:rPrChange w:id="536" w:author="Xuân Đài" w:date="2023-12-02T21:53:00Z">
                    <w:rPr>
                      <w:szCs w:val="26"/>
                    </w:rPr>
                  </w:rPrChange>
                </w:rPr>
                <w:delText>Nghiên cứu Hành động trong lớp học</w:delText>
              </w:r>
              <w:r w:rsidR="008C527E" w:rsidRPr="00C968AC" w:rsidDel="002655C9">
                <w:rPr>
                  <w:color w:val="000000" w:themeColor="text1"/>
                  <w:szCs w:val="26"/>
                  <w:rPrChange w:id="537" w:author="Xuân Đài" w:date="2023-12-02T21:53:00Z">
                    <w:rPr>
                      <w:szCs w:val="26"/>
                    </w:rPr>
                  </w:rPrChange>
                </w:rPr>
                <w:delText xml:space="preserve"> (Classroom Action Research)</w:delText>
              </w:r>
            </w:del>
          </w:p>
          <w:p w14:paraId="4CDEE13C" w14:textId="29AA2591" w:rsidR="00CE7551" w:rsidRPr="00C968AC" w:rsidDel="002655C9" w:rsidRDefault="00CE7551" w:rsidP="008C527E">
            <w:pPr>
              <w:spacing w:line="360" w:lineRule="auto"/>
              <w:ind w:firstLine="0"/>
              <w:jc w:val="left"/>
              <w:rPr>
                <w:del w:id="538" w:author="Xuân Đài" w:date="2023-12-02T22:06:00Z"/>
                <w:rFonts w:ascii="Times New Roman" w:hAnsi="Times New Roman" w:cs="Times New Roman"/>
                <w:color w:val="000000" w:themeColor="text1"/>
                <w:sz w:val="26"/>
                <w:szCs w:val="26"/>
                <w:rPrChange w:id="539" w:author="Xuân Đài" w:date="2023-12-02T21:53:00Z">
                  <w:rPr>
                    <w:del w:id="540" w:author="Xuân Đài" w:date="2023-12-02T22:06:00Z"/>
                    <w:rFonts w:ascii="Times New Roman" w:hAnsi="Times New Roman" w:cs="Times New Roman"/>
                    <w:sz w:val="26"/>
                    <w:szCs w:val="26"/>
                  </w:rPr>
                </w:rPrChange>
              </w:rPr>
            </w:pPr>
            <w:del w:id="541" w:author="Xuân Đài" w:date="2023-12-02T22:06:00Z">
              <w:r w:rsidRPr="00C968AC" w:rsidDel="002655C9">
                <w:rPr>
                  <w:color w:val="000000" w:themeColor="text1"/>
                  <w:szCs w:val="26"/>
                  <w:rPrChange w:id="542" w:author="Xuân Đài" w:date="2023-12-02T21:53:00Z">
                    <w:rPr>
                      <w:szCs w:val="26"/>
                    </w:rPr>
                  </w:rPrChange>
                </w:rPr>
                <w:delText>Lấy mẫu có trọng số cạnh tranh thích ứng</w:delText>
              </w:r>
              <w:r w:rsidR="008C527E" w:rsidRPr="00C968AC" w:rsidDel="002655C9">
                <w:rPr>
                  <w:color w:val="000000" w:themeColor="text1"/>
                  <w:szCs w:val="26"/>
                  <w:rPrChange w:id="543" w:author="Xuân Đài" w:date="2023-12-02T21:53:00Z">
                    <w:rPr>
                      <w:szCs w:val="26"/>
                    </w:rPr>
                  </w:rPrChange>
                </w:rPr>
                <w:delText xml:space="preserve"> (Competitive Adaptive Reweighted Sampling)</w:delText>
              </w:r>
            </w:del>
          </w:p>
          <w:p w14:paraId="1D73AABE" w14:textId="48B8429D" w:rsidR="00CE7551" w:rsidRPr="00C968AC" w:rsidDel="002655C9" w:rsidRDefault="00CE7551" w:rsidP="008C527E">
            <w:pPr>
              <w:spacing w:line="360" w:lineRule="auto"/>
              <w:ind w:firstLine="0"/>
              <w:jc w:val="left"/>
              <w:rPr>
                <w:del w:id="544" w:author="Xuân Đài" w:date="2023-12-02T22:06:00Z"/>
                <w:rFonts w:ascii="Times New Roman" w:hAnsi="Times New Roman" w:cs="Times New Roman"/>
                <w:color w:val="000000" w:themeColor="text1"/>
                <w:sz w:val="26"/>
                <w:szCs w:val="26"/>
                <w:rPrChange w:id="545" w:author="Xuân Đài" w:date="2023-12-02T21:53:00Z">
                  <w:rPr>
                    <w:del w:id="546" w:author="Xuân Đài" w:date="2023-12-02T22:06:00Z"/>
                    <w:rFonts w:ascii="Times New Roman" w:hAnsi="Times New Roman" w:cs="Times New Roman"/>
                    <w:sz w:val="26"/>
                    <w:szCs w:val="26"/>
                  </w:rPr>
                </w:rPrChange>
              </w:rPr>
            </w:pPr>
            <w:del w:id="547" w:author="Xuân Đài" w:date="2023-12-02T22:06:00Z">
              <w:r w:rsidRPr="00C968AC" w:rsidDel="002655C9">
                <w:rPr>
                  <w:color w:val="000000" w:themeColor="text1"/>
                  <w:szCs w:val="26"/>
                  <w:rPrChange w:id="548" w:author="Xuân Đài" w:date="2023-12-02T21:53:00Z">
                    <w:rPr>
                      <w:szCs w:val="26"/>
                    </w:rPr>
                  </w:rPrChange>
                </w:rPr>
                <w:delText>Hệ số Cramér</w:delText>
              </w:r>
              <w:r w:rsidR="008C527E" w:rsidRPr="00C968AC" w:rsidDel="002655C9">
                <w:rPr>
                  <w:color w:val="000000" w:themeColor="text1"/>
                  <w:szCs w:val="26"/>
                  <w:rPrChange w:id="549" w:author="Xuân Đài" w:date="2023-12-02T21:53:00Z">
                    <w:rPr>
                      <w:szCs w:val="26"/>
                    </w:rPr>
                  </w:rPrChange>
                </w:rPr>
                <w:delText xml:space="preserve"> (Cramér’s Coefficient)</w:delText>
              </w:r>
            </w:del>
          </w:p>
          <w:p w14:paraId="7969FCBB" w14:textId="39CE4B61" w:rsidR="00CE7551" w:rsidRPr="00C968AC" w:rsidDel="002655C9" w:rsidRDefault="00CE7551" w:rsidP="008C527E">
            <w:pPr>
              <w:spacing w:line="360" w:lineRule="auto"/>
              <w:ind w:firstLine="0"/>
              <w:jc w:val="left"/>
              <w:rPr>
                <w:del w:id="550" w:author="Xuân Đài" w:date="2023-12-02T22:06:00Z"/>
                <w:rFonts w:ascii="Times New Roman" w:hAnsi="Times New Roman" w:cs="Times New Roman"/>
                <w:color w:val="000000" w:themeColor="text1"/>
                <w:sz w:val="26"/>
                <w:szCs w:val="26"/>
                <w:rPrChange w:id="551" w:author="Xuân Đài" w:date="2023-12-02T21:53:00Z">
                  <w:rPr>
                    <w:del w:id="552" w:author="Xuân Đài" w:date="2023-12-02T22:06:00Z"/>
                    <w:rFonts w:ascii="Times New Roman" w:hAnsi="Times New Roman" w:cs="Times New Roman"/>
                    <w:sz w:val="26"/>
                    <w:szCs w:val="26"/>
                  </w:rPr>
                </w:rPrChange>
              </w:rPr>
            </w:pPr>
            <w:del w:id="553" w:author="Xuân Đài" w:date="2023-12-02T22:06:00Z">
              <w:r w:rsidRPr="00C968AC" w:rsidDel="002655C9">
                <w:rPr>
                  <w:color w:val="000000" w:themeColor="text1"/>
                  <w:szCs w:val="26"/>
                  <w:rPrChange w:id="554" w:author="Xuân Đài" w:date="2023-12-02T21:53:00Z">
                    <w:rPr>
                      <w:szCs w:val="26"/>
                    </w:rPr>
                  </w:rPrChange>
                </w:rPr>
                <w:delText>Xơ gan</w:delText>
              </w:r>
              <w:r w:rsidR="008C527E" w:rsidRPr="00C968AC" w:rsidDel="002655C9">
                <w:rPr>
                  <w:color w:val="000000" w:themeColor="text1"/>
                  <w:szCs w:val="26"/>
                  <w:rPrChange w:id="555" w:author="Xuân Đài" w:date="2023-12-02T21:53:00Z">
                    <w:rPr>
                      <w:szCs w:val="26"/>
                    </w:rPr>
                  </w:rPrChange>
                </w:rPr>
                <w:delText xml:space="preserve"> (Cirrhosis)</w:delText>
              </w:r>
            </w:del>
          </w:p>
          <w:p w14:paraId="72119D99" w14:textId="2C5C7618" w:rsidR="00CE7551" w:rsidRPr="00C968AC" w:rsidDel="002655C9" w:rsidRDefault="00CE7551" w:rsidP="008C527E">
            <w:pPr>
              <w:spacing w:line="360" w:lineRule="auto"/>
              <w:ind w:firstLine="0"/>
              <w:jc w:val="left"/>
              <w:rPr>
                <w:del w:id="556" w:author="Xuân Đài" w:date="2023-12-02T22:06:00Z"/>
                <w:rFonts w:ascii="Times New Roman" w:hAnsi="Times New Roman" w:cs="Times New Roman"/>
                <w:color w:val="000000" w:themeColor="text1"/>
                <w:sz w:val="26"/>
                <w:szCs w:val="26"/>
                <w:rPrChange w:id="557" w:author="Xuân Đài" w:date="2023-12-02T21:53:00Z">
                  <w:rPr>
                    <w:del w:id="558" w:author="Xuân Đài" w:date="2023-12-02T22:06:00Z"/>
                    <w:rFonts w:ascii="Times New Roman" w:hAnsi="Times New Roman" w:cs="Times New Roman"/>
                    <w:sz w:val="26"/>
                    <w:szCs w:val="26"/>
                  </w:rPr>
                </w:rPrChange>
              </w:rPr>
            </w:pPr>
            <w:del w:id="559" w:author="Xuân Đài" w:date="2023-12-02T22:06:00Z">
              <w:r w:rsidRPr="00C968AC" w:rsidDel="002655C9">
                <w:rPr>
                  <w:color w:val="000000" w:themeColor="text1"/>
                  <w:szCs w:val="26"/>
                  <w:rPrChange w:id="560" w:author="Xuân Đài" w:date="2023-12-02T21:53:00Z">
                    <w:rPr>
                      <w:szCs w:val="26"/>
                    </w:rPr>
                  </w:rPrChange>
                </w:rPr>
                <w:delText>Ranh giới liên quan đến mỏng</w:delText>
              </w:r>
              <w:r w:rsidR="008C527E" w:rsidRPr="00C968AC" w:rsidDel="002655C9">
                <w:rPr>
                  <w:color w:val="000000" w:themeColor="text1"/>
                  <w:szCs w:val="26"/>
                  <w:rPrChange w:id="561" w:author="Xuân Đài" w:date="2023-12-02T21:53:00Z">
                    <w:rPr>
                      <w:szCs w:val="26"/>
                    </w:rPr>
                  </w:rPrChange>
                </w:rPr>
                <w:delText xml:space="preserve"> (Cusp-Related Boundary)</w:delText>
              </w:r>
            </w:del>
          </w:p>
          <w:p w14:paraId="28D7E69A" w14:textId="5516BDAE" w:rsidR="00CE7551" w:rsidRPr="00C968AC" w:rsidDel="002655C9" w:rsidRDefault="00CE7551" w:rsidP="008C527E">
            <w:pPr>
              <w:spacing w:line="360" w:lineRule="auto"/>
              <w:ind w:firstLine="0"/>
              <w:jc w:val="left"/>
              <w:rPr>
                <w:del w:id="562" w:author="Xuân Đài" w:date="2023-12-02T22:06:00Z"/>
                <w:rFonts w:ascii="Times New Roman" w:hAnsi="Times New Roman" w:cs="Times New Roman"/>
                <w:color w:val="000000" w:themeColor="text1"/>
                <w:sz w:val="26"/>
                <w:szCs w:val="26"/>
                <w:rPrChange w:id="563" w:author="Xuân Đài" w:date="2023-12-02T21:53:00Z">
                  <w:rPr>
                    <w:del w:id="564" w:author="Xuân Đài" w:date="2023-12-02T22:06:00Z"/>
                    <w:rFonts w:ascii="Times New Roman" w:hAnsi="Times New Roman" w:cs="Times New Roman"/>
                    <w:sz w:val="26"/>
                    <w:szCs w:val="26"/>
                  </w:rPr>
                </w:rPrChange>
              </w:rPr>
            </w:pPr>
            <w:del w:id="565" w:author="Xuân Đài" w:date="2023-12-02T22:06:00Z">
              <w:r w:rsidRPr="00C968AC" w:rsidDel="002655C9">
                <w:rPr>
                  <w:color w:val="000000" w:themeColor="text1"/>
                  <w:szCs w:val="26"/>
                  <w:rPrChange w:id="566" w:author="Xuân Đài" w:date="2023-12-02T21:53:00Z">
                    <w:rPr>
                      <w:szCs w:val="26"/>
                    </w:rPr>
                  </w:rPrChange>
                </w:rPr>
                <w:delText>Ung thư đại trực tràng</w:delText>
              </w:r>
              <w:r w:rsidR="008C527E" w:rsidRPr="00C968AC" w:rsidDel="002655C9">
                <w:rPr>
                  <w:color w:val="000000" w:themeColor="text1"/>
                  <w:szCs w:val="26"/>
                  <w:rPrChange w:id="567" w:author="Xuân Đài" w:date="2023-12-02T21:53:00Z">
                    <w:rPr>
                      <w:szCs w:val="26"/>
                    </w:rPr>
                  </w:rPrChange>
                </w:rPr>
                <w:delText xml:space="preserve"> (Colorectal Cancer)</w:delText>
              </w:r>
            </w:del>
          </w:p>
          <w:p w14:paraId="7DB66AB2" w14:textId="463B773E" w:rsidR="00CE7551" w:rsidRPr="00C968AC" w:rsidDel="002655C9" w:rsidRDefault="00CE7551" w:rsidP="008C527E">
            <w:pPr>
              <w:spacing w:before="240" w:line="360" w:lineRule="auto"/>
              <w:ind w:firstLine="0"/>
              <w:jc w:val="left"/>
              <w:rPr>
                <w:del w:id="568" w:author="Xuân Đài" w:date="2023-12-02T22:06:00Z"/>
                <w:rFonts w:ascii="Times New Roman" w:hAnsi="Times New Roman" w:cs="Times New Roman"/>
                <w:color w:val="000000" w:themeColor="text1"/>
                <w:sz w:val="26"/>
                <w:szCs w:val="26"/>
                <w:rPrChange w:id="569" w:author="Xuân Đài" w:date="2023-12-02T21:53:00Z">
                  <w:rPr>
                    <w:del w:id="570" w:author="Xuân Đài" w:date="2023-12-02T22:06:00Z"/>
                    <w:rFonts w:ascii="Times New Roman" w:hAnsi="Times New Roman" w:cs="Times New Roman"/>
                    <w:sz w:val="26"/>
                    <w:szCs w:val="26"/>
                  </w:rPr>
                </w:rPrChange>
              </w:rPr>
            </w:pPr>
            <w:del w:id="571" w:author="Xuân Đài" w:date="2023-12-02T22:06:00Z">
              <w:r w:rsidRPr="00C968AC" w:rsidDel="002655C9">
                <w:rPr>
                  <w:color w:val="000000" w:themeColor="text1"/>
                  <w:szCs w:val="26"/>
                  <w:rPrChange w:id="572" w:author="Xuân Đài" w:date="2023-12-02T21:53:00Z">
                    <w:rPr>
                      <w:szCs w:val="26"/>
                    </w:rPr>
                  </w:rPrChange>
                </w:rPr>
                <w:delText>Tầm soát hình ảnh cắt lớp</w:delText>
              </w:r>
              <w:r w:rsidR="008C527E" w:rsidRPr="00C968AC" w:rsidDel="002655C9">
                <w:rPr>
                  <w:color w:val="000000" w:themeColor="text1"/>
                  <w:szCs w:val="26"/>
                  <w:rPrChange w:id="573" w:author="Xuân Đài" w:date="2023-12-02T21:53:00Z">
                    <w:rPr>
                      <w:szCs w:val="26"/>
                    </w:rPr>
                  </w:rPrChange>
                </w:rPr>
                <w:delText xml:space="preserve"> (Computed Tomography)</w:delText>
              </w:r>
            </w:del>
          </w:p>
          <w:p w14:paraId="5A283D2D" w14:textId="629674AD" w:rsidR="00CE7551" w:rsidRPr="00C968AC" w:rsidDel="002655C9" w:rsidRDefault="00CE7551" w:rsidP="008C527E">
            <w:pPr>
              <w:spacing w:line="360" w:lineRule="auto"/>
              <w:ind w:firstLine="0"/>
              <w:jc w:val="left"/>
              <w:rPr>
                <w:del w:id="574" w:author="Xuân Đài" w:date="2023-12-02T22:06:00Z"/>
                <w:rFonts w:ascii="Times New Roman" w:hAnsi="Times New Roman" w:cs="Times New Roman"/>
                <w:color w:val="000000" w:themeColor="text1"/>
                <w:sz w:val="26"/>
                <w:szCs w:val="26"/>
                <w:rPrChange w:id="575" w:author="Xuân Đài" w:date="2023-12-02T21:53:00Z">
                  <w:rPr>
                    <w:del w:id="576" w:author="Xuân Đài" w:date="2023-12-02T22:06:00Z"/>
                    <w:rFonts w:ascii="Times New Roman" w:hAnsi="Times New Roman" w:cs="Times New Roman"/>
                    <w:sz w:val="26"/>
                    <w:szCs w:val="26"/>
                  </w:rPr>
                </w:rPrChange>
              </w:rPr>
            </w:pPr>
            <w:del w:id="577" w:author="Xuân Đài" w:date="2023-12-02T22:06:00Z">
              <w:r w:rsidRPr="00C968AC" w:rsidDel="002655C9">
                <w:rPr>
                  <w:color w:val="000000" w:themeColor="text1"/>
                  <w:szCs w:val="26"/>
                  <w:rPrChange w:id="578" w:author="Xuân Đài" w:date="2023-12-02T21:53:00Z">
                    <w:rPr>
                      <w:szCs w:val="26"/>
                    </w:rPr>
                  </w:rPrChange>
                </w:rPr>
                <w:delText>Phân cụm không gian dựa trên mật độ với nhiễu</w:delText>
              </w:r>
              <w:r w:rsidR="008C527E" w:rsidRPr="00C968AC" w:rsidDel="002655C9">
                <w:rPr>
                  <w:color w:val="000000" w:themeColor="text1"/>
                  <w:szCs w:val="26"/>
                  <w:rPrChange w:id="579" w:author="Xuân Đài" w:date="2023-12-02T21:53:00Z">
                    <w:rPr>
                      <w:szCs w:val="26"/>
                    </w:rPr>
                  </w:rPrChange>
                </w:rPr>
                <w:delText xml:space="preserve"> (Density-Based Spatial Clustering of Applications with Noise)</w:delText>
              </w:r>
            </w:del>
          </w:p>
          <w:p w14:paraId="54BFD3C5" w14:textId="69F73210" w:rsidR="00CE7551" w:rsidRPr="00C968AC" w:rsidDel="002655C9" w:rsidRDefault="00CE7551" w:rsidP="008C527E">
            <w:pPr>
              <w:spacing w:line="360" w:lineRule="auto"/>
              <w:ind w:firstLine="0"/>
              <w:jc w:val="left"/>
              <w:rPr>
                <w:del w:id="580" w:author="Xuân Đài" w:date="2023-12-02T22:06:00Z"/>
                <w:rFonts w:ascii="Times New Roman" w:hAnsi="Times New Roman" w:cs="Times New Roman"/>
                <w:color w:val="000000" w:themeColor="text1"/>
                <w:sz w:val="26"/>
                <w:szCs w:val="26"/>
                <w:rPrChange w:id="581" w:author="Xuân Đài" w:date="2023-12-02T21:53:00Z">
                  <w:rPr>
                    <w:del w:id="582" w:author="Xuân Đài" w:date="2023-12-02T22:06:00Z"/>
                    <w:rFonts w:ascii="Times New Roman" w:hAnsi="Times New Roman" w:cs="Times New Roman"/>
                    <w:sz w:val="26"/>
                    <w:szCs w:val="26"/>
                  </w:rPr>
                </w:rPrChange>
              </w:rPr>
            </w:pPr>
            <w:del w:id="583" w:author="Xuân Đài" w:date="2023-12-02T22:06:00Z">
              <w:r w:rsidRPr="00C968AC" w:rsidDel="002655C9">
                <w:rPr>
                  <w:color w:val="000000" w:themeColor="text1"/>
                  <w:szCs w:val="26"/>
                  <w:rPrChange w:id="584" w:author="Xuân Đài" w:date="2023-12-02T21:53:00Z">
                    <w:rPr>
                      <w:szCs w:val="26"/>
                    </w:rPr>
                  </w:rPrChange>
                </w:rPr>
                <w:delText>Chương trình Vệ tinh Khí tượng Quốc phòng</w:delText>
              </w:r>
              <w:r w:rsidR="008C527E" w:rsidRPr="00C968AC" w:rsidDel="002655C9">
                <w:rPr>
                  <w:color w:val="000000" w:themeColor="text1"/>
                  <w:szCs w:val="26"/>
                  <w:rPrChange w:id="585" w:author="Xuân Đài" w:date="2023-12-02T21:53:00Z">
                    <w:rPr>
                      <w:szCs w:val="26"/>
                    </w:rPr>
                  </w:rPrChange>
                </w:rPr>
                <w:delText xml:space="preserve"> (Defense Meteorological Satellite Program)</w:delText>
              </w:r>
            </w:del>
          </w:p>
          <w:p w14:paraId="5E2C0009" w14:textId="234584F5" w:rsidR="00CE7551" w:rsidRPr="00C968AC" w:rsidDel="002655C9" w:rsidRDefault="00CE7551" w:rsidP="008C527E">
            <w:pPr>
              <w:spacing w:line="360" w:lineRule="auto"/>
              <w:ind w:firstLine="0"/>
              <w:jc w:val="left"/>
              <w:rPr>
                <w:del w:id="586" w:author="Xuân Đài" w:date="2023-12-02T22:06:00Z"/>
                <w:rFonts w:ascii="Times New Roman" w:hAnsi="Times New Roman" w:cs="Times New Roman"/>
                <w:color w:val="000000" w:themeColor="text1"/>
                <w:sz w:val="26"/>
                <w:szCs w:val="26"/>
                <w:rPrChange w:id="587" w:author="Xuân Đài" w:date="2023-12-02T21:53:00Z">
                  <w:rPr>
                    <w:del w:id="588" w:author="Xuân Đài" w:date="2023-12-02T22:06:00Z"/>
                    <w:rFonts w:ascii="Times New Roman" w:hAnsi="Times New Roman" w:cs="Times New Roman"/>
                    <w:sz w:val="26"/>
                    <w:szCs w:val="26"/>
                  </w:rPr>
                </w:rPrChange>
              </w:rPr>
            </w:pPr>
            <w:del w:id="589" w:author="Xuân Đài" w:date="2023-12-02T22:06:00Z">
              <w:r w:rsidRPr="00C968AC" w:rsidDel="002655C9">
                <w:rPr>
                  <w:color w:val="000000" w:themeColor="text1"/>
                  <w:szCs w:val="26"/>
                  <w:rPrChange w:id="590" w:author="Xuân Đài" w:date="2023-12-02T21:53:00Z">
                    <w:rPr>
                      <w:szCs w:val="26"/>
                    </w:rPr>
                  </w:rPrChange>
                </w:rPr>
                <w:delText>Axít Deoxyribonucleic</w:delText>
              </w:r>
              <w:r w:rsidR="008C527E" w:rsidRPr="00C968AC" w:rsidDel="002655C9">
                <w:rPr>
                  <w:color w:val="000000" w:themeColor="text1"/>
                  <w:szCs w:val="26"/>
                  <w:rPrChange w:id="591" w:author="Xuân Đài" w:date="2023-12-02T21:53:00Z">
                    <w:rPr>
                      <w:szCs w:val="26"/>
                    </w:rPr>
                  </w:rPrChange>
                </w:rPr>
                <w:delText xml:space="preserve"> (Deoxyribonucleic Acid)</w:delText>
              </w:r>
            </w:del>
          </w:p>
          <w:p w14:paraId="590A4072" w14:textId="4FCC5B6B" w:rsidR="00CE7551" w:rsidRPr="00C968AC" w:rsidDel="002655C9" w:rsidRDefault="00CE7551" w:rsidP="008C527E">
            <w:pPr>
              <w:spacing w:line="360" w:lineRule="auto"/>
              <w:ind w:firstLine="0"/>
              <w:jc w:val="left"/>
              <w:rPr>
                <w:del w:id="592" w:author="Xuân Đài" w:date="2023-12-02T22:06:00Z"/>
                <w:rFonts w:ascii="Times New Roman" w:hAnsi="Times New Roman" w:cs="Times New Roman"/>
                <w:color w:val="000000" w:themeColor="text1"/>
                <w:sz w:val="26"/>
                <w:szCs w:val="26"/>
                <w:rPrChange w:id="593" w:author="Xuân Đài" w:date="2023-12-02T21:53:00Z">
                  <w:rPr>
                    <w:del w:id="594" w:author="Xuân Đài" w:date="2023-12-02T22:06:00Z"/>
                    <w:rFonts w:ascii="Times New Roman" w:hAnsi="Times New Roman" w:cs="Times New Roman"/>
                    <w:sz w:val="26"/>
                    <w:szCs w:val="26"/>
                  </w:rPr>
                </w:rPrChange>
              </w:rPr>
            </w:pPr>
            <w:del w:id="595" w:author="Xuân Đài" w:date="2023-12-02T22:06:00Z">
              <w:r w:rsidRPr="00C968AC" w:rsidDel="002655C9">
                <w:rPr>
                  <w:color w:val="000000" w:themeColor="text1"/>
                  <w:szCs w:val="26"/>
                  <w:rPrChange w:id="596" w:author="Xuân Đài" w:date="2023-12-02T21:53:00Z">
                    <w:rPr>
                      <w:szCs w:val="26"/>
                    </w:rPr>
                  </w:rPrChange>
                </w:rPr>
                <w:delText>Mạng dự đoán bệnh lý</w:delText>
              </w:r>
              <w:r w:rsidR="008C527E" w:rsidRPr="00C968AC" w:rsidDel="002655C9">
                <w:rPr>
                  <w:color w:val="000000" w:themeColor="text1"/>
                  <w:szCs w:val="26"/>
                  <w:rPrChange w:id="597" w:author="Xuân Đài" w:date="2023-12-02T21:53:00Z">
                    <w:rPr>
                      <w:szCs w:val="26"/>
                    </w:rPr>
                  </w:rPrChange>
                </w:rPr>
                <w:delText xml:space="preserve"> (Disease prediction Network)</w:delText>
              </w:r>
            </w:del>
          </w:p>
          <w:p w14:paraId="795733D2" w14:textId="1B3B0E8F" w:rsidR="00CE7551" w:rsidRPr="00C968AC" w:rsidDel="002655C9" w:rsidRDefault="00CE7551" w:rsidP="008C527E">
            <w:pPr>
              <w:spacing w:line="360" w:lineRule="auto"/>
              <w:ind w:firstLine="0"/>
              <w:jc w:val="left"/>
              <w:rPr>
                <w:del w:id="598" w:author="Xuân Đài" w:date="2023-12-02T22:06:00Z"/>
                <w:rFonts w:ascii="Times New Roman" w:hAnsi="Times New Roman" w:cs="Times New Roman"/>
                <w:color w:val="000000" w:themeColor="text1"/>
                <w:sz w:val="26"/>
                <w:szCs w:val="26"/>
                <w:rPrChange w:id="599" w:author="Xuân Đài" w:date="2023-12-02T21:53:00Z">
                  <w:rPr>
                    <w:del w:id="600" w:author="Xuân Đài" w:date="2023-12-02T22:06:00Z"/>
                    <w:rFonts w:ascii="Times New Roman" w:hAnsi="Times New Roman" w:cs="Times New Roman"/>
                    <w:sz w:val="26"/>
                    <w:szCs w:val="26"/>
                  </w:rPr>
                </w:rPrChange>
              </w:rPr>
            </w:pPr>
            <w:del w:id="601" w:author="Xuân Đài" w:date="2023-12-02T22:06:00Z">
              <w:r w:rsidRPr="00C968AC" w:rsidDel="002655C9">
                <w:rPr>
                  <w:color w:val="000000" w:themeColor="text1"/>
                  <w:szCs w:val="26"/>
                  <w:rPrChange w:id="602" w:author="Xuân Đài" w:date="2023-12-02T21:53:00Z">
                    <w:rPr>
                      <w:szCs w:val="26"/>
                    </w:rPr>
                  </w:rPrChange>
                </w:rPr>
                <w:delText>Tệp Trình tự Định dạng nhanh</w:delText>
              </w:r>
              <w:r w:rsidR="008C527E" w:rsidRPr="00C968AC" w:rsidDel="002655C9">
                <w:rPr>
                  <w:color w:val="000000" w:themeColor="text1"/>
                  <w:szCs w:val="26"/>
                  <w:rPrChange w:id="603" w:author="Xuân Đài" w:date="2023-12-02T21:53:00Z">
                    <w:rPr>
                      <w:szCs w:val="26"/>
                    </w:rPr>
                  </w:rPrChange>
                </w:rPr>
                <w:delText xml:space="preserve"> (Fastq Format Sequence Files)</w:delText>
              </w:r>
            </w:del>
          </w:p>
          <w:p w14:paraId="216BFA66" w14:textId="7B81A923" w:rsidR="00CE7551" w:rsidRPr="00C968AC" w:rsidDel="002655C9" w:rsidRDefault="00CE7551" w:rsidP="008C527E">
            <w:pPr>
              <w:spacing w:line="360" w:lineRule="auto"/>
              <w:ind w:firstLine="0"/>
              <w:jc w:val="left"/>
              <w:rPr>
                <w:del w:id="604" w:author="Xuân Đài" w:date="2023-12-02T22:06:00Z"/>
                <w:rFonts w:ascii="Times New Roman" w:hAnsi="Times New Roman" w:cs="Times New Roman"/>
                <w:color w:val="000000" w:themeColor="text1"/>
                <w:sz w:val="26"/>
                <w:szCs w:val="26"/>
                <w:rPrChange w:id="605" w:author="Xuân Đài" w:date="2023-12-02T21:53:00Z">
                  <w:rPr>
                    <w:del w:id="606" w:author="Xuân Đài" w:date="2023-12-02T22:06:00Z"/>
                    <w:rFonts w:ascii="Times New Roman" w:hAnsi="Times New Roman" w:cs="Times New Roman"/>
                    <w:sz w:val="26"/>
                    <w:szCs w:val="26"/>
                  </w:rPr>
                </w:rPrChange>
              </w:rPr>
            </w:pPr>
            <w:del w:id="607" w:author="Xuân Đài" w:date="2023-12-02T22:06:00Z">
              <w:r w:rsidRPr="00C968AC" w:rsidDel="002655C9">
                <w:rPr>
                  <w:color w:val="000000" w:themeColor="text1"/>
                  <w:szCs w:val="26"/>
                  <w:rPrChange w:id="608" w:author="Xuân Đài" w:date="2023-12-02T21:53:00Z">
                    <w:rPr>
                      <w:szCs w:val="26"/>
                    </w:rPr>
                  </w:rPrChange>
                </w:rPr>
                <w:delText>Chỉ số sức khỏe vi sinh vật đường ruột</w:delText>
              </w:r>
              <w:r w:rsidR="008C527E" w:rsidRPr="00C968AC" w:rsidDel="002655C9">
                <w:rPr>
                  <w:color w:val="000000" w:themeColor="text1"/>
                  <w:szCs w:val="26"/>
                  <w:rPrChange w:id="609" w:author="Xuân Đài" w:date="2023-12-02T21:53:00Z">
                    <w:rPr>
                      <w:szCs w:val="26"/>
                    </w:rPr>
                  </w:rPrChange>
                </w:rPr>
                <w:delText xml:space="preserve"> (gut microbiota health index)</w:delText>
              </w:r>
            </w:del>
          </w:p>
          <w:p w14:paraId="4671DF50" w14:textId="64E4F6D6" w:rsidR="00CE7551" w:rsidRPr="00C968AC" w:rsidDel="002655C9" w:rsidRDefault="00CE7551" w:rsidP="008C527E">
            <w:pPr>
              <w:spacing w:line="360" w:lineRule="auto"/>
              <w:ind w:firstLine="0"/>
              <w:jc w:val="left"/>
              <w:rPr>
                <w:del w:id="610" w:author="Xuân Đài" w:date="2023-12-02T22:06:00Z"/>
                <w:rFonts w:ascii="Times New Roman" w:hAnsi="Times New Roman" w:cs="Times New Roman"/>
                <w:color w:val="000000" w:themeColor="text1"/>
                <w:sz w:val="26"/>
                <w:szCs w:val="26"/>
                <w:rPrChange w:id="611" w:author="Xuân Đài" w:date="2023-12-02T21:53:00Z">
                  <w:rPr>
                    <w:del w:id="612" w:author="Xuân Đài" w:date="2023-12-02T22:06:00Z"/>
                    <w:rFonts w:ascii="Times New Roman" w:hAnsi="Times New Roman" w:cs="Times New Roman"/>
                    <w:sz w:val="26"/>
                    <w:szCs w:val="26"/>
                  </w:rPr>
                </w:rPrChange>
              </w:rPr>
            </w:pPr>
            <w:del w:id="613" w:author="Xuân Đài" w:date="2023-12-02T22:06:00Z">
              <w:r w:rsidRPr="00C968AC" w:rsidDel="002655C9">
                <w:rPr>
                  <w:color w:val="000000" w:themeColor="text1"/>
                  <w:szCs w:val="26"/>
                  <w:rPrChange w:id="614" w:author="Xuân Đài" w:date="2023-12-02T21:53:00Z">
                    <w:rPr>
                      <w:szCs w:val="26"/>
                    </w:rPr>
                  </w:rPrChange>
                </w:rPr>
                <w:delText>Mô hình hỗn hợp Gaussian</w:delText>
              </w:r>
              <w:r w:rsidR="008C527E" w:rsidRPr="00C968AC" w:rsidDel="002655C9">
                <w:rPr>
                  <w:color w:val="000000" w:themeColor="text1"/>
                  <w:szCs w:val="26"/>
                  <w:rPrChange w:id="615" w:author="Xuân Đài" w:date="2023-12-02T21:53:00Z">
                    <w:rPr>
                      <w:szCs w:val="26"/>
                    </w:rPr>
                  </w:rPrChange>
                </w:rPr>
                <w:delText xml:space="preserve"> (Gaussian Mixture Model)</w:delText>
              </w:r>
            </w:del>
          </w:p>
          <w:p w14:paraId="1990EC1D" w14:textId="4F36BF28" w:rsidR="00CE7551" w:rsidRPr="00C968AC" w:rsidDel="002655C9" w:rsidRDefault="00CE7551" w:rsidP="008C527E">
            <w:pPr>
              <w:spacing w:line="360" w:lineRule="auto"/>
              <w:ind w:firstLine="0"/>
              <w:jc w:val="left"/>
              <w:rPr>
                <w:del w:id="616" w:author="Xuân Đài" w:date="2023-12-02T22:06:00Z"/>
                <w:rFonts w:ascii="Times New Roman" w:hAnsi="Times New Roman" w:cs="Times New Roman"/>
                <w:color w:val="000000" w:themeColor="text1"/>
                <w:sz w:val="26"/>
                <w:szCs w:val="26"/>
                <w:rPrChange w:id="617" w:author="Xuân Đài" w:date="2023-12-02T21:53:00Z">
                  <w:rPr>
                    <w:del w:id="618" w:author="Xuân Đài" w:date="2023-12-02T22:06:00Z"/>
                    <w:rFonts w:ascii="Times New Roman" w:hAnsi="Times New Roman" w:cs="Times New Roman"/>
                    <w:sz w:val="26"/>
                    <w:szCs w:val="26"/>
                  </w:rPr>
                </w:rPrChange>
              </w:rPr>
            </w:pPr>
            <w:del w:id="619" w:author="Xuân Đài" w:date="2023-12-02T22:06:00Z">
              <w:r w:rsidRPr="00C968AC" w:rsidDel="002655C9">
                <w:rPr>
                  <w:color w:val="000000" w:themeColor="text1"/>
                  <w:szCs w:val="26"/>
                  <w:rPrChange w:id="620" w:author="Xuân Đài" w:date="2023-12-02T21:53:00Z">
                    <w:rPr>
                      <w:szCs w:val="26"/>
                    </w:rPr>
                  </w:rPrChange>
                </w:rPr>
                <w:delText>Mạng Nơ-ron Đồ Thị</w:delText>
              </w:r>
              <w:r w:rsidR="008C527E" w:rsidRPr="00C968AC" w:rsidDel="002655C9">
                <w:rPr>
                  <w:color w:val="000000" w:themeColor="text1"/>
                  <w:szCs w:val="26"/>
                  <w:rPrChange w:id="621" w:author="Xuân Đài" w:date="2023-12-02T21:53:00Z">
                    <w:rPr>
                      <w:szCs w:val="26"/>
                    </w:rPr>
                  </w:rPrChange>
                </w:rPr>
                <w:delText xml:space="preserve"> (Graph Neural Network)</w:delText>
              </w:r>
            </w:del>
          </w:p>
          <w:p w14:paraId="67BEC529" w14:textId="41C2880A" w:rsidR="00CE7551" w:rsidRPr="00C968AC" w:rsidDel="002655C9" w:rsidRDefault="00CE7551" w:rsidP="008C527E">
            <w:pPr>
              <w:spacing w:line="360" w:lineRule="auto"/>
              <w:ind w:firstLine="0"/>
              <w:jc w:val="left"/>
              <w:rPr>
                <w:del w:id="622" w:author="Xuân Đài" w:date="2023-12-02T22:06:00Z"/>
                <w:rFonts w:ascii="Times New Roman" w:hAnsi="Times New Roman" w:cs="Times New Roman"/>
                <w:color w:val="000000" w:themeColor="text1"/>
                <w:sz w:val="26"/>
                <w:szCs w:val="26"/>
                <w:rPrChange w:id="623" w:author="Xuân Đài" w:date="2023-12-02T21:53:00Z">
                  <w:rPr>
                    <w:del w:id="624" w:author="Xuân Đài" w:date="2023-12-02T22:06:00Z"/>
                    <w:rFonts w:ascii="Times New Roman" w:hAnsi="Times New Roman" w:cs="Times New Roman"/>
                    <w:sz w:val="26"/>
                    <w:szCs w:val="26"/>
                  </w:rPr>
                </w:rPrChange>
              </w:rPr>
            </w:pPr>
            <w:del w:id="625" w:author="Xuân Đài" w:date="2023-12-02T22:06:00Z">
              <w:r w:rsidRPr="00C968AC" w:rsidDel="002655C9">
                <w:rPr>
                  <w:color w:val="000000" w:themeColor="text1"/>
                  <w:szCs w:val="26"/>
                  <w:rPrChange w:id="626" w:author="Xuân Đài" w:date="2023-12-02T21:53:00Z">
                    <w:rPr>
                      <w:szCs w:val="26"/>
                    </w:rPr>
                  </w:rPrChange>
                </w:rPr>
                <w:delText>Dữ liệu mạng xã hội có tham chiếu địa lý</w:delText>
              </w:r>
              <w:r w:rsidR="008C527E" w:rsidRPr="00C968AC" w:rsidDel="002655C9">
                <w:rPr>
                  <w:color w:val="000000" w:themeColor="text1"/>
                  <w:szCs w:val="26"/>
                  <w:rPrChange w:id="627" w:author="Xuân Đài" w:date="2023-12-02T21:53:00Z">
                    <w:rPr>
                      <w:szCs w:val="26"/>
                    </w:rPr>
                  </w:rPrChange>
                </w:rPr>
                <w:delText xml:space="preserve"> (Georeferenced Social Media Data)</w:delText>
              </w:r>
            </w:del>
          </w:p>
          <w:p w14:paraId="1C9EB1AE" w14:textId="4640E8EF" w:rsidR="00CE7551" w:rsidRPr="00C968AC" w:rsidDel="002655C9" w:rsidRDefault="00CE7551" w:rsidP="008C527E">
            <w:pPr>
              <w:spacing w:line="360" w:lineRule="auto"/>
              <w:ind w:firstLine="0"/>
              <w:jc w:val="left"/>
              <w:rPr>
                <w:del w:id="628" w:author="Xuân Đài" w:date="2023-12-02T22:06:00Z"/>
                <w:rFonts w:ascii="Times New Roman" w:hAnsi="Times New Roman" w:cs="Times New Roman"/>
                <w:color w:val="000000" w:themeColor="text1"/>
                <w:sz w:val="26"/>
                <w:szCs w:val="26"/>
                <w:rPrChange w:id="629" w:author="Xuân Đài" w:date="2023-12-02T21:53:00Z">
                  <w:rPr>
                    <w:del w:id="630" w:author="Xuân Đài" w:date="2023-12-02T22:06:00Z"/>
                    <w:rFonts w:ascii="Times New Roman" w:hAnsi="Times New Roman" w:cs="Times New Roman"/>
                    <w:sz w:val="26"/>
                    <w:szCs w:val="26"/>
                  </w:rPr>
                </w:rPrChange>
              </w:rPr>
            </w:pPr>
            <w:del w:id="631" w:author="Xuân Đài" w:date="2023-12-02T22:06:00Z">
              <w:r w:rsidRPr="00C968AC" w:rsidDel="002655C9">
                <w:rPr>
                  <w:color w:val="000000" w:themeColor="text1"/>
                  <w:szCs w:val="26"/>
                  <w:rPrChange w:id="632" w:author="Xuân Đài" w:date="2023-12-02T21:53:00Z">
                    <w:rPr>
                      <w:szCs w:val="26"/>
                    </w:rPr>
                  </w:rPrChange>
                </w:rPr>
                <w:delText>Mô hình tầng điện ly-nhiệt quyển toàn cầu</w:delText>
              </w:r>
              <w:r w:rsidR="008C527E" w:rsidRPr="00C968AC" w:rsidDel="002655C9">
                <w:rPr>
                  <w:color w:val="000000" w:themeColor="text1"/>
                  <w:szCs w:val="26"/>
                  <w:rPrChange w:id="633" w:author="Xuân Đài" w:date="2023-12-02T21:53:00Z">
                    <w:rPr>
                      <w:szCs w:val="26"/>
                    </w:rPr>
                  </w:rPrChange>
                </w:rPr>
                <w:delText xml:space="preserve"> (Global Ionosphere-Thermosphere Model)</w:delText>
              </w:r>
            </w:del>
          </w:p>
          <w:p w14:paraId="0F131663" w14:textId="213C6BE2" w:rsidR="00CE7551" w:rsidRPr="00C968AC" w:rsidDel="002655C9" w:rsidRDefault="00CE7551" w:rsidP="008C527E">
            <w:pPr>
              <w:spacing w:line="360" w:lineRule="auto"/>
              <w:ind w:firstLine="0"/>
              <w:jc w:val="left"/>
              <w:rPr>
                <w:del w:id="634" w:author="Xuân Đài" w:date="2023-12-02T22:06:00Z"/>
                <w:rFonts w:ascii="Times New Roman" w:hAnsi="Times New Roman" w:cs="Times New Roman"/>
                <w:color w:val="000000" w:themeColor="text1"/>
                <w:sz w:val="26"/>
                <w:szCs w:val="26"/>
                <w:rPrChange w:id="635" w:author="Xuân Đài" w:date="2023-12-02T21:53:00Z">
                  <w:rPr>
                    <w:del w:id="636" w:author="Xuân Đài" w:date="2023-12-02T22:06:00Z"/>
                    <w:rFonts w:ascii="Times New Roman" w:hAnsi="Times New Roman" w:cs="Times New Roman"/>
                    <w:sz w:val="26"/>
                    <w:szCs w:val="26"/>
                  </w:rPr>
                </w:rPrChange>
              </w:rPr>
            </w:pPr>
            <w:del w:id="637" w:author="Xuân Đài" w:date="2023-12-02T22:06:00Z">
              <w:r w:rsidRPr="00C968AC" w:rsidDel="002655C9">
                <w:rPr>
                  <w:color w:val="000000" w:themeColor="text1"/>
                  <w:szCs w:val="26"/>
                  <w:rPrChange w:id="638" w:author="Xuân Đài" w:date="2023-12-02T21:53:00Z">
                    <w:rPr>
                      <w:szCs w:val="26"/>
                    </w:rPr>
                  </w:rPrChange>
                </w:rPr>
                <w:delText>Phân cụm không gian dựa trên mật độ phân cấp với nhiễu</w:delText>
              </w:r>
              <w:r w:rsidR="008C527E" w:rsidRPr="00C968AC" w:rsidDel="002655C9">
                <w:rPr>
                  <w:color w:val="000000" w:themeColor="text1"/>
                  <w:szCs w:val="26"/>
                  <w:rPrChange w:id="639" w:author="Xuân Đài" w:date="2023-12-02T21:53:00Z">
                    <w:rPr>
                      <w:szCs w:val="26"/>
                    </w:rPr>
                  </w:rPrChange>
                </w:rPr>
                <w:delText xml:space="preserve"> (Hierarchical Density-Based Spatial Clustering of Applications with Noise)</w:delText>
              </w:r>
            </w:del>
          </w:p>
          <w:p w14:paraId="6A4E93F4" w14:textId="3DCEADC3" w:rsidR="00CE7551" w:rsidRPr="00C968AC" w:rsidDel="002655C9" w:rsidRDefault="00CE7551" w:rsidP="008C527E">
            <w:pPr>
              <w:spacing w:line="360" w:lineRule="auto"/>
              <w:ind w:firstLine="0"/>
              <w:jc w:val="left"/>
              <w:rPr>
                <w:del w:id="640" w:author="Xuân Đài" w:date="2023-12-02T22:06:00Z"/>
                <w:rFonts w:ascii="Times New Roman" w:hAnsi="Times New Roman" w:cs="Times New Roman"/>
                <w:color w:val="000000" w:themeColor="text1"/>
                <w:sz w:val="26"/>
                <w:szCs w:val="26"/>
                <w:rPrChange w:id="641" w:author="Xuân Đài" w:date="2023-12-02T21:53:00Z">
                  <w:rPr>
                    <w:del w:id="642" w:author="Xuân Đài" w:date="2023-12-02T22:06:00Z"/>
                    <w:rFonts w:ascii="Times New Roman" w:hAnsi="Times New Roman" w:cs="Times New Roman"/>
                    <w:sz w:val="26"/>
                    <w:szCs w:val="26"/>
                  </w:rPr>
                </w:rPrChange>
              </w:rPr>
            </w:pPr>
            <w:del w:id="643" w:author="Xuân Đài" w:date="2023-12-02T22:06:00Z">
              <w:r w:rsidRPr="00C968AC" w:rsidDel="002655C9">
                <w:rPr>
                  <w:color w:val="000000" w:themeColor="text1"/>
                  <w:szCs w:val="26"/>
                  <w:rPrChange w:id="644" w:author="Xuân Đài" w:date="2023-12-02T21:53:00Z">
                    <w:rPr>
                      <w:szCs w:val="26"/>
                    </w:rPr>
                  </w:rPrChange>
                </w:rPr>
                <w:delText>Chỉ bắt sự cấu trúc của nhiễm sắc thể</w:delText>
              </w:r>
              <w:r w:rsidR="008C527E" w:rsidRPr="00C968AC" w:rsidDel="002655C9">
                <w:rPr>
                  <w:color w:val="000000" w:themeColor="text1"/>
                  <w:szCs w:val="26"/>
                  <w:rPrChange w:id="645" w:author="Xuân Đài" w:date="2023-12-02T21:53:00Z">
                    <w:rPr>
                      <w:szCs w:val="26"/>
                    </w:rPr>
                  </w:rPrChange>
                </w:rPr>
                <w:delText xml:space="preserve"> (Chromatin Conformation Capture)</w:delText>
              </w:r>
            </w:del>
          </w:p>
          <w:p w14:paraId="638ED620" w14:textId="36B29411" w:rsidR="00CE7551" w:rsidRPr="00C968AC" w:rsidDel="002655C9" w:rsidRDefault="00CE7551" w:rsidP="008C527E">
            <w:pPr>
              <w:spacing w:line="360" w:lineRule="auto"/>
              <w:ind w:firstLine="0"/>
              <w:jc w:val="left"/>
              <w:rPr>
                <w:del w:id="646" w:author="Xuân Đài" w:date="2023-12-02T22:06:00Z"/>
                <w:rFonts w:ascii="Times New Roman" w:hAnsi="Times New Roman" w:cs="Times New Roman"/>
                <w:color w:val="000000" w:themeColor="text1"/>
                <w:sz w:val="26"/>
                <w:szCs w:val="26"/>
                <w:rPrChange w:id="647" w:author="Xuân Đài" w:date="2023-12-02T21:53:00Z">
                  <w:rPr>
                    <w:del w:id="648" w:author="Xuân Đài" w:date="2023-12-02T22:06:00Z"/>
                    <w:rFonts w:ascii="Times New Roman" w:hAnsi="Times New Roman" w:cs="Times New Roman"/>
                    <w:sz w:val="26"/>
                    <w:szCs w:val="26"/>
                  </w:rPr>
                </w:rPrChange>
              </w:rPr>
            </w:pPr>
            <w:del w:id="649" w:author="Xuân Đài" w:date="2023-12-02T22:06:00Z">
              <w:r w:rsidRPr="00C968AC" w:rsidDel="002655C9">
                <w:rPr>
                  <w:color w:val="000000" w:themeColor="text1"/>
                  <w:szCs w:val="26"/>
                  <w:rPrChange w:id="650" w:author="Xuân Đài" w:date="2023-12-02T21:53:00Z">
                    <w:rPr>
                      <w:szCs w:val="26"/>
                    </w:rPr>
                  </w:rPrChange>
                </w:rPr>
                <w:delText>Dây chuyền tạo nhóm có cấu trúc phân cấp và được điều chỉnh tỉ mỉ</w:delText>
              </w:r>
              <w:r w:rsidR="008C527E" w:rsidRPr="00C968AC" w:rsidDel="002655C9">
                <w:rPr>
                  <w:color w:val="000000" w:themeColor="text1"/>
                  <w:szCs w:val="26"/>
                  <w:rPrChange w:id="651" w:author="Xuân Đài" w:date="2023-12-02T21:53:00Z">
                    <w:rPr>
                      <w:szCs w:val="26"/>
                    </w:rPr>
                  </w:rPrChange>
                </w:rPr>
                <w:delText xml:space="preserve"> (rarchical and Finely-tuned Binning Pipeline)</w:delText>
              </w:r>
            </w:del>
          </w:p>
          <w:p w14:paraId="4607E2C5" w14:textId="06690702" w:rsidR="008C527E" w:rsidRPr="00C968AC" w:rsidDel="002655C9" w:rsidRDefault="00CE7551" w:rsidP="008C527E">
            <w:pPr>
              <w:spacing w:line="360" w:lineRule="auto"/>
              <w:ind w:firstLine="0"/>
              <w:jc w:val="left"/>
              <w:rPr>
                <w:del w:id="652" w:author="Xuân Đài" w:date="2023-12-02T22:06:00Z"/>
                <w:rFonts w:ascii="Times New Roman" w:hAnsi="Times New Roman" w:cs="Times New Roman"/>
                <w:color w:val="000000" w:themeColor="text1"/>
                <w:sz w:val="26"/>
                <w:szCs w:val="26"/>
                <w:rPrChange w:id="653" w:author="Xuân Đài" w:date="2023-12-02T21:53:00Z">
                  <w:rPr>
                    <w:del w:id="654" w:author="Xuân Đài" w:date="2023-12-02T22:06:00Z"/>
                    <w:rFonts w:ascii="Times New Roman" w:hAnsi="Times New Roman" w:cs="Times New Roman"/>
                    <w:sz w:val="26"/>
                    <w:szCs w:val="26"/>
                  </w:rPr>
                </w:rPrChange>
              </w:rPr>
            </w:pPr>
            <w:del w:id="655" w:author="Xuân Đài" w:date="2023-12-02T22:06:00Z">
              <w:r w:rsidRPr="00C968AC" w:rsidDel="002655C9">
                <w:rPr>
                  <w:color w:val="000000" w:themeColor="text1"/>
                  <w:szCs w:val="26"/>
                  <w:rPrChange w:id="656" w:author="Xuân Đài" w:date="2023-12-02T21:53:00Z">
                    <w:rPr>
                      <w:szCs w:val="26"/>
                    </w:rPr>
                  </w:rPrChange>
                </w:rPr>
                <w:delText>Chỉ số sức khỏe với PCA</w:delText>
              </w:r>
              <w:r w:rsidR="008C527E" w:rsidRPr="00C968AC" w:rsidDel="002655C9">
                <w:rPr>
                  <w:color w:val="000000" w:themeColor="text1"/>
                  <w:szCs w:val="26"/>
                  <w:rPrChange w:id="657" w:author="Xuân Đài" w:date="2023-12-02T21:53:00Z">
                    <w:rPr>
                      <w:szCs w:val="26"/>
                    </w:rPr>
                  </w:rPrChange>
                </w:rPr>
                <w:delText xml:space="preserve"> (Health index with PCA)</w:delText>
              </w:r>
            </w:del>
          </w:p>
          <w:p w14:paraId="58717AAB" w14:textId="77ACF2AF" w:rsidR="00CE7551" w:rsidRPr="00C968AC" w:rsidDel="002655C9" w:rsidRDefault="00CE7551" w:rsidP="008C527E">
            <w:pPr>
              <w:spacing w:line="360" w:lineRule="auto"/>
              <w:ind w:firstLine="0"/>
              <w:jc w:val="left"/>
              <w:rPr>
                <w:del w:id="658" w:author="Xuân Đài" w:date="2023-12-02T22:06:00Z"/>
                <w:rFonts w:ascii="Times New Roman" w:hAnsi="Times New Roman" w:cs="Times New Roman"/>
                <w:color w:val="000000" w:themeColor="text1"/>
                <w:sz w:val="26"/>
                <w:szCs w:val="26"/>
                <w:rPrChange w:id="659" w:author="Xuân Đài" w:date="2023-12-02T21:53:00Z">
                  <w:rPr>
                    <w:del w:id="660" w:author="Xuân Đài" w:date="2023-12-02T22:06:00Z"/>
                    <w:rFonts w:ascii="Times New Roman" w:hAnsi="Times New Roman" w:cs="Times New Roman"/>
                    <w:sz w:val="26"/>
                    <w:szCs w:val="26"/>
                  </w:rPr>
                </w:rPrChange>
              </w:rPr>
            </w:pPr>
            <w:del w:id="661" w:author="Xuân Đài" w:date="2023-12-02T22:06:00Z">
              <w:r w:rsidRPr="00C968AC" w:rsidDel="002655C9">
                <w:rPr>
                  <w:color w:val="000000" w:themeColor="text1"/>
                  <w:szCs w:val="26"/>
                  <w:rPrChange w:id="662" w:author="Xuân Đài" w:date="2023-12-02T21:53:00Z">
                    <w:rPr>
                      <w:szCs w:val="26"/>
                    </w:rPr>
                  </w:rPrChange>
                </w:rPr>
                <w:delText>Vi rút suy giảm miễn dịch người</w:delText>
              </w:r>
              <w:r w:rsidR="008C527E" w:rsidRPr="00C968AC" w:rsidDel="002655C9">
                <w:rPr>
                  <w:color w:val="000000" w:themeColor="text1"/>
                  <w:szCs w:val="26"/>
                  <w:rPrChange w:id="663" w:author="Xuân Đài" w:date="2023-12-02T21:53:00Z">
                    <w:rPr>
                      <w:szCs w:val="26"/>
                    </w:rPr>
                  </w:rPrChange>
                </w:rPr>
                <w:delText xml:space="preserve"> (Human Immunodeficiency Virus)</w:delText>
              </w:r>
            </w:del>
          </w:p>
          <w:p w14:paraId="147BD7A7" w14:textId="5EE1F9ED" w:rsidR="00CE7551" w:rsidRPr="00C968AC" w:rsidDel="002655C9" w:rsidRDefault="00CE7551" w:rsidP="008C527E">
            <w:pPr>
              <w:spacing w:line="360" w:lineRule="auto"/>
              <w:ind w:firstLine="0"/>
              <w:jc w:val="left"/>
              <w:rPr>
                <w:del w:id="664" w:author="Xuân Đài" w:date="2023-12-02T22:06:00Z"/>
                <w:rFonts w:ascii="Times New Roman" w:hAnsi="Times New Roman" w:cs="Times New Roman"/>
                <w:color w:val="000000" w:themeColor="text1"/>
                <w:sz w:val="26"/>
                <w:szCs w:val="26"/>
                <w:rPrChange w:id="665" w:author="Xuân Đài" w:date="2023-12-02T21:53:00Z">
                  <w:rPr>
                    <w:del w:id="666" w:author="Xuân Đài" w:date="2023-12-02T22:06:00Z"/>
                    <w:rFonts w:ascii="Times New Roman" w:hAnsi="Times New Roman" w:cs="Times New Roman"/>
                    <w:sz w:val="26"/>
                    <w:szCs w:val="26"/>
                  </w:rPr>
                </w:rPrChange>
              </w:rPr>
            </w:pPr>
            <w:del w:id="667" w:author="Xuân Đài" w:date="2023-12-02T22:06:00Z">
              <w:r w:rsidRPr="00C968AC" w:rsidDel="002655C9">
                <w:rPr>
                  <w:color w:val="000000" w:themeColor="text1"/>
                  <w:szCs w:val="26"/>
                  <w:rPrChange w:id="668" w:author="Xuân Đài" w:date="2023-12-02T21:53:00Z">
                    <w:rPr>
                      <w:szCs w:val="26"/>
                    </w:rPr>
                  </w:rPrChange>
                </w:rPr>
                <w:delText>Dự án Vi sinh vật học của con người 2</w:delText>
              </w:r>
              <w:r w:rsidR="008C527E" w:rsidRPr="00C968AC" w:rsidDel="002655C9">
                <w:rPr>
                  <w:color w:val="000000" w:themeColor="text1"/>
                  <w:szCs w:val="26"/>
                  <w:rPrChange w:id="669" w:author="Xuân Đài" w:date="2023-12-02T21:53:00Z">
                    <w:rPr>
                      <w:szCs w:val="26"/>
                    </w:rPr>
                  </w:rPrChange>
                </w:rPr>
                <w:delText xml:space="preserve"> (Human Microbiome Project 2)</w:delText>
              </w:r>
            </w:del>
          </w:p>
          <w:p w14:paraId="6E0CD9DD" w14:textId="734793F4" w:rsidR="00CE7551" w:rsidRPr="00C968AC" w:rsidDel="002655C9" w:rsidRDefault="00CE7551" w:rsidP="008C527E">
            <w:pPr>
              <w:spacing w:line="360" w:lineRule="auto"/>
              <w:ind w:firstLine="0"/>
              <w:jc w:val="left"/>
              <w:rPr>
                <w:del w:id="670" w:author="Xuân Đài" w:date="2023-12-02T22:06:00Z"/>
                <w:rFonts w:ascii="Times New Roman" w:hAnsi="Times New Roman" w:cs="Times New Roman"/>
                <w:color w:val="000000" w:themeColor="text1"/>
                <w:sz w:val="26"/>
                <w:szCs w:val="26"/>
                <w:rPrChange w:id="671" w:author="Xuân Đài" w:date="2023-12-02T21:53:00Z">
                  <w:rPr>
                    <w:del w:id="672" w:author="Xuân Đài" w:date="2023-12-02T22:06:00Z"/>
                    <w:rFonts w:ascii="Times New Roman" w:hAnsi="Times New Roman" w:cs="Times New Roman"/>
                    <w:sz w:val="26"/>
                    <w:szCs w:val="26"/>
                  </w:rPr>
                </w:rPrChange>
              </w:rPr>
            </w:pPr>
            <w:del w:id="673" w:author="Xuân Đài" w:date="2023-12-02T22:06:00Z">
              <w:r w:rsidRPr="00C968AC" w:rsidDel="002655C9">
                <w:rPr>
                  <w:color w:val="000000" w:themeColor="text1"/>
                  <w:szCs w:val="26"/>
                  <w:rPrChange w:id="674" w:author="Xuân Đài" w:date="2023-12-02T21:53:00Z">
                    <w:rPr>
                      <w:szCs w:val="26"/>
                    </w:rPr>
                  </w:rPrChange>
                </w:rPr>
                <w:delText>Bệnh viêm ruột</w:delText>
              </w:r>
              <w:r w:rsidR="008C527E" w:rsidRPr="00C968AC" w:rsidDel="002655C9">
                <w:rPr>
                  <w:color w:val="000000" w:themeColor="text1"/>
                  <w:szCs w:val="26"/>
                  <w:rPrChange w:id="675" w:author="Xuân Đài" w:date="2023-12-02T21:53:00Z">
                    <w:rPr>
                      <w:szCs w:val="26"/>
                    </w:rPr>
                  </w:rPrChange>
                </w:rPr>
                <w:delText xml:space="preserve"> (Inflammatory Bowel Disease)</w:delText>
              </w:r>
            </w:del>
          </w:p>
          <w:p w14:paraId="7E0ED5F6" w14:textId="6B9BDCDE" w:rsidR="00CE7551" w:rsidRPr="00C968AC" w:rsidDel="002655C9" w:rsidRDefault="00CE7551" w:rsidP="008C527E">
            <w:pPr>
              <w:spacing w:line="360" w:lineRule="auto"/>
              <w:ind w:firstLine="0"/>
              <w:jc w:val="left"/>
              <w:rPr>
                <w:del w:id="676" w:author="Xuân Đài" w:date="2023-12-02T22:06:00Z"/>
                <w:rFonts w:ascii="Times New Roman" w:hAnsi="Times New Roman" w:cs="Times New Roman"/>
                <w:color w:val="000000" w:themeColor="text1"/>
                <w:sz w:val="26"/>
                <w:szCs w:val="26"/>
                <w:rPrChange w:id="677" w:author="Xuân Đài" w:date="2023-12-02T21:53:00Z">
                  <w:rPr>
                    <w:del w:id="678" w:author="Xuân Đài" w:date="2023-12-02T22:06:00Z"/>
                    <w:rFonts w:ascii="Times New Roman" w:hAnsi="Times New Roman" w:cs="Times New Roman"/>
                    <w:sz w:val="26"/>
                    <w:szCs w:val="26"/>
                  </w:rPr>
                </w:rPrChange>
              </w:rPr>
            </w:pPr>
            <w:del w:id="679" w:author="Xuân Đài" w:date="2023-12-02T22:06:00Z">
              <w:r w:rsidRPr="00C968AC" w:rsidDel="002655C9">
                <w:rPr>
                  <w:color w:val="000000" w:themeColor="text1"/>
                  <w:szCs w:val="26"/>
                  <w:rPrChange w:id="680" w:author="Xuân Đài" w:date="2023-12-02T21:53:00Z">
                    <w:rPr>
                      <w:szCs w:val="26"/>
                    </w:rPr>
                  </w:rPrChange>
                </w:rPr>
                <w:delText>Hội chứng ruột kích thích</w:delText>
              </w:r>
              <w:r w:rsidR="008C527E" w:rsidRPr="00C968AC" w:rsidDel="002655C9">
                <w:rPr>
                  <w:color w:val="000000" w:themeColor="text1"/>
                  <w:szCs w:val="26"/>
                  <w:rPrChange w:id="681" w:author="Xuân Đài" w:date="2023-12-02T21:53:00Z">
                    <w:rPr>
                      <w:szCs w:val="26"/>
                    </w:rPr>
                  </w:rPrChange>
                </w:rPr>
                <w:delText xml:space="preserve"> (Irritable Bowel Syndrome)</w:delText>
              </w:r>
            </w:del>
          </w:p>
          <w:p w14:paraId="1A33471D" w14:textId="22223C85" w:rsidR="00CE7551" w:rsidRPr="00C968AC" w:rsidDel="002655C9" w:rsidRDefault="00CE7551" w:rsidP="008C527E">
            <w:pPr>
              <w:spacing w:line="360" w:lineRule="auto"/>
              <w:ind w:firstLine="0"/>
              <w:jc w:val="left"/>
              <w:rPr>
                <w:del w:id="682" w:author="Xuân Đài" w:date="2023-12-02T22:06:00Z"/>
                <w:rFonts w:ascii="Times New Roman" w:hAnsi="Times New Roman" w:cs="Times New Roman"/>
                <w:color w:val="000000" w:themeColor="text1"/>
                <w:sz w:val="26"/>
                <w:szCs w:val="26"/>
                <w:rPrChange w:id="683" w:author="Xuân Đài" w:date="2023-12-02T21:53:00Z">
                  <w:rPr>
                    <w:del w:id="684" w:author="Xuân Đài" w:date="2023-12-02T22:06:00Z"/>
                    <w:rFonts w:ascii="Times New Roman" w:hAnsi="Times New Roman" w:cs="Times New Roman"/>
                    <w:sz w:val="26"/>
                    <w:szCs w:val="26"/>
                  </w:rPr>
                </w:rPrChange>
              </w:rPr>
            </w:pPr>
            <w:del w:id="685" w:author="Xuân Đài" w:date="2023-12-02T22:06:00Z">
              <w:r w:rsidRPr="00C968AC" w:rsidDel="002655C9">
                <w:rPr>
                  <w:color w:val="000000" w:themeColor="text1"/>
                  <w:szCs w:val="26"/>
                  <w:rPrChange w:id="686" w:author="Xuân Đài" w:date="2023-12-02T21:53:00Z">
                    <w:rPr>
                      <w:szCs w:val="26"/>
                    </w:rPr>
                  </w:rPrChange>
                </w:rPr>
                <w:delText>Bệnh truyền nhiễm</w:delText>
              </w:r>
              <w:r w:rsidR="008C527E" w:rsidRPr="00C968AC" w:rsidDel="002655C9">
                <w:rPr>
                  <w:color w:val="000000" w:themeColor="text1"/>
                  <w:szCs w:val="26"/>
                  <w:rPrChange w:id="687" w:author="Xuân Đài" w:date="2023-12-02T21:53:00Z">
                    <w:rPr>
                      <w:szCs w:val="26"/>
                    </w:rPr>
                  </w:rPrChange>
                </w:rPr>
                <w:delText xml:space="preserve"> (Infectious Disease)</w:delText>
              </w:r>
            </w:del>
          </w:p>
          <w:p w14:paraId="3C3BEA0B" w14:textId="29482276" w:rsidR="00CE7551" w:rsidRPr="00C968AC" w:rsidDel="002655C9" w:rsidRDefault="00CE7551" w:rsidP="008C527E">
            <w:pPr>
              <w:spacing w:line="360" w:lineRule="auto"/>
              <w:ind w:firstLine="0"/>
              <w:jc w:val="left"/>
              <w:rPr>
                <w:del w:id="688" w:author="Xuân Đài" w:date="2023-12-02T22:06:00Z"/>
                <w:rFonts w:ascii="Times New Roman" w:hAnsi="Times New Roman" w:cs="Times New Roman"/>
                <w:color w:val="000000" w:themeColor="text1"/>
                <w:sz w:val="26"/>
                <w:szCs w:val="26"/>
                <w:rPrChange w:id="689" w:author="Xuân Đài" w:date="2023-12-02T21:53:00Z">
                  <w:rPr>
                    <w:del w:id="690" w:author="Xuân Đài" w:date="2023-12-02T22:06:00Z"/>
                    <w:rFonts w:ascii="Times New Roman" w:hAnsi="Times New Roman" w:cs="Times New Roman"/>
                    <w:sz w:val="26"/>
                    <w:szCs w:val="26"/>
                  </w:rPr>
                </w:rPrChange>
              </w:rPr>
            </w:pPr>
            <w:del w:id="691" w:author="Xuân Đài" w:date="2023-12-02T22:06:00Z">
              <w:r w:rsidRPr="00C968AC" w:rsidDel="002655C9">
                <w:rPr>
                  <w:color w:val="000000" w:themeColor="text1"/>
                  <w:szCs w:val="26"/>
                  <w:rPrChange w:id="692" w:author="Xuân Đài" w:date="2023-12-02T21:53:00Z">
                    <w:rPr>
                      <w:szCs w:val="26"/>
                    </w:rPr>
                  </w:rPrChange>
                </w:rPr>
                <w:delText>Từ trường liên hành tinh</w:delText>
              </w:r>
              <w:r w:rsidR="008C527E" w:rsidRPr="00C968AC" w:rsidDel="002655C9">
                <w:rPr>
                  <w:color w:val="000000" w:themeColor="text1"/>
                  <w:szCs w:val="26"/>
                  <w:rPrChange w:id="693" w:author="Xuân Đài" w:date="2023-12-02T21:53:00Z">
                    <w:rPr>
                      <w:szCs w:val="26"/>
                    </w:rPr>
                  </w:rPrChange>
                </w:rPr>
                <w:delText xml:space="preserve"> (Interplanetary Magnetic Field)</w:delText>
              </w:r>
            </w:del>
          </w:p>
          <w:p w14:paraId="618E7EE9" w14:textId="603E3199" w:rsidR="00CE7551" w:rsidRPr="00C968AC" w:rsidDel="002655C9" w:rsidRDefault="00CE7551" w:rsidP="008C527E">
            <w:pPr>
              <w:spacing w:line="360" w:lineRule="auto"/>
              <w:ind w:firstLine="0"/>
              <w:jc w:val="left"/>
              <w:rPr>
                <w:del w:id="694" w:author="Xuân Đài" w:date="2023-12-02T22:06:00Z"/>
                <w:rFonts w:ascii="Times New Roman" w:hAnsi="Times New Roman" w:cs="Times New Roman"/>
                <w:color w:val="000000" w:themeColor="text1"/>
                <w:sz w:val="26"/>
                <w:szCs w:val="26"/>
                <w:rPrChange w:id="695" w:author="Xuân Đài" w:date="2023-12-02T21:53:00Z">
                  <w:rPr>
                    <w:del w:id="696" w:author="Xuân Đài" w:date="2023-12-02T22:06:00Z"/>
                    <w:rFonts w:ascii="Times New Roman" w:hAnsi="Times New Roman" w:cs="Times New Roman"/>
                    <w:sz w:val="26"/>
                    <w:szCs w:val="26"/>
                  </w:rPr>
                </w:rPrChange>
              </w:rPr>
            </w:pPr>
            <w:del w:id="697" w:author="Xuân Đài" w:date="2023-12-02T22:06:00Z">
              <w:r w:rsidRPr="00C968AC" w:rsidDel="002655C9">
                <w:rPr>
                  <w:color w:val="000000" w:themeColor="text1"/>
                  <w:szCs w:val="26"/>
                  <w:rPrChange w:id="698" w:author="Xuân Đài" w:date="2023-12-02T21:53:00Z">
                    <w:rPr>
                      <w:szCs w:val="26"/>
                    </w:rPr>
                  </w:rPrChange>
                </w:rPr>
                <w:delText>Kiểm tra tính đồng dư mật độ thấp</w:delText>
              </w:r>
              <w:r w:rsidR="00710935" w:rsidRPr="00C968AC" w:rsidDel="002655C9">
                <w:rPr>
                  <w:color w:val="000000" w:themeColor="text1"/>
                  <w:szCs w:val="26"/>
                  <w:rPrChange w:id="699" w:author="Xuân Đài" w:date="2023-12-02T21:53:00Z">
                    <w:rPr>
                      <w:szCs w:val="26"/>
                    </w:rPr>
                  </w:rPrChange>
                </w:rPr>
                <w:delText xml:space="preserve"> (Low-Density Parity Check)</w:delText>
              </w:r>
            </w:del>
          </w:p>
          <w:p w14:paraId="32A7A575" w14:textId="2AA92E57" w:rsidR="00CE7551" w:rsidRPr="00C968AC" w:rsidDel="002655C9" w:rsidRDefault="00CE7551" w:rsidP="008C527E">
            <w:pPr>
              <w:spacing w:line="360" w:lineRule="auto"/>
              <w:ind w:firstLine="0"/>
              <w:jc w:val="left"/>
              <w:rPr>
                <w:del w:id="700" w:author="Xuân Đài" w:date="2023-12-02T22:06:00Z"/>
                <w:rFonts w:ascii="Times New Roman" w:hAnsi="Times New Roman" w:cs="Times New Roman"/>
                <w:color w:val="000000" w:themeColor="text1"/>
                <w:sz w:val="26"/>
                <w:szCs w:val="26"/>
                <w:rPrChange w:id="701" w:author="Xuân Đài" w:date="2023-12-02T21:53:00Z">
                  <w:rPr>
                    <w:del w:id="702" w:author="Xuân Đài" w:date="2023-12-02T22:06:00Z"/>
                    <w:rFonts w:ascii="Times New Roman" w:hAnsi="Times New Roman" w:cs="Times New Roman"/>
                    <w:sz w:val="26"/>
                    <w:szCs w:val="26"/>
                  </w:rPr>
                </w:rPrChange>
              </w:rPr>
            </w:pPr>
            <w:del w:id="703" w:author="Xuân Đài" w:date="2023-12-02T22:06:00Z">
              <w:r w:rsidRPr="00C968AC" w:rsidDel="002655C9">
                <w:rPr>
                  <w:color w:val="000000" w:themeColor="text1"/>
                  <w:szCs w:val="26"/>
                  <w:rPrChange w:id="704" w:author="Xuân Đài" w:date="2023-12-02T21:53:00Z">
                    <w:rPr>
                      <w:szCs w:val="26"/>
                    </w:rPr>
                  </w:rPrChange>
                </w:rPr>
                <w:delText>Băm nhạy cảm với địa phương</w:delText>
              </w:r>
              <w:r w:rsidR="00710935" w:rsidRPr="00C968AC" w:rsidDel="002655C9">
                <w:rPr>
                  <w:color w:val="000000" w:themeColor="text1"/>
                  <w:szCs w:val="26"/>
                  <w:rPrChange w:id="705" w:author="Xuân Đài" w:date="2023-12-02T21:53:00Z">
                    <w:rPr>
                      <w:szCs w:val="26"/>
                    </w:rPr>
                  </w:rPrChange>
                </w:rPr>
                <w:delText xml:space="preserve"> (Locality-Sensitive Hashing)</w:delText>
              </w:r>
            </w:del>
          </w:p>
          <w:p w14:paraId="64835A29" w14:textId="255E67CD" w:rsidR="00CE7551" w:rsidRPr="00C968AC" w:rsidDel="002655C9" w:rsidRDefault="00CE7551" w:rsidP="008C527E">
            <w:pPr>
              <w:spacing w:line="360" w:lineRule="auto"/>
              <w:ind w:firstLine="0"/>
              <w:jc w:val="left"/>
              <w:rPr>
                <w:del w:id="706" w:author="Xuân Đài" w:date="2023-12-02T22:06:00Z"/>
                <w:rFonts w:ascii="Times New Roman" w:hAnsi="Times New Roman" w:cs="Times New Roman"/>
                <w:color w:val="000000" w:themeColor="text1"/>
                <w:sz w:val="26"/>
                <w:szCs w:val="26"/>
                <w:rPrChange w:id="707" w:author="Xuân Đài" w:date="2023-12-02T21:53:00Z">
                  <w:rPr>
                    <w:del w:id="708" w:author="Xuân Đài" w:date="2023-12-02T22:06:00Z"/>
                    <w:rFonts w:ascii="Times New Roman" w:hAnsi="Times New Roman" w:cs="Times New Roman"/>
                    <w:sz w:val="26"/>
                    <w:szCs w:val="26"/>
                  </w:rPr>
                </w:rPrChange>
              </w:rPr>
            </w:pPr>
            <w:del w:id="709" w:author="Xuân Đài" w:date="2023-12-02T22:06:00Z">
              <w:r w:rsidRPr="00C968AC" w:rsidDel="002655C9">
                <w:rPr>
                  <w:color w:val="000000" w:themeColor="text1"/>
                  <w:szCs w:val="26"/>
                  <w:rPrChange w:id="710" w:author="Xuân Đài" w:date="2023-12-02T21:53:00Z">
                    <w:rPr>
                      <w:szCs w:val="26"/>
                    </w:rPr>
                  </w:rPrChange>
                </w:rPr>
                <w:delText>Bộ nhớ Ngắn hạn Dài</w:delText>
              </w:r>
              <w:r w:rsidR="00710935" w:rsidRPr="00C968AC" w:rsidDel="002655C9">
                <w:rPr>
                  <w:color w:val="000000" w:themeColor="text1"/>
                  <w:szCs w:val="26"/>
                  <w:rPrChange w:id="711" w:author="Xuân Đài" w:date="2023-12-02T21:53:00Z">
                    <w:rPr>
                      <w:szCs w:val="26"/>
                    </w:rPr>
                  </w:rPrChange>
                </w:rPr>
                <w:delText xml:space="preserve"> (Long Short-Term Memory)</w:delText>
              </w:r>
            </w:del>
          </w:p>
          <w:p w14:paraId="1E26BCE0" w14:textId="2548A147" w:rsidR="00CE7551" w:rsidRPr="00C968AC" w:rsidDel="002655C9" w:rsidRDefault="00CE7551" w:rsidP="008C527E">
            <w:pPr>
              <w:spacing w:line="360" w:lineRule="auto"/>
              <w:ind w:firstLine="0"/>
              <w:jc w:val="left"/>
              <w:rPr>
                <w:del w:id="712" w:author="Xuân Đài" w:date="2023-12-02T22:06:00Z"/>
                <w:rFonts w:ascii="Times New Roman" w:hAnsi="Times New Roman" w:cs="Times New Roman"/>
                <w:color w:val="000000" w:themeColor="text1"/>
                <w:sz w:val="26"/>
                <w:szCs w:val="26"/>
                <w:rPrChange w:id="713" w:author="Xuân Đài" w:date="2023-12-02T21:53:00Z">
                  <w:rPr>
                    <w:del w:id="714" w:author="Xuân Đài" w:date="2023-12-02T22:06:00Z"/>
                    <w:rFonts w:ascii="Times New Roman" w:hAnsi="Times New Roman" w:cs="Times New Roman"/>
                    <w:sz w:val="26"/>
                    <w:szCs w:val="26"/>
                  </w:rPr>
                </w:rPrChange>
              </w:rPr>
            </w:pPr>
            <w:del w:id="715" w:author="Xuân Đài" w:date="2023-12-02T22:06:00Z">
              <w:r w:rsidRPr="00C968AC" w:rsidDel="002655C9">
                <w:rPr>
                  <w:color w:val="000000" w:themeColor="text1"/>
                  <w:szCs w:val="26"/>
                  <w:rPrChange w:id="716" w:author="Xuân Đài" w:date="2023-12-02T21:53:00Z">
                    <w:rPr>
                      <w:szCs w:val="26"/>
                    </w:rPr>
                  </w:rPrChange>
                </w:rPr>
                <w:delText>Triệu năm</w:delText>
              </w:r>
              <w:r w:rsidR="00710935" w:rsidRPr="00C968AC" w:rsidDel="002655C9">
                <w:rPr>
                  <w:color w:val="000000" w:themeColor="text1"/>
                  <w:szCs w:val="26"/>
                  <w:rPrChange w:id="717" w:author="Xuân Đài" w:date="2023-12-02T21:53:00Z">
                    <w:rPr>
                      <w:szCs w:val="26"/>
                    </w:rPr>
                  </w:rPrChange>
                </w:rPr>
                <w:delText xml:space="preserve"> (Mega-annum)</w:delText>
              </w:r>
            </w:del>
          </w:p>
          <w:p w14:paraId="4F289904" w14:textId="0EFC275A" w:rsidR="00CE7551" w:rsidRPr="00C968AC" w:rsidDel="002655C9" w:rsidRDefault="00CE7551" w:rsidP="008C527E">
            <w:pPr>
              <w:spacing w:line="360" w:lineRule="auto"/>
              <w:ind w:firstLine="0"/>
              <w:jc w:val="left"/>
              <w:rPr>
                <w:del w:id="718" w:author="Xuân Đài" w:date="2023-12-02T22:06:00Z"/>
                <w:rFonts w:ascii="Times New Roman" w:hAnsi="Times New Roman" w:cs="Times New Roman"/>
                <w:color w:val="000000" w:themeColor="text1"/>
                <w:sz w:val="26"/>
                <w:szCs w:val="26"/>
                <w:rPrChange w:id="719" w:author="Xuân Đài" w:date="2023-12-02T21:53:00Z">
                  <w:rPr>
                    <w:del w:id="720" w:author="Xuân Đài" w:date="2023-12-02T22:06:00Z"/>
                    <w:rFonts w:ascii="Times New Roman" w:hAnsi="Times New Roman" w:cs="Times New Roman"/>
                    <w:sz w:val="26"/>
                    <w:szCs w:val="26"/>
                  </w:rPr>
                </w:rPrChange>
              </w:rPr>
            </w:pPr>
            <w:del w:id="721" w:author="Xuân Đài" w:date="2023-12-02T22:06:00Z">
              <w:r w:rsidRPr="00C968AC" w:rsidDel="002655C9">
                <w:rPr>
                  <w:color w:val="000000" w:themeColor="text1"/>
                  <w:szCs w:val="26"/>
                  <w:rPrChange w:id="722" w:author="Xuân Đài" w:date="2023-12-02T21:53:00Z">
                    <w:rPr>
                      <w:szCs w:val="26"/>
                    </w:rPr>
                  </w:rPrChange>
                </w:rPr>
                <w:delText>Đồ thị bệnh lý vi sinh vật đa nguyên</w:delText>
              </w:r>
              <w:r w:rsidR="00710935" w:rsidRPr="00C968AC" w:rsidDel="002655C9">
                <w:rPr>
                  <w:color w:val="000000" w:themeColor="text1"/>
                  <w:szCs w:val="26"/>
                  <w:rPrChange w:id="723" w:author="Xuân Đài" w:date="2023-12-02T21:53:00Z">
                    <w:rPr>
                      <w:szCs w:val="26"/>
                    </w:rPr>
                  </w:rPrChange>
                </w:rPr>
                <w:delText xml:space="preserve"> (Metagenomic Disease graph)</w:delText>
              </w:r>
            </w:del>
          </w:p>
          <w:p w14:paraId="63831EC5" w14:textId="4E859C7D" w:rsidR="00CE7551" w:rsidRPr="00C968AC" w:rsidDel="002655C9" w:rsidRDefault="00CE7551" w:rsidP="008C527E">
            <w:pPr>
              <w:spacing w:line="360" w:lineRule="auto"/>
              <w:ind w:firstLine="0"/>
              <w:jc w:val="left"/>
              <w:rPr>
                <w:del w:id="724" w:author="Xuân Đài" w:date="2023-12-02T22:06:00Z"/>
                <w:rFonts w:ascii="Times New Roman" w:hAnsi="Times New Roman" w:cs="Times New Roman"/>
                <w:color w:val="000000" w:themeColor="text1"/>
                <w:sz w:val="26"/>
                <w:szCs w:val="26"/>
                <w:rPrChange w:id="725" w:author="Xuân Đài" w:date="2023-12-02T21:53:00Z">
                  <w:rPr>
                    <w:del w:id="726" w:author="Xuân Đài" w:date="2023-12-02T22:06:00Z"/>
                    <w:rFonts w:ascii="Times New Roman" w:hAnsi="Times New Roman" w:cs="Times New Roman"/>
                    <w:sz w:val="26"/>
                    <w:szCs w:val="26"/>
                  </w:rPr>
                </w:rPrChange>
              </w:rPr>
            </w:pPr>
            <w:del w:id="727" w:author="Xuân Đài" w:date="2023-12-02T22:06:00Z">
              <w:r w:rsidRPr="00C968AC" w:rsidDel="002655C9">
                <w:rPr>
                  <w:color w:val="000000" w:themeColor="text1"/>
                  <w:szCs w:val="26"/>
                  <w:rPrChange w:id="728" w:author="Xuân Đài" w:date="2023-12-02T21:53:00Z">
                    <w:rPr>
                      <w:szCs w:val="26"/>
                    </w:rPr>
                  </w:rPrChange>
                </w:rPr>
                <w:delText>Mở rộng đọc dài của MetaBAT</w:delText>
              </w:r>
              <w:r w:rsidR="00710935" w:rsidRPr="00C968AC" w:rsidDel="002655C9">
                <w:rPr>
                  <w:color w:val="000000" w:themeColor="text1"/>
                  <w:szCs w:val="26"/>
                  <w:rPrChange w:id="729" w:author="Xuân Đài" w:date="2023-12-02T21:53:00Z">
                    <w:rPr>
                      <w:szCs w:val="26"/>
                    </w:rPr>
                  </w:rPrChange>
                </w:rPr>
                <w:delText xml:space="preserve"> (Long-read extension of MetaBAT)</w:delText>
              </w:r>
            </w:del>
          </w:p>
          <w:p w14:paraId="3840501F" w14:textId="7EB6B37B" w:rsidR="00CE7551" w:rsidRPr="00C968AC" w:rsidDel="002655C9" w:rsidRDefault="00CE7551" w:rsidP="008C527E">
            <w:pPr>
              <w:spacing w:line="360" w:lineRule="auto"/>
              <w:ind w:firstLine="0"/>
              <w:jc w:val="left"/>
              <w:rPr>
                <w:del w:id="730" w:author="Xuân Đài" w:date="2023-12-02T22:06:00Z"/>
                <w:rFonts w:ascii="Times New Roman" w:hAnsi="Times New Roman" w:cs="Times New Roman"/>
                <w:color w:val="000000" w:themeColor="text1"/>
                <w:sz w:val="26"/>
                <w:szCs w:val="26"/>
                <w:rPrChange w:id="731" w:author="Xuân Đài" w:date="2023-12-02T21:53:00Z">
                  <w:rPr>
                    <w:del w:id="732" w:author="Xuân Đài" w:date="2023-12-02T22:06:00Z"/>
                    <w:rFonts w:ascii="Times New Roman" w:hAnsi="Times New Roman" w:cs="Times New Roman"/>
                    <w:sz w:val="26"/>
                    <w:szCs w:val="26"/>
                  </w:rPr>
                </w:rPrChange>
              </w:rPr>
            </w:pPr>
            <w:del w:id="733" w:author="Xuân Đài" w:date="2023-12-02T22:06:00Z">
              <w:r w:rsidRPr="00C968AC" w:rsidDel="002655C9">
                <w:rPr>
                  <w:color w:val="000000" w:themeColor="text1"/>
                  <w:szCs w:val="26"/>
                  <w:rPrChange w:id="734" w:author="Xuân Đài" w:date="2023-12-02T21:53:00Z">
                    <w:rPr>
                      <w:szCs w:val="26"/>
                    </w:rPr>
                  </w:rPrChange>
                </w:rPr>
                <w:delText>Đồ thị hợp nhất metagenomic</w:delText>
              </w:r>
              <w:r w:rsidR="00710935" w:rsidRPr="00C968AC" w:rsidDel="002655C9">
                <w:rPr>
                  <w:color w:val="000000" w:themeColor="text1"/>
                  <w:szCs w:val="26"/>
                  <w:rPrChange w:id="735" w:author="Xuân Đài" w:date="2023-12-02T21:53:00Z">
                    <w:rPr>
                      <w:szCs w:val="26"/>
                    </w:rPr>
                  </w:rPrChange>
                </w:rPr>
                <w:delText xml:space="preserve"> (Metagenomic Co-assembly Graph)</w:delText>
              </w:r>
            </w:del>
          </w:p>
          <w:p w14:paraId="164E85F6" w14:textId="11A21FFC" w:rsidR="00CE7551" w:rsidRPr="00C968AC" w:rsidDel="002655C9" w:rsidRDefault="00CE7551" w:rsidP="008C527E">
            <w:pPr>
              <w:spacing w:line="360" w:lineRule="auto"/>
              <w:ind w:firstLine="0"/>
              <w:jc w:val="left"/>
              <w:rPr>
                <w:del w:id="736" w:author="Xuân Đài" w:date="2023-12-02T22:06:00Z"/>
                <w:rFonts w:ascii="Times New Roman" w:hAnsi="Times New Roman" w:cs="Times New Roman"/>
                <w:color w:val="000000" w:themeColor="text1"/>
                <w:sz w:val="26"/>
                <w:szCs w:val="26"/>
                <w:rPrChange w:id="737" w:author="Xuân Đài" w:date="2023-12-02T21:53:00Z">
                  <w:rPr>
                    <w:del w:id="738" w:author="Xuân Đài" w:date="2023-12-02T22:06:00Z"/>
                    <w:rFonts w:ascii="Times New Roman" w:hAnsi="Times New Roman" w:cs="Times New Roman"/>
                    <w:sz w:val="26"/>
                    <w:szCs w:val="26"/>
                  </w:rPr>
                </w:rPrChange>
              </w:rPr>
            </w:pPr>
            <w:del w:id="739" w:author="Xuân Đài" w:date="2023-12-02T22:06:00Z">
              <w:r w:rsidRPr="00C968AC" w:rsidDel="002655C9">
                <w:rPr>
                  <w:color w:val="000000" w:themeColor="text1"/>
                  <w:szCs w:val="26"/>
                  <w:rPrChange w:id="740" w:author="Xuân Đài" w:date="2023-12-02T21:53:00Z">
                    <w:rPr>
                      <w:szCs w:val="26"/>
                    </w:rPr>
                  </w:rPrChange>
                </w:rPr>
                <w:delText>Phân tích Dự đoán Metagenomic dựa trên Học máy</w:delText>
              </w:r>
              <w:r w:rsidR="00710935" w:rsidRPr="00C968AC" w:rsidDel="002655C9">
                <w:rPr>
                  <w:color w:val="000000" w:themeColor="text1"/>
                  <w:szCs w:val="26"/>
                  <w:rPrChange w:id="741" w:author="Xuân Đài" w:date="2023-12-02T21:53:00Z">
                    <w:rPr>
                      <w:szCs w:val="26"/>
                    </w:rPr>
                  </w:rPrChange>
                </w:rPr>
                <w:delText xml:space="preserve"> (Metagenomic Analysis using Machine Learning)</w:delText>
              </w:r>
            </w:del>
          </w:p>
          <w:p w14:paraId="5D75F9E5" w14:textId="07E7B55E" w:rsidR="00CE7551" w:rsidRPr="00C968AC" w:rsidDel="002655C9" w:rsidRDefault="00CE7551" w:rsidP="008C527E">
            <w:pPr>
              <w:spacing w:line="360" w:lineRule="auto"/>
              <w:ind w:firstLine="0"/>
              <w:jc w:val="left"/>
              <w:rPr>
                <w:del w:id="742" w:author="Xuân Đài" w:date="2023-12-02T22:06:00Z"/>
                <w:rFonts w:ascii="Times New Roman" w:hAnsi="Times New Roman" w:cs="Times New Roman"/>
                <w:color w:val="000000" w:themeColor="text1"/>
                <w:sz w:val="26"/>
                <w:szCs w:val="26"/>
                <w:rPrChange w:id="743" w:author="Xuân Đài" w:date="2023-12-02T21:53:00Z">
                  <w:rPr>
                    <w:del w:id="744" w:author="Xuân Đài" w:date="2023-12-02T22:06:00Z"/>
                    <w:rFonts w:ascii="Times New Roman" w:hAnsi="Times New Roman" w:cs="Times New Roman"/>
                    <w:sz w:val="26"/>
                    <w:szCs w:val="26"/>
                  </w:rPr>
                </w:rPrChange>
              </w:rPr>
            </w:pPr>
            <w:del w:id="745" w:author="Xuân Đài" w:date="2023-12-02T22:06:00Z">
              <w:r w:rsidRPr="00C968AC" w:rsidDel="002655C9">
                <w:rPr>
                  <w:color w:val="000000" w:themeColor="text1"/>
                  <w:szCs w:val="26"/>
                  <w:rPrChange w:id="746" w:author="Xuân Đài" w:date="2023-12-02T21:53:00Z">
                    <w:rPr>
                      <w:szCs w:val="26"/>
                    </w:rPr>
                  </w:rPrChange>
                </w:rPr>
                <w:delText>Vĩ độ từ tính</w:delText>
              </w:r>
              <w:r w:rsidR="00710935" w:rsidRPr="00C968AC" w:rsidDel="002655C9">
                <w:rPr>
                  <w:color w:val="000000" w:themeColor="text1"/>
                  <w:szCs w:val="26"/>
                  <w:rPrChange w:id="747" w:author="Xuân Đài" w:date="2023-12-02T21:53:00Z">
                    <w:rPr>
                      <w:szCs w:val="26"/>
                    </w:rPr>
                  </w:rPrChange>
                </w:rPr>
                <w:delText xml:space="preserve"> (Magnetic Latitude)</w:delText>
              </w:r>
            </w:del>
          </w:p>
          <w:p w14:paraId="1200A3A1" w14:textId="77B6BFD2" w:rsidR="00CE7551" w:rsidRPr="00C968AC" w:rsidDel="002655C9" w:rsidRDefault="00CE7551" w:rsidP="008C527E">
            <w:pPr>
              <w:spacing w:line="360" w:lineRule="auto"/>
              <w:ind w:firstLine="0"/>
              <w:jc w:val="left"/>
              <w:rPr>
                <w:del w:id="748" w:author="Xuân Đài" w:date="2023-12-02T22:06:00Z"/>
                <w:rFonts w:ascii="Times New Roman" w:hAnsi="Times New Roman" w:cs="Times New Roman"/>
                <w:color w:val="000000" w:themeColor="text1"/>
                <w:sz w:val="26"/>
                <w:szCs w:val="26"/>
                <w:rPrChange w:id="749" w:author="Xuân Đài" w:date="2023-12-02T21:53:00Z">
                  <w:rPr>
                    <w:del w:id="750" w:author="Xuân Đài" w:date="2023-12-02T22:06:00Z"/>
                    <w:rFonts w:ascii="Times New Roman" w:hAnsi="Times New Roman" w:cs="Times New Roman"/>
                    <w:sz w:val="26"/>
                    <w:szCs w:val="26"/>
                  </w:rPr>
                </w:rPrChange>
              </w:rPr>
            </w:pPr>
            <w:del w:id="751" w:author="Xuân Đài" w:date="2023-12-02T22:06:00Z">
              <w:r w:rsidRPr="00C968AC" w:rsidDel="002655C9">
                <w:rPr>
                  <w:color w:val="000000" w:themeColor="text1"/>
                  <w:szCs w:val="26"/>
                  <w:rPrChange w:id="752" w:author="Xuân Đài" w:date="2023-12-02T21:53:00Z">
                    <w:rPr>
                      <w:szCs w:val="26"/>
                    </w:rPr>
                  </w:rPrChange>
                </w:rPr>
                <w:delText>Thời gian địa phương từ tính</w:delText>
              </w:r>
              <w:r w:rsidR="00710935" w:rsidRPr="00C968AC" w:rsidDel="002655C9">
                <w:rPr>
                  <w:color w:val="000000" w:themeColor="text1"/>
                  <w:szCs w:val="26"/>
                  <w:rPrChange w:id="753" w:author="Xuân Đài" w:date="2023-12-02T21:53:00Z">
                    <w:rPr>
                      <w:szCs w:val="26"/>
                    </w:rPr>
                  </w:rPrChange>
                </w:rPr>
                <w:delText xml:space="preserve"> (Magnetic Local Time)</w:delText>
              </w:r>
            </w:del>
          </w:p>
          <w:p w14:paraId="3D921E5F" w14:textId="0132BC5E" w:rsidR="00CE7551" w:rsidRPr="00C968AC" w:rsidDel="002655C9" w:rsidRDefault="00CE7551" w:rsidP="008C527E">
            <w:pPr>
              <w:spacing w:line="360" w:lineRule="auto"/>
              <w:ind w:firstLine="0"/>
              <w:jc w:val="left"/>
              <w:rPr>
                <w:del w:id="754" w:author="Xuân Đài" w:date="2023-12-02T22:06:00Z"/>
                <w:rFonts w:ascii="Times New Roman" w:hAnsi="Times New Roman" w:cs="Times New Roman"/>
                <w:color w:val="000000" w:themeColor="text1"/>
                <w:sz w:val="26"/>
                <w:szCs w:val="26"/>
                <w:rPrChange w:id="755" w:author="Xuân Đài" w:date="2023-12-02T21:53:00Z">
                  <w:rPr>
                    <w:del w:id="756" w:author="Xuân Đài" w:date="2023-12-02T22:06:00Z"/>
                    <w:rFonts w:ascii="Times New Roman" w:hAnsi="Times New Roman" w:cs="Times New Roman"/>
                    <w:sz w:val="26"/>
                    <w:szCs w:val="26"/>
                  </w:rPr>
                </w:rPrChange>
              </w:rPr>
            </w:pPr>
            <w:del w:id="757" w:author="Xuân Đài" w:date="2023-12-02T22:06:00Z">
              <w:r w:rsidRPr="00C968AC" w:rsidDel="002655C9">
                <w:rPr>
                  <w:color w:val="000000" w:themeColor="text1"/>
                  <w:szCs w:val="26"/>
                  <w:rPrChange w:id="758" w:author="Xuân Đài" w:date="2023-12-02T21:53:00Z">
                    <w:rPr>
                      <w:szCs w:val="26"/>
                    </w:rPr>
                  </w:rPrChange>
                </w:rPr>
                <w:delText>Công nghệ Sequencing thế hệ tiếp theo trong nghiên cứu Metagenomics</w:delText>
              </w:r>
              <w:r w:rsidR="00710935" w:rsidRPr="00C968AC" w:rsidDel="002655C9">
                <w:rPr>
                  <w:color w:val="000000" w:themeColor="text1"/>
                  <w:szCs w:val="26"/>
                  <w:rPrChange w:id="759" w:author="Xuân Đài" w:date="2023-12-02T21:53:00Z">
                    <w:rPr>
                      <w:szCs w:val="26"/>
                    </w:rPr>
                  </w:rPrChange>
                </w:rPr>
                <w:delText xml:space="preserve"> (Metagenomic Next-Generation Sequencing)</w:delText>
              </w:r>
            </w:del>
          </w:p>
          <w:p w14:paraId="29A3F5E9" w14:textId="362067A6" w:rsidR="00CE7551" w:rsidRPr="00C968AC" w:rsidDel="002655C9" w:rsidRDefault="00CE7551" w:rsidP="008C527E">
            <w:pPr>
              <w:spacing w:line="360" w:lineRule="auto"/>
              <w:ind w:firstLine="0"/>
              <w:jc w:val="left"/>
              <w:rPr>
                <w:del w:id="760" w:author="Xuân Đài" w:date="2023-12-02T22:06:00Z"/>
                <w:rFonts w:ascii="Times New Roman" w:hAnsi="Times New Roman" w:cs="Times New Roman"/>
                <w:color w:val="000000" w:themeColor="text1"/>
                <w:sz w:val="26"/>
                <w:szCs w:val="26"/>
                <w:rPrChange w:id="761" w:author="Xuân Đài" w:date="2023-12-02T21:53:00Z">
                  <w:rPr>
                    <w:del w:id="762" w:author="Xuân Đài" w:date="2023-12-02T22:06:00Z"/>
                    <w:rFonts w:ascii="Times New Roman" w:hAnsi="Times New Roman" w:cs="Times New Roman"/>
                    <w:sz w:val="26"/>
                    <w:szCs w:val="26"/>
                  </w:rPr>
                </w:rPrChange>
              </w:rPr>
            </w:pPr>
            <w:del w:id="763" w:author="Xuân Đài" w:date="2023-12-02T22:06:00Z">
              <w:r w:rsidRPr="00C968AC" w:rsidDel="002655C9">
                <w:rPr>
                  <w:color w:val="000000" w:themeColor="text1"/>
                  <w:szCs w:val="26"/>
                  <w:rPrChange w:id="764" w:author="Xuân Đài" w:date="2023-12-02T21:53:00Z">
                    <w:rPr>
                      <w:szCs w:val="26"/>
                    </w:rPr>
                  </w:rPrChange>
                </w:rPr>
                <w:delText>Bệnh không truyền nhiễm</w:delText>
              </w:r>
              <w:r w:rsidR="00710935" w:rsidRPr="00C968AC" w:rsidDel="002655C9">
                <w:rPr>
                  <w:color w:val="000000" w:themeColor="text1"/>
                  <w:szCs w:val="26"/>
                  <w:rPrChange w:id="765" w:author="Xuân Đài" w:date="2023-12-02T21:53:00Z">
                    <w:rPr>
                      <w:szCs w:val="26"/>
                    </w:rPr>
                  </w:rPrChange>
                </w:rPr>
                <w:delText xml:space="preserve"> (Non-Infectious Disease)</w:delText>
              </w:r>
            </w:del>
          </w:p>
          <w:p w14:paraId="121DA57E" w14:textId="1DC43B62" w:rsidR="00CE7551" w:rsidRPr="00C968AC" w:rsidDel="002655C9" w:rsidRDefault="00CE7551" w:rsidP="008C527E">
            <w:pPr>
              <w:spacing w:line="360" w:lineRule="auto"/>
              <w:ind w:firstLine="0"/>
              <w:jc w:val="left"/>
              <w:rPr>
                <w:del w:id="766" w:author="Xuân Đài" w:date="2023-12-02T22:06:00Z"/>
                <w:rFonts w:ascii="Times New Roman" w:hAnsi="Times New Roman" w:cs="Times New Roman"/>
                <w:color w:val="000000" w:themeColor="text1"/>
                <w:sz w:val="26"/>
                <w:szCs w:val="26"/>
                <w:rPrChange w:id="767" w:author="Xuân Đài" w:date="2023-12-02T21:53:00Z">
                  <w:rPr>
                    <w:del w:id="768" w:author="Xuân Đài" w:date="2023-12-02T22:06:00Z"/>
                    <w:rFonts w:ascii="Times New Roman" w:hAnsi="Times New Roman" w:cs="Times New Roman"/>
                    <w:sz w:val="26"/>
                    <w:szCs w:val="26"/>
                  </w:rPr>
                </w:rPrChange>
              </w:rPr>
            </w:pPr>
            <w:del w:id="769" w:author="Xuân Đài" w:date="2023-12-02T22:06:00Z">
              <w:r w:rsidRPr="00C968AC" w:rsidDel="002655C9">
                <w:rPr>
                  <w:color w:val="000000" w:themeColor="text1"/>
                  <w:szCs w:val="26"/>
                  <w:rPrChange w:id="770" w:author="Xuân Đài" w:date="2023-12-02T21:53:00Z">
                    <w:rPr>
                      <w:szCs w:val="26"/>
                    </w:rPr>
                  </w:rPrChange>
                </w:rPr>
                <w:delText>Bộ phân loại hàng xóm gần nhất</w:delText>
              </w:r>
              <w:r w:rsidR="00710935" w:rsidRPr="00C968AC" w:rsidDel="002655C9">
                <w:rPr>
                  <w:color w:val="000000" w:themeColor="text1"/>
                  <w:szCs w:val="26"/>
                  <w:rPrChange w:id="771" w:author="Xuân Đài" w:date="2023-12-02T21:53:00Z">
                    <w:rPr>
                      <w:szCs w:val="26"/>
                    </w:rPr>
                  </w:rPrChange>
                </w:rPr>
                <w:delText xml:space="preserve"> (Nearest Neighbor Classifier)</w:delText>
              </w:r>
            </w:del>
          </w:p>
          <w:p w14:paraId="16628EF2" w14:textId="638AC5D1" w:rsidR="00CE7551" w:rsidRPr="00C968AC" w:rsidDel="002655C9" w:rsidRDefault="00CE7551" w:rsidP="008C527E">
            <w:pPr>
              <w:spacing w:line="360" w:lineRule="auto"/>
              <w:ind w:firstLine="0"/>
              <w:jc w:val="left"/>
              <w:rPr>
                <w:del w:id="772" w:author="Xuân Đài" w:date="2023-12-02T22:06:00Z"/>
                <w:rFonts w:ascii="Times New Roman" w:hAnsi="Times New Roman" w:cs="Times New Roman"/>
                <w:color w:val="000000" w:themeColor="text1"/>
                <w:sz w:val="26"/>
                <w:szCs w:val="26"/>
                <w:rPrChange w:id="773" w:author="Xuân Đài" w:date="2023-12-02T21:53:00Z">
                  <w:rPr>
                    <w:del w:id="774" w:author="Xuân Đài" w:date="2023-12-02T22:06:00Z"/>
                    <w:rFonts w:ascii="Times New Roman" w:hAnsi="Times New Roman" w:cs="Times New Roman"/>
                    <w:sz w:val="26"/>
                    <w:szCs w:val="26"/>
                  </w:rPr>
                </w:rPrChange>
              </w:rPr>
            </w:pPr>
            <w:del w:id="775" w:author="Xuân Đài" w:date="2023-12-02T22:06:00Z">
              <w:r w:rsidRPr="00C968AC" w:rsidDel="002655C9">
                <w:rPr>
                  <w:color w:val="000000" w:themeColor="text1"/>
                  <w:szCs w:val="26"/>
                  <w:rPrChange w:id="776" w:author="Xuân Đài" w:date="2023-12-02T21:53:00Z">
                    <w:rPr>
                      <w:szCs w:val="26"/>
                    </w:rPr>
                  </w:rPrChange>
                </w:rPr>
                <w:delText>Tỷ lệ Nhiễu trên Tín hiệu</w:delText>
              </w:r>
              <w:r w:rsidR="00710935" w:rsidRPr="00C968AC" w:rsidDel="002655C9">
                <w:rPr>
                  <w:color w:val="000000" w:themeColor="text1"/>
                  <w:szCs w:val="26"/>
                  <w:rPrChange w:id="777" w:author="Xuân Đài" w:date="2023-12-02T21:53:00Z">
                    <w:rPr>
                      <w:szCs w:val="26"/>
                    </w:rPr>
                  </w:rPrChange>
                </w:rPr>
                <w:delText xml:space="preserve"> (Noise-to-Signal Ratio)</w:delText>
              </w:r>
            </w:del>
          </w:p>
          <w:p w14:paraId="5E1287EB" w14:textId="5380F214" w:rsidR="00CE7551" w:rsidRPr="00C968AC" w:rsidDel="002655C9" w:rsidRDefault="00CE7551" w:rsidP="008C527E">
            <w:pPr>
              <w:spacing w:line="360" w:lineRule="auto"/>
              <w:ind w:firstLine="0"/>
              <w:jc w:val="left"/>
              <w:rPr>
                <w:del w:id="778" w:author="Xuân Đài" w:date="2023-12-02T22:06:00Z"/>
                <w:rFonts w:ascii="Times New Roman" w:hAnsi="Times New Roman" w:cs="Times New Roman"/>
                <w:color w:val="000000" w:themeColor="text1"/>
                <w:sz w:val="26"/>
                <w:szCs w:val="26"/>
                <w:rPrChange w:id="779" w:author="Xuân Đài" w:date="2023-12-02T21:53:00Z">
                  <w:rPr>
                    <w:del w:id="780" w:author="Xuân Đài" w:date="2023-12-02T22:06:00Z"/>
                    <w:rFonts w:ascii="Times New Roman" w:hAnsi="Times New Roman" w:cs="Times New Roman"/>
                    <w:sz w:val="26"/>
                    <w:szCs w:val="26"/>
                  </w:rPr>
                </w:rPrChange>
              </w:rPr>
            </w:pPr>
            <w:del w:id="781" w:author="Xuân Đài" w:date="2023-12-02T22:06:00Z">
              <w:r w:rsidRPr="00C968AC" w:rsidDel="002655C9">
                <w:rPr>
                  <w:color w:val="000000" w:themeColor="text1"/>
                  <w:szCs w:val="26"/>
                  <w:rPrChange w:id="782" w:author="Xuân Đài" w:date="2023-12-02T21:53:00Z">
                    <w:rPr>
                      <w:szCs w:val="26"/>
                    </w:rPr>
                  </w:rPrChange>
                </w:rPr>
                <w:delText>Bệnh phổi do Mycobacteria không lao</w:delText>
              </w:r>
              <w:r w:rsidR="00710935" w:rsidRPr="00C968AC" w:rsidDel="002655C9">
                <w:rPr>
                  <w:color w:val="000000" w:themeColor="text1"/>
                  <w:szCs w:val="26"/>
                  <w:rPrChange w:id="783" w:author="Xuân Đài" w:date="2023-12-02T21:53:00Z">
                    <w:rPr>
                      <w:szCs w:val="26"/>
                    </w:rPr>
                  </w:rPrChange>
                </w:rPr>
                <w:delText xml:space="preserve"> (Non-Tuberculous Mycobacterial Pulmonary Disease)</w:delText>
              </w:r>
            </w:del>
          </w:p>
          <w:p w14:paraId="07F53072" w14:textId="44456509" w:rsidR="00CE7551" w:rsidRPr="00C968AC" w:rsidDel="002655C9" w:rsidRDefault="00CE7551" w:rsidP="00710935">
            <w:pPr>
              <w:tabs>
                <w:tab w:val="left" w:pos="1476"/>
              </w:tabs>
              <w:spacing w:line="360" w:lineRule="auto"/>
              <w:ind w:firstLine="0"/>
              <w:jc w:val="left"/>
              <w:rPr>
                <w:del w:id="784" w:author="Xuân Đài" w:date="2023-12-02T22:06:00Z"/>
                <w:rFonts w:ascii="Times New Roman" w:hAnsi="Times New Roman" w:cs="Times New Roman"/>
                <w:color w:val="000000" w:themeColor="text1"/>
                <w:sz w:val="26"/>
                <w:szCs w:val="26"/>
                <w:rPrChange w:id="785" w:author="Xuân Đài" w:date="2023-12-02T21:53:00Z">
                  <w:rPr>
                    <w:del w:id="786" w:author="Xuân Đài" w:date="2023-12-02T22:06:00Z"/>
                    <w:rFonts w:ascii="Times New Roman" w:hAnsi="Times New Roman" w:cs="Times New Roman"/>
                    <w:sz w:val="26"/>
                    <w:szCs w:val="26"/>
                  </w:rPr>
                </w:rPrChange>
              </w:rPr>
            </w:pPr>
            <w:del w:id="787" w:author="Xuân Đài" w:date="2023-12-02T22:06:00Z">
              <w:r w:rsidRPr="00C968AC" w:rsidDel="002655C9">
                <w:rPr>
                  <w:color w:val="000000" w:themeColor="text1"/>
                  <w:szCs w:val="26"/>
                  <w:rPrChange w:id="788" w:author="Xuân Đài" w:date="2023-12-02T21:53:00Z">
                    <w:rPr>
                      <w:szCs w:val="26"/>
                    </w:rPr>
                  </w:rPrChange>
                </w:rPr>
                <w:delText>Béo phì</w:delText>
              </w:r>
              <w:r w:rsidR="00710935" w:rsidRPr="00C968AC" w:rsidDel="002655C9">
                <w:rPr>
                  <w:color w:val="000000" w:themeColor="text1"/>
                  <w:szCs w:val="26"/>
                  <w:rPrChange w:id="789" w:author="Xuân Đài" w:date="2023-12-02T21:53:00Z">
                    <w:rPr>
                      <w:szCs w:val="26"/>
                    </w:rPr>
                  </w:rPrChange>
                </w:rPr>
                <w:delText xml:space="preserve"> (Obesity)</w:delText>
              </w:r>
            </w:del>
          </w:p>
          <w:p w14:paraId="6450325F" w14:textId="65B7D29C" w:rsidR="00CE7551" w:rsidRPr="00C968AC" w:rsidDel="002655C9" w:rsidRDefault="00CE7551" w:rsidP="008C527E">
            <w:pPr>
              <w:spacing w:line="360" w:lineRule="auto"/>
              <w:ind w:firstLine="0"/>
              <w:jc w:val="left"/>
              <w:rPr>
                <w:del w:id="790" w:author="Xuân Đài" w:date="2023-12-02T22:06:00Z"/>
                <w:rFonts w:ascii="Times New Roman" w:hAnsi="Times New Roman" w:cs="Times New Roman"/>
                <w:color w:val="000000" w:themeColor="text1"/>
                <w:sz w:val="26"/>
                <w:szCs w:val="26"/>
                <w:rPrChange w:id="791" w:author="Xuân Đài" w:date="2023-12-02T21:53:00Z">
                  <w:rPr>
                    <w:del w:id="792" w:author="Xuân Đài" w:date="2023-12-02T22:06:00Z"/>
                    <w:rFonts w:ascii="Times New Roman" w:hAnsi="Times New Roman" w:cs="Times New Roman"/>
                    <w:sz w:val="26"/>
                    <w:szCs w:val="26"/>
                  </w:rPr>
                </w:rPrChange>
              </w:rPr>
            </w:pPr>
            <w:del w:id="793" w:author="Xuân Đài" w:date="2023-12-02T22:06:00Z">
              <w:r w:rsidRPr="00C968AC" w:rsidDel="002655C9">
                <w:rPr>
                  <w:color w:val="000000" w:themeColor="text1"/>
                  <w:szCs w:val="26"/>
                  <w:rPrChange w:id="794" w:author="Xuân Đài" w:date="2023-12-02T21:53:00Z">
                    <w:rPr>
                      <w:szCs w:val="26"/>
                    </w:rPr>
                  </w:rPrChange>
                </w:rPr>
                <w:delText>Tối ưu hóa cho việc gán họ phylogenetic của contig dài</w:delText>
              </w:r>
              <w:r w:rsidR="00710935" w:rsidRPr="00C968AC" w:rsidDel="002655C9">
                <w:rPr>
                  <w:color w:val="000000" w:themeColor="text1"/>
                  <w:szCs w:val="26"/>
                  <w:rPrChange w:id="795" w:author="Xuân Đài" w:date="2023-12-02T21:53:00Z">
                    <w:rPr>
                      <w:szCs w:val="26"/>
                    </w:rPr>
                  </w:rPrChange>
                </w:rPr>
                <w:delText xml:space="preserve"> (Optimization for Phylogenetic Assignment of Long contigs)</w:delText>
              </w:r>
            </w:del>
          </w:p>
          <w:p w14:paraId="73A93FC0" w14:textId="3BADFA4F" w:rsidR="00CE7551" w:rsidRPr="00C968AC" w:rsidDel="002655C9" w:rsidRDefault="00CE7551" w:rsidP="008C527E">
            <w:pPr>
              <w:spacing w:line="360" w:lineRule="auto"/>
              <w:ind w:firstLine="0"/>
              <w:jc w:val="left"/>
              <w:rPr>
                <w:del w:id="796" w:author="Xuân Đài" w:date="2023-12-02T22:06:00Z"/>
                <w:rFonts w:ascii="Times New Roman" w:hAnsi="Times New Roman" w:cs="Times New Roman"/>
                <w:color w:val="000000" w:themeColor="text1"/>
                <w:sz w:val="26"/>
                <w:szCs w:val="26"/>
                <w:rPrChange w:id="797" w:author="Xuân Đài" w:date="2023-12-02T21:53:00Z">
                  <w:rPr>
                    <w:del w:id="798" w:author="Xuân Đài" w:date="2023-12-02T22:06:00Z"/>
                    <w:rFonts w:ascii="Times New Roman" w:hAnsi="Times New Roman" w:cs="Times New Roman"/>
                    <w:sz w:val="26"/>
                    <w:szCs w:val="26"/>
                  </w:rPr>
                </w:rPrChange>
              </w:rPr>
            </w:pPr>
            <w:del w:id="799" w:author="Xuân Đài" w:date="2023-12-02T22:06:00Z">
              <w:r w:rsidRPr="00C968AC" w:rsidDel="002655C9">
                <w:rPr>
                  <w:color w:val="000000" w:themeColor="text1"/>
                  <w:szCs w:val="26"/>
                  <w:rPrChange w:id="800" w:author="Xuân Đài" w:date="2023-12-02T21:53:00Z">
                    <w:rPr>
                      <w:szCs w:val="26"/>
                    </w:rPr>
                  </w:rPrChange>
                </w:rPr>
                <w:delText>Phân tích thành phần chính</w:delText>
              </w:r>
              <w:r w:rsidR="00710935" w:rsidRPr="00C968AC" w:rsidDel="002655C9">
                <w:rPr>
                  <w:color w:val="000000" w:themeColor="text1"/>
                  <w:szCs w:val="26"/>
                  <w:rPrChange w:id="801" w:author="Xuân Đài" w:date="2023-12-02T21:53:00Z">
                    <w:rPr>
                      <w:szCs w:val="26"/>
                    </w:rPr>
                  </w:rPrChange>
                </w:rPr>
                <w:delText xml:space="preserve"> (Principal Component Analysis)</w:delText>
              </w:r>
            </w:del>
          </w:p>
          <w:p w14:paraId="3EFF8F67" w14:textId="7910193C" w:rsidR="00CE7551" w:rsidRPr="00C968AC" w:rsidDel="002655C9" w:rsidRDefault="00CE7551" w:rsidP="008C527E">
            <w:pPr>
              <w:spacing w:line="360" w:lineRule="auto"/>
              <w:ind w:firstLine="0"/>
              <w:jc w:val="left"/>
              <w:rPr>
                <w:del w:id="802" w:author="Xuân Đài" w:date="2023-12-02T22:06:00Z"/>
                <w:rFonts w:ascii="Times New Roman" w:hAnsi="Times New Roman" w:cs="Times New Roman"/>
                <w:color w:val="000000" w:themeColor="text1"/>
                <w:sz w:val="26"/>
                <w:szCs w:val="26"/>
                <w:rPrChange w:id="803" w:author="Xuân Đài" w:date="2023-12-02T21:53:00Z">
                  <w:rPr>
                    <w:del w:id="804" w:author="Xuân Đài" w:date="2023-12-02T22:06:00Z"/>
                    <w:rFonts w:ascii="Times New Roman" w:hAnsi="Times New Roman" w:cs="Times New Roman"/>
                    <w:sz w:val="26"/>
                    <w:szCs w:val="26"/>
                  </w:rPr>
                </w:rPrChange>
              </w:rPr>
            </w:pPr>
            <w:del w:id="805" w:author="Xuân Đài" w:date="2023-12-02T22:06:00Z">
              <w:r w:rsidRPr="00C968AC" w:rsidDel="002655C9">
                <w:rPr>
                  <w:color w:val="000000" w:themeColor="text1"/>
                  <w:szCs w:val="26"/>
                  <w:rPrChange w:id="806" w:author="Xuân Đài" w:date="2023-12-02T21:53:00Z">
                    <w:rPr>
                      <w:szCs w:val="26"/>
                    </w:rPr>
                  </w:rPrChange>
                </w:rPr>
                <w:delText>Phân loại bằng thành phần chính isometric</w:delText>
              </w:r>
              <w:r w:rsidR="00710935" w:rsidRPr="00C968AC" w:rsidDel="002655C9">
                <w:rPr>
                  <w:color w:val="000000" w:themeColor="text1"/>
                  <w:szCs w:val="26"/>
                  <w:rPrChange w:id="807" w:author="Xuân Đài" w:date="2023-12-02T21:53:00Z">
                    <w:rPr>
                      <w:szCs w:val="26"/>
                    </w:rPr>
                  </w:rPrChange>
                </w:rPr>
                <w:delText xml:space="preserve"> (Principal Components Isometric Binning)</w:delText>
              </w:r>
            </w:del>
          </w:p>
          <w:p w14:paraId="6D2D368F" w14:textId="5C73EBDE" w:rsidR="00CE7551" w:rsidRPr="00C968AC" w:rsidDel="002655C9" w:rsidRDefault="00CE7551" w:rsidP="008C527E">
            <w:pPr>
              <w:spacing w:line="360" w:lineRule="auto"/>
              <w:ind w:firstLine="0"/>
              <w:jc w:val="left"/>
              <w:rPr>
                <w:del w:id="808" w:author="Xuân Đài" w:date="2023-12-02T22:06:00Z"/>
                <w:rFonts w:ascii="Times New Roman" w:hAnsi="Times New Roman" w:cs="Times New Roman"/>
                <w:color w:val="000000" w:themeColor="text1"/>
                <w:sz w:val="26"/>
                <w:szCs w:val="26"/>
                <w:rPrChange w:id="809" w:author="Xuân Đài" w:date="2023-12-02T21:53:00Z">
                  <w:rPr>
                    <w:del w:id="810" w:author="Xuân Đài" w:date="2023-12-02T22:06:00Z"/>
                    <w:rFonts w:ascii="Times New Roman" w:hAnsi="Times New Roman" w:cs="Times New Roman"/>
                    <w:sz w:val="26"/>
                    <w:szCs w:val="26"/>
                  </w:rPr>
                </w:rPrChange>
              </w:rPr>
            </w:pPr>
            <w:del w:id="811" w:author="Xuân Đài" w:date="2023-12-02T22:06:00Z">
              <w:r w:rsidRPr="00C968AC" w:rsidDel="002655C9">
                <w:rPr>
                  <w:color w:val="000000" w:themeColor="text1"/>
                  <w:szCs w:val="26"/>
                  <w:rPrChange w:id="812" w:author="Xuân Đài" w:date="2023-12-02T21:53:00Z">
                    <w:rPr>
                      <w:szCs w:val="26"/>
                    </w:rPr>
                  </w:rPrChange>
                </w:rPr>
                <w:delText>Phản ứng chuỗi polymerase</w:delText>
              </w:r>
              <w:r w:rsidR="00710935" w:rsidRPr="00C968AC" w:rsidDel="002655C9">
                <w:rPr>
                  <w:color w:val="000000" w:themeColor="text1"/>
                  <w:szCs w:val="26"/>
                  <w:rPrChange w:id="813" w:author="Xuân Đài" w:date="2023-12-02T21:53:00Z">
                    <w:rPr>
                      <w:szCs w:val="26"/>
                    </w:rPr>
                  </w:rPrChange>
                </w:rPr>
                <w:delText xml:space="preserve"> (Polymerase Chain Reaction)</w:delText>
              </w:r>
            </w:del>
          </w:p>
          <w:p w14:paraId="7A930B79" w14:textId="7F7F909E" w:rsidR="00CE7551" w:rsidRPr="00C968AC" w:rsidDel="002655C9" w:rsidRDefault="00CE7551" w:rsidP="008C527E">
            <w:pPr>
              <w:spacing w:line="360" w:lineRule="auto"/>
              <w:ind w:firstLine="0"/>
              <w:jc w:val="left"/>
              <w:rPr>
                <w:del w:id="814" w:author="Xuân Đài" w:date="2023-12-02T22:06:00Z"/>
                <w:rFonts w:ascii="Times New Roman" w:hAnsi="Times New Roman" w:cs="Times New Roman"/>
                <w:color w:val="000000" w:themeColor="text1"/>
                <w:sz w:val="26"/>
                <w:szCs w:val="26"/>
                <w:rPrChange w:id="815" w:author="Xuân Đài" w:date="2023-12-02T21:53:00Z">
                  <w:rPr>
                    <w:del w:id="816" w:author="Xuân Đài" w:date="2023-12-02T22:06:00Z"/>
                    <w:rFonts w:ascii="Times New Roman" w:hAnsi="Times New Roman" w:cs="Times New Roman"/>
                    <w:sz w:val="26"/>
                    <w:szCs w:val="26"/>
                  </w:rPr>
                </w:rPrChange>
              </w:rPr>
            </w:pPr>
            <w:del w:id="817" w:author="Xuân Đài" w:date="2023-12-02T22:06:00Z">
              <w:r w:rsidRPr="00C968AC" w:rsidDel="002655C9">
                <w:rPr>
                  <w:color w:val="000000" w:themeColor="text1"/>
                  <w:szCs w:val="26"/>
                  <w:rPrChange w:id="818" w:author="Xuân Đài" w:date="2023-12-02T21:53:00Z">
                    <w:rPr>
                      <w:szCs w:val="26"/>
                    </w:rPr>
                  </w:rPrChange>
                </w:rPr>
                <w:delText>viêm phổi do Pneumocystis jirovecii</w:delText>
              </w:r>
              <w:r w:rsidR="00710935" w:rsidRPr="00C968AC" w:rsidDel="002655C9">
                <w:rPr>
                  <w:color w:val="000000" w:themeColor="text1"/>
                  <w:szCs w:val="26"/>
                  <w:rPrChange w:id="819" w:author="Xuân Đài" w:date="2023-12-02T21:53:00Z">
                    <w:rPr>
                      <w:szCs w:val="26"/>
                    </w:rPr>
                  </w:rPrChange>
                </w:rPr>
                <w:delText xml:space="preserve"> (Pneumocystis jirovecii Pneumonia)</w:delText>
              </w:r>
            </w:del>
          </w:p>
          <w:p w14:paraId="762C2727" w14:textId="4F3EF0FE" w:rsidR="00CE7551" w:rsidRPr="00C968AC" w:rsidDel="002655C9" w:rsidRDefault="00CE7551" w:rsidP="008C527E">
            <w:pPr>
              <w:spacing w:line="360" w:lineRule="auto"/>
              <w:ind w:firstLine="0"/>
              <w:jc w:val="left"/>
              <w:rPr>
                <w:del w:id="820" w:author="Xuân Đài" w:date="2023-12-02T22:06:00Z"/>
                <w:rFonts w:ascii="Times New Roman" w:hAnsi="Times New Roman" w:cs="Times New Roman"/>
                <w:color w:val="000000" w:themeColor="text1"/>
                <w:sz w:val="26"/>
                <w:szCs w:val="26"/>
                <w:rPrChange w:id="821" w:author="Xuân Đài" w:date="2023-12-02T21:53:00Z">
                  <w:rPr>
                    <w:del w:id="822" w:author="Xuân Đài" w:date="2023-12-02T22:06:00Z"/>
                    <w:rFonts w:ascii="Times New Roman" w:hAnsi="Times New Roman" w:cs="Times New Roman"/>
                    <w:sz w:val="26"/>
                    <w:szCs w:val="26"/>
                  </w:rPr>
                </w:rPrChange>
              </w:rPr>
            </w:pPr>
            <w:del w:id="823" w:author="Xuân Đài" w:date="2023-12-02T22:06:00Z">
              <w:r w:rsidRPr="00C968AC" w:rsidDel="002655C9">
                <w:rPr>
                  <w:color w:val="000000" w:themeColor="text1"/>
                  <w:szCs w:val="26"/>
                  <w:rPrChange w:id="824" w:author="Xuân Đài" w:date="2023-12-02T21:53:00Z">
                    <w:rPr>
                      <w:szCs w:val="26"/>
                    </w:rPr>
                  </w:rPrChange>
                </w:rPr>
                <w:delText xml:space="preserve">Chỉ số quản lý mua </w:delText>
              </w:r>
              <w:r w:rsidR="00710935" w:rsidRPr="00C968AC" w:rsidDel="002655C9">
                <w:rPr>
                  <w:color w:val="000000" w:themeColor="text1"/>
                  <w:szCs w:val="26"/>
                  <w:rPrChange w:id="825" w:author="Xuân Đài" w:date="2023-12-02T21:53:00Z">
                    <w:rPr>
                      <w:szCs w:val="26"/>
                    </w:rPr>
                  </w:rPrChange>
                </w:rPr>
                <w:delText>hang (Purchasing Managers' Index)</w:delText>
              </w:r>
            </w:del>
          </w:p>
          <w:p w14:paraId="16E6E94C" w14:textId="2ED9EA9F" w:rsidR="00CE7551" w:rsidRPr="00C968AC" w:rsidDel="002655C9" w:rsidRDefault="00CE7551" w:rsidP="008C527E">
            <w:pPr>
              <w:spacing w:line="360" w:lineRule="auto"/>
              <w:ind w:firstLine="0"/>
              <w:jc w:val="left"/>
              <w:rPr>
                <w:del w:id="826" w:author="Xuân Đài" w:date="2023-12-02T22:06:00Z"/>
                <w:rFonts w:ascii="Times New Roman" w:hAnsi="Times New Roman" w:cs="Times New Roman"/>
                <w:color w:val="000000" w:themeColor="text1"/>
                <w:sz w:val="26"/>
                <w:szCs w:val="26"/>
                <w:rPrChange w:id="827" w:author="Xuân Đài" w:date="2023-12-02T21:53:00Z">
                  <w:rPr>
                    <w:del w:id="828" w:author="Xuân Đài" w:date="2023-12-02T22:06:00Z"/>
                    <w:rFonts w:ascii="Times New Roman" w:hAnsi="Times New Roman" w:cs="Times New Roman"/>
                    <w:sz w:val="26"/>
                    <w:szCs w:val="26"/>
                  </w:rPr>
                </w:rPrChange>
              </w:rPr>
            </w:pPr>
            <w:del w:id="829" w:author="Xuân Đài" w:date="2023-12-02T22:06:00Z">
              <w:r w:rsidRPr="00C968AC" w:rsidDel="002655C9">
                <w:rPr>
                  <w:color w:val="000000" w:themeColor="text1"/>
                  <w:szCs w:val="26"/>
                  <w:rPrChange w:id="830" w:author="Xuân Đài" w:date="2023-12-02T21:53:00Z">
                    <w:rPr>
                      <w:szCs w:val="26"/>
                    </w:rPr>
                  </w:rPrChange>
                </w:rPr>
                <w:delText>Tạo nhóm virus từ dữ liệu metagenomic</w:delText>
              </w:r>
              <w:r w:rsidR="00710935" w:rsidRPr="00C968AC" w:rsidDel="002655C9">
                <w:rPr>
                  <w:color w:val="000000" w:themeColor="text1"/>
                  <w:szCs w:val="26"/>
                  <w:rPrChange w:id="831" w:author="Xuân Đài" w:date="2023-12-02T21:53:00Z">
                    <w:rPr>
                      <w:szCs w:val="26"/>
                    </w:rPr>
                  </w:rPrChange>
                </w:rPr>
                <w:delText xml:space="preserve"> (Phages from Metagenomics Binning)</w:delText>
              </w:r>
            </w:del>
          </w:p>
          <w:p w14:paraId="3390D244" w14:textId="133E94C2" w:rsidR="00CE7551" w:rsidRPr="00C968AC" w:rsidDel="002655C9" w:rsidRDefault="00CE7551" w:rsidP="008C527E">
            <w:pPr>
              <w:spacing w:line="360" w:lineRule="auto"/>
              <w:ind w:firstLine="0"/>
              <w:jc w:val="left"/>
              <w:rPr>
                <w:del w:id="832" w:author="Xuân Đài" w:date="2023-12-02T22:06:00Z"/>
                <w:rFonts w:ascii="Times New Roman" w:hAnsi="Times New Roman" w:cs="Times New Roman"/>
                <w:color w:val="000000" w:themeColor="text1"/>
                <w:sz w:val="26"/>
                <w:szCs w:val="26"/>
                <w:rPrChange w:id="833" w:author="Xuân Đài" w:date="2023-12-02T21:53:00Z">
                  <w:rPr>
                    <w:del w:id="834" w:author="Xuân Đài" w:date="2023-12-02T22:06:00Z"/>
                    <w:rFonts w:ascii="Times New Roman" w:hAnsi="Times New Roman" w:cs="Times New Roman"/>
                    <w:sz w:val="26"/>
                    <w:szCs w:val="26"/>
                  </w:rPr>
                </w:rPrChange>
              </w:rPr>
            </w:pPr>
            <w:del w:id="835" w:author="Xuân Đài" w:date="2023-12-02T22:06:00Z">
              <w:r w:rsidRPr="00C968AC" w:rsidDel="002655C9">
                <w:rPr>
                  <w:color w:val="000000" w:themeColor="text1"/>
                  <w:szCs w:val="26"/>
                  <w:rPrChange w:id="836" w:author="Xuân Đài" w:date="2023-12-02T21:53:00Z">
                    <w:rPr>
                      <w:szCs w:val="26"/>
                    </w:rPr>
                  </w:rPrChange>
                </w:rPr>
                <w:delText>Tiềm năng lan truyền nhiệt độ cho Nhúng Chuyển đổi dựa trên Sự Gần gũi</w:delText>
              </w:r>
              <w:r w:rsidR="00710935" w:rsidRPr="00C968AC" w:rsidDel="002655C9">
                <w:rPr>
                  <w:color w:val="000000" w:themeColor="text1"/>
                  <w:szCs w:val="26"/>
                  <w:rPrChange w:id="837" w:author="Xuân Đài" w:date="2023-12-02T21:53:00Z">
                    <w:rPr>
                      <w:szCs w:val="26"/>
                    </w:rPr>
                  </w:rPrChange>
                </w:rPr>
                <w:delText xml:space="preserve"> (otential of Heat-diffusion for Affinity-based Transition Embedding)</w:delText>
              </w:r>
            </w:del>
          </w:p>
          <w:p w14:paraId="55DF4362" w14:textId="4C8C42B4" w:rsidR="00CE7551" w:rsidRPr="00C968AC" w:rsidDel="002655C9" w:rsidRDefault="00CE7551" w:rsidP="008C527E">
            <w:pPr>
              <w:spacing w:line="360" w:lineRule="auto"/>
              <w:ind w:firstLine="0"/>
              <w:jc w:val="left"/>
              <w:rPr>
                <w:del w:id="838" w:author="Xuân Đài" w:date="2023-12-02T22:06:00Z"/>
                <w:rFonts w:ascii="Times New Roman" w:hAnsi="Times New Roman" w:cs="Times New Roman"/>
                <w:color w:val="000000" w:themeColor="text1"/>
                <w:sz w:val="26"/>
                <w:szCs w:val="26"/>
                <w:rPrChange w:id="839" w:author="Xuân Đài" w:date="2023-12-02T21:53:00Z">
                  <w:rPr>
                    <w:del w:id="840" w:author="Xuân Đài" w:date="2023-12-02T22:06:00Z"/>
                    <w:rFonts w:ascii="Times New Roman" w:hAnsi="Times New Roman" w:cs="Times New Roman"/>
                    <w:sz w:val="26"/>
                    <w:szCs w:val="26"/>
                  </w:rPr>
                </w:rPrChange>
              </w:rPr>
            </w:pPr>
            <w:del w:id="841" w:author="Xuân Đài" w:date="2023-12-02T22:06:00Z">
              <w:r w:rsidRPr="00C968AC" w:rsidDel="002655C9">
                <w:rPr>
                  <w:color w:val="000000" w:themeColor="text1"/>
                  <w:szCs w:val="26"/>
                  <w:rPrChange w:id="842" w:author="Xuân Đài" w:date="2023-12-02T21:53:00Z">
                    <w:rPr>
                      <w:szCs w:val="26"/>
                    </w:rPr>
                  </w:rPrChange>
                </w:rPr>
                <w:delText>Rừng Ngẫu Nhiên</w:delText>
              </w:r>
              <w:r w:rsidR="00710935" w:rsidRPr="00C968AC" w:rsidDel="002655C9">
                <w:rPr>
                  <w:color w:val="000000" w:themeColor="text1"/>
                  <w:szCs w:val="26"/>
                  <w:rPrChange w:id="843" w:author="Xuân Đài" w:date="2023-12-02T21:53:00Z">
                    <w:rPr>
                      <w:szCs w:val="26"/>
                    </w:rPr>
                  </w:rPrChange>
                </w:rPr>
                <w:delText xml:space="preserve"> (Random Forest)</w:delText>
              </w:r>
            </w:del>
          </w:p>
          <w:p w14:paraId="7128E7C8" w14:textId="2AE16F60" w:rsidR="00CE7551" w:rsidRPr="00C968AC" w:rsidDel="002655C9" w:rsidRDefault="00CE7551" w:rsidP="008C527E">
            <w:pPr>
              <w:spacing w:line="360" w:lineRule="auto"/>
              <w:ind w:firstLine="0"/>
              <w:jc w:val="left"/>
              <w:rPr>
                <w:del w:id="844" w:author="Xuân Đài" w:date="2023-12-02T22:06:00Z"/>
                <w:rFonts w:ascii="Times New Roman" w:hAnsi="Times New Roman" w:cs="Times New Roman"/>
                <w:color w:val="000000" w:themeColor="text1"/>
                <w:sz w:val="26"/>
                <w:szCs w:val="26"/>
                <w:rPrChange w:id="845" w:author="Xuân Đài" w:date="2023-12-02T21:53:00Z">
                  <w:rPr>
                    <w:del w:id="846" w:author="Xuân Đài" w:date="2023-12-02T22:06:00Z"/>
                    <w:rFonts w:ascii="Times New Roman" w:hAnsi="Times New Roman" w:cs="Times New Roman"/>
                    <w:sz w:val="26"/>
                    <w:szCs w:val="26"/>
                  </w:rPr>
                </w:rPrChange>
              </w:rPr>
            </w:pPr>
            <w:del w:id="847" w:author="Xuân Đài" w:date="2023-12-02T22:06:00Z">
              <w:r w:rsidRPr="00C968AC" w:rsidDel="002655C9">
                <w:rPr>
                  <w:color w:val="000000" w:themeColor="text1"/>
                  <w:szCs w:val="26"/>
                  <w:rPrChange w:id="848" w:author="Xuân Đài" w:date="2023-12-02T21:53:00Z">
                    <w:rPr>
                      <w:szCs w:val="26"/>
                    </w:rPr>
                  </w:rPrChange>
                </w:rPr>
                <w:delText>Đồ thị biểu diễn thành phần chuỗi</w:delText>
              </w:r>
              <w:r w:rsidR="00710935" w:rsidRPr="00C968AC" w:rsidDel="002655C9">
                <w:rPr>
                  <w:color w:val="000000" w:themeColor="text1"/>
                  <w:szCs w:val="26"/>
                  <w:rPrChange w:id="849" w:author="Xuân Đài" w:date="2023-12-02T21:53:00Z">
                    <w:rPr>
                      <w:szCs w:val="26"/>
                    </w:rPr>
                  </w:rPrChange>
                </w:rPr>
                <w:delText xml:space="preserve"> (Sequence Composition Graph)</w:delText>
              </w:r>
            </w:del>
          </w:p>
          <w:p w14:paraId="4950D40C" w14:textId="13A59435" w:rsidR="00CE7551" w:rsidRPr="00C968AC" w:rsidDel="002655C9" w:rsidRDefault="00CE7551" w:rsidP="008C527E">
            <w:pPr>
              <w:spacing w:line="360" w:lineRule="auto"/>
              <w:ind w:firstLine="0"/>
              <w:jc w:val="left"/>
              <w:rPr>
                <w:del w:id="850" w:author="Xuân Đài" w:date="2023-12-02T22:06:00Z"/>
                <w:rFonts w:ascii="Times New Roman" w:hAnsi="Times New Roman" w:cs="Times New Roman"/>
                <w:color w:val="000000" w:themeColor="text1"/>
                <w:sz w:val="26"/>
                <w:szCs w:val="26"/>
                <w:rPrChange w:id="851" w:author="Xuân Đài" w:date="2023-12-02T21:53:00Z">
                  <w:rPr>
                    <w:del w:id="852" w:author="Xuân Đài" w:date="2023-12-02T22:06:00Z"/>
                    <w:rFonts w:ascii="Times New Roman" w:hAnsi="Times New Roman" w:cs="Times New Roman"/>
                    <w:sz w:val="26"/>
                    <w:szCs w:val="26"/>
                  </w:rPr>
                </w:rPrChange>
              </w:rPr>
            </w:pPr>
            <w:del w:id="853" w:author="Xuân Đài" w:date="2023-12-02T22:06:00Z">
              <w:r w:rsidRPr="00C968AC" w:rsidDel="002655C9">
                <w:rPr>
                  <w:color w:val="000000" w:themeColor="text1"/>
                  <w:szCs w:val="26"/>
                  <w:rPrChange w:id="854" w:author="Xuân Đài" w:date="2023-12-02T21:53:00Z">
                    <w:rPr>
                      <w:szCs w:val="26"/>
                    </w:rPr>
                  </w:rPrChange>
                </w:rPr>
                <w:delText>Xung cân bằng không đổi trạng thái</w:delText>
              </w:r>
              <w:r w:rsidR="00710935" w:rsidRPr="00C968AC" w:rsidDel="002655C9">
                <w:rPr>
                  <w:color w:val="000000" w:themeColor="text1"/>
                  <w:szCs w:val="26"/>
                  <w:rPrChange w:id="855" w:author="Xuân Đài" w:date="2023-12-02T21:53:00Z">
                    <w:rPr>
                      <w:szCs w:val="26"/>
                    </w:rPr>
                  </w:rPrChange>
                </w:rPr>
                <w:delText xml:space="preserve"> (Steady-State Free Precession)</w:delText>
              </w:r>
            </w:del>
          </w:p>
          <w:p w14:paraId="3CE3BBE2" w14:textId="4291DA42" w:rsidR="00CE7551" w:rsidRPr="00C968AC" w:rsidDel="002655C9" w:rsidRDefault="00CE7551" w:rsidP="008C527E">
            <w:pPr>
              <w:spacing w:line="360" w:lineRule="auto"/>
              <w:ind w:firstLine="0"/>
              <w:jc w:val="left"/>
              <w:rPr>
                <w:del w:id="856" w:author="Xuân Đài" w:date="2023-12-02T22:06:00Z"/>
                <w:rFonts w:ascii="Times New Roman" w:hAnsi="Times New Roman" w:cs="Times New Roman"/>
                <w:color w:val="000000" w:themeColor="text1"/>
                <w:sz w:val="26"/>
                <w:szCs w:val="26"/>
                <w:rPrChange w:id="857" w:author="Xuân Đài" w:date="2023-12-02T21:53:00Z">
                  <w:rPr>
                    <w:del w:id="858" w:author="Xuân Đài" w:date="2023-12-02T22:06:00Z"/>
                    <w:rFonts w:ascii="Times New Roman" w:hAnsi="Times New Roman" w:cs="Times New Roman"/>
                    <w:sz w:val="26"/>
                    <w:szCs w:val="26"/>
                  </w:rPr>
                </w:rPrChange>
              </w:rPr>
            </w:pPr>
            <w:del w:id="859" w:author="Xuân Đài" w:date="2023-12-02T22:06:00Z">
              <w:r w:rsidRPr="00C968AC" w:rsidDel="002655C9">
                <w:rPr>
                  <w:color w:val="000000" w:themeColor="text1"/>
                  <w:szCs w:val="26"/>
                  <w:rPrChange w:id="860" w:author="Xuân Đài" w:date="2023-12-02T21:53:00Z">
                    <w:rPr>
                      <w:szCs w:val="26"/>
                    </w:rPr>
                  </w:rPrChange>
                </w:rPr>
                <w:delText>Máy Vector Hỗ trợ</w:delText>
              </w:r>
              <w:r w:rsidR="00710935" w:rsidRPr="00C968AC" w:rsidDel="002655C9">
                <w:rPr>
                  <w:color w:val="000000" w:themeColor="text1"/>
                  <w:szCs w:val="26"/>
                  <w:rPrChange w:id="861" w:author="Xuân Đài" w:date="2023-12-02T21:53:00Z">
                    <w:rPr>
                      <w:szCs w:val="26"/>
                    </w:rPr>
                  </w:rPrChange>
                </w:rPr>
                <w:delText xml:space="preserve"> (Support Vector Machine)</w:delText>
              </w:r>
            </w:del>
          </w:p>
          <w:p w14:paraId="07AB99AF" w14:textId="7D5DFBFA" w:rsidR="00CE7551" w:rsidRPr="00C968AC" w:rsidDel="002655C9" w:rsidRDefault="00CE7551" w:rsidP="008C527E">
            <w:pPr>
              <w:spacing w:line="360" w:lineRule="auto"/>
              <w:ind w:firstLine="0"/>
              <w:jc w:val="left"/>
              <w:rPr>
                <w:del w:id="862" w:author="Xuân Đài" w:date="2023-12-02T22:06:00Z"/>
                <w:rFonts w:ascii="Times New Roman" w:hAnsi="Times New Roman" w:cs="Times New Roman"/>
                <w:color w:val="000000" w:themeColor="text1"/>
                <w:sz w:val="26"/>
                <w:szCs w:val="26"/>
                <w:rPrChange w:id="863" w:author="Xuân Đài" w:date="2023-12-02T21:53:00Z">
                  <w:rPr>
                    <w:del w:id="864" w:author="Xuân Đài" w:date="2023-12-02T22:06:00Z"/>
                    <w:rFonts w:ascii="Times New Roman" w:hAnsi="Times New Roman" w:cs="Times New Roman"/>
                    <w:sz w:val="26"/>
                    <w:szCs w:val="26"/>
                  </w:rPr>
                </w:rPrChange>
              </w:rPr>
            </w:pPr>
            <w:del w:id="865" w:author="Xuân Đài" w:date="2023-12-02T22:06:00Z">
              <w:r w:rsidRPr="00C968AC" w:rsidDel="002655C9">
                <w:rPr>
                  <w:color w:val="000000" w:themeColor="text1"/>
                  <w:szCs w:val="26"/>
                  <w:rPrChange w:id="866" w:author="Xuân Đài" w:date="2023-12-02T21:53:00Z">
                    <w:rPr>
                      <w:szCs w:val="26"/>
                    </w:rPr>
                  </w:rPrChange>
                </w:rPr>
                <w:delText>Tiểu đường loại 2</w:delText>
              </w:r>
              <w:r w:rsidR="00710935" w:rsidRPr="00C968AC" w:rsidDel="002655C9">
                <w:rPr>
                  <w:color w:val="000000" w:themeColor="text1"/>
                  <w:szCs w:val="26"/>
                  <w:rPrChange w:id="867" w:author="Xuân Đài" w:date="2023-12-02T21:53:00Z">
                    <w:rPr>
                      <w:szCs w:val="26"/>
                    </w:rPr>
                  </w:rPrChange>
                </w:rPr>
                <w:delText xml:space="preserve"> (Type 2 Diabetes)</w:delText>
              </w:r>
            </w:del>
          </w:p>
          <w:p w14:paraId="5D33741D" w14:textId="72EFA6FB" w:rsidR="00CE7551" w:rsidRPr="00C968AC" w:rsidDel="002655C9" w:rsidRDefault="00CE7551" w:rsidP="008C527E">
            <w:pPr>
              <w:spacing w:line="360" w:lineRule="auto"/>
              <w:ind w:firstLine="0"/>
              <w:jc w:val="left"/>
              <w:rPr>
                <w:del w:id="868" w:author="Xuân Đài" w:date="2023-12-02T22:06:00Z"/>
                <w:rFonts w:ascii="Times New Roman" w:hAnsi="Times New Roman" w:cs="Times New Roman"/>
                <w:color w:val="000000" w:themeColor="text1"/>
                <w:sz w:val="26"/>
                <w:szCs w:val="26"/>
                <w:rPrChange w:id="869" w:author="Xuân Đài" w:date="2023-12-02T21:53:00Z">
                  <w:rPr>
                    <w:del w:id="870" w:author="Xuân Đài" w:date="2023-12-02T22:06:00Z"/>
                    <w:rFonts w:ascii="Times New Roman" w:hAnsi="Times New Roman" w:cs="Times New Roman"/>
                    <w:sz w:val="26"/>
                    <w:szCs w:val="26"/>
                  </w:rPr>
                </w:rPrChange>
              </w:rPr>
            </w:pPr>
            <w:del w:id="871" w:author="Xuân Đài" w:date="2023-12-02T22:06:00Z">
              <w:r w:rsidRPr="00C968AC" w:rsidDel="002655C9">
                <w:rPr>
                  <w:color w:val="000000" w:themeColor="text1"/>
                  <w:szCs w:val="26"/>
                  <w:rPrChange w:id="872" w:author="Xuân Đài" w:date="2023-12-02T21:53:00Z">
                    <w:rPr>
                      <w:szCs w:val="26"/>
                    </w:rPr>
                  </w:rPrChange>
                </w:rPr>
                <w:delText>Nhúng Lân cận Ngẫu nhiên theo Phân phối t</w:delText>
              </w:r>
              <w:r w:rsidR="00710935" w:rsidRPr="00C968AC" w:rsidDel="002655C9">
                <w:rPr>
                  <w:color w:val="000000" w:themeColor="text1"/>
                  <w:szCs w:val="26"/>
                  <w:rPrChange w:id="873" w:author="Xuân Đài" w:date="2023-12-02T21:53:00Z">
                    <w:rPr>
                      <w:szCs w:val="26"/>
                    </w:rPr>
                  </w:rPrChange>
                </w:rPr>
                <w:delText xml:space="preserve"> (t-distributed Stochastic Neighbor Embedding)</w:delText>
              </w:r>
            </w:del>
          </w:p>
          <w:p w14:paraId="19FA5674" w14:textId="3E876337" w:rsidR="00CE7551" w:rsidRPr="00C968AC" w:rsidDel="002655C9" w:rsidRDefault="00CE7551" w:rsidP="008C527E">
            <w:pPr>
              <w:spacing w:line="360" w:lineRule="auto"/>
              <w:ind w:firstLine="0"/>
              <w:jc w:val="left"/>
              <w:rPr>
                <w:del w:id="874" w:author="Xuân Đài" w:date="2023-12-02T22:06:00Z"/>
                <w:rFonts w:ascii="Times New Roman" w:hAnsi="Times New Roman" w:cs="Times New Roman"/>
                <w:color w:val="000000" w:themeColor="text1"/>
                <w:sz w:val="26"/>
                <w:szCs w:val="26"/>
                <w:rPrChange w:id="875" w:author="Xuân Đài" w:date="2023-12-02T21:53:00Z">
                  <w:rPr>
                    <w:del w:id="876" w:author="Xuân Đài" w:date="2023-12-02T22:06:00Z"/>
                    <w:rFonts w:ascii="Times New Roman" w:hAnsi="Times New Roman" w:cs="Times New Roman"/>
                    <w:sz w:val="26"/>
                    <w:szCs w:val="26"/>
                  </w:rPr>
                </w:rPrChange>
              </w:rPr>
            </w:pPr>
            <w:del w:id="877" w:author="Xuân Đài" w:date="2023-12-02T22:06:00Z">
              <w:r w:rsidRPr="00C968AC" w:rsidDel="002655C9">
                <w:rPr>
                  <w:color w:val="000000" w:themeColor="text1"/>
                  <w:szCs w:val="26"/>
                  <w:rPrChange w:id="878" w:author="Xuân Đài" w:date="2023-12-02T21:53:00Z">
                    <w:rPr>
                      <w:szCs w:val="26"/>
                    </w:rPr>
                  </w:rPrChange>
                </w:rPr>
                <w:delText>Viêm đại tràng loét</w:delText>
              </w:r>
              <w:r w:rsidR="00710935" w:rsidRPr="00C968AC" w:rsidDel="002655C9">
                <w:rPr>
                  <w:color w:val="000000" w:themeColor="text1"/>
                  <w:szCs w:val="26"/>
                  <w:rPrChange w:id="879" w:author="Xuân Đài" w:date="2023-12-02T21:53:00Z">
                    <w:rPr>
                      <w:szCs w:val="26"/>
                    </w:rPr>
                  </w:rPrChange>
                </w:rPr>
                <w:delText xml:space="preserve"> (Ulcerative Colitis)</w:delText>
              </w:r>
            </w:del>
          </w:p>
          <w:p w14:paraId="33D3526B" w14:textId="08196B47" w:rsidR="00CE7551" w:rsidRPr="00C968AC" w:rsidDel="002655C9" w:rsidRDefault="00CE7551" w:rsidP="008C527E">
            <w:pPr>
              <w:spacing w:line="360" w:lineRule="auto"/>
              <w:ind w:firstLine="0"/>
              <w:jc w:val="left"/>
              <w:rPr>
                <w:del w:id="880" w:author="Xuân Đài" w:date="2023-12-02T22:06:00Z"/>
                <w:rFonts w:ascii="Times New Roman" w:hAnsi="Times New Roman" w:cs="Times New Roman"/>
                <w:color w:val="000000" w:themeColor="text1"/>
                <w:sz w:val="26"/>
                <w:szCs w:val="26"/>
                <w:rPrChange w:id="881" w:author="Xuân Đài" w:date="2023-12-02T21:53:00Z">
                  <w:rPr>
                    <w:del w:id="882" w:author="Xuân Đài" w:date="2023-12-02T22:06:00Z"/>
                    <w:rFonts w:ascii="Times New Roman" w:hAnsi="Times New Roman" w:cs="Times New Roman"/>
                    <w:sz w:val="26"/>
                    <w:szCs w:val="26"/>
                  </w:rPr>
                </w:rPrChange>
              </w:rPr>
            </w:pPr>
            <w:del w:id="883" w:author="Xuân Đài" w:date="2023-12-02T22:06:00Z">
              <w:r w:rsidRPr="00C968AC" w:rsidDel="002655C9">
                <w:rPr>
                  <w:color w:val="000000" w:themeColor="text1"/>
                  <w:szCs w:val="26"/>
                  <w:rPrChange w:id="884" w:author="Xuân Đài" w:date="2023-12-02T21:53:00Z">
                    <w:rPr>
                      <w:szCs w:val="26"/>
                    </w:rPr>
                  </w:rPrChange>
                </w:rPr>
                <w:delText>Bệnh Crohn</w:delText>
              </w:r>
              <w:r w:rsidR="00710935" w:rsidRPr="00C968AC" w:rsidDel="002655C9">
                <w:rPr>
                  <w:color w:val="000000" w:themeColor="text1"/>
                  <w:szCs w:val="26"/>
                  <w:rPrChange w:id="885" w:author="Xuân Đài" w:date="2023-12-02T21:53:00Z">
                    <w:rPr>
                      <w:szCs w:val="26"/>
                    </w:rPr>
                  </w:rPrChange>
                </w:rPr>
                <w:delText xml:space="preserve"> (Crohn's Disease)</w:delText>
              </w:r>
            </w:del>
          </w:p>
          <w:p w14:paraId="4D0DA824" w14:textId="74BCB11E" w:rsidR="00CE7551" w:rsidRPr="00C968AC" w:rsidDel="002655C9" w:rsidRDefault="00CE7551" w:rsidP="008C527E">
            <w:pPr>
              <w:spacing w:line="360" w:lineRule="auto"/>
              <w:ind w:firstLine="0"/>
              <w:jc w:val="left"/>
              <w:rPr>
                <w:del w:id="886" w:author="Xuân Đài" w:date="2023-12-02T22:06:00Z"/>
                <w:rFonts w:ascii="Times New Roman" w:hAnsi="Times New Roman" w:cs="Times New Roman"/>
                <w:color w:val="000000" w:themeColor="text1"/>
                <w:sz w:val="26"/>
                <w:szCs w:val="26"/>
                <w:rPrChange w:id="887" w:author="Xuân Đài" w:date="2023-12-02T21:53:00Z">
                  <w:rPr>
                    <w:del w:id="888" w:author="Xuân Đài" w:date="2023-12-02T22:06:00Z"/>
                    <w:rFonts w:ascii="Times New Roman" w:hAnsi="Times New Roman" w:cs="Times New Roman"/>
                    <w:sz w:val="26"/>
                    <w:szCs w:val="26"/>
                  </w:rPr>
                </w:rPrChange>
              </w:rPr>
            </w:pPr>
            <w:del w:id="889" w:author="Xuân Đài" w:date="2023-12-02T22:06:00Z">
              <w:r w:rsidRPr="00C968AC" w:rsidDel="002655C9">
                <w:rPr>
                  <w:color w:val="000000" w:themeColor="text1"/>
                  <w:szCs w:val="26"/>
                  <w:rPrChange w:id="890" w:author="Xuân Đài" w:date="2023-12-02T21:53:00Z">
                    <w:rPr>
                      <w:szCs w:val="26"/>
                    </w:rPr>
                  </w:rPrChange>
                </w:rPr>
                <w:delText>Xấp xỉ và Chiếu Manifold Đồng Nhất</w:delText>
              </w:r>
              <w:r w:rsidR="00710935" w:rsidRPr="00C968AC" w:rsidDel="002655C9">
                <w:rPr>
                  <w:color w:val="000000" w:themeColor="text1"/>
                  <w:szCs w:val="26"/>
                  <w:rPrChange w:id="891" w:author="Xuân Đài" w:date="2023-12-02T21:53:00Z">
                    <w:rPr>
                      <w:szCs w:val="26"/>
                    </w:rPr>
                  </w:rPrChange>
                </w:rPr>
                <w:delText xml:space="preserve"> (Uniform Manifold Approximation and Projection)</w:delText>
              </w:r>
            </w:del>
          </w:p>
          <w:p w14:paraId="1FF83BAE" w14:textId="1D5F36AA" w:rsidR="00CE7551" w:rsidRPr="00C968AC" w:rsidDel="002655C9" w:rsidRDefault="00CE7551" w:rsidP="008C527E">
            <w:pPr>
              <w:spacing w:line="360" w:lineRule="auto"/>
              <w:ind w:firstLine="0"/>
              <w:jc w:val="left"/>
              <w:rPr>
                <w:del w:id="892" w:author="Xuân Đài" w:date="2023-12-02T22:06:00Z"/>
                <w:rFonts w:ascii="Times New Roman" w:hAnsi="Times New Roman" w:cs="Times New Roman"/>
                <w:color w:val="000000" w:themeColor="text1"/>
                <w:sz w:val="26"/>
                <w:szCs w:val="26"/>
                <w:rPrChange w:id="893" w:author="Xuân Đài" w:date="2023-12-02T21:53:00Z">
                  <w:rPr>
                    <w:del w:id="894" w:author="Xuân Đài" w:date="2023-12-02T22:06:00Z"/>
                    <w:rFonts w:ascii="Times New Roman" w:hAnsi="Times New Roman" w:cs="Times New Roman"/>
                    <w:sz w:val="26"/>
                    <w:szCs w:val="26"/>
                  </w:rPr>
                </w:rPrChange>
              </w:rPr>
            </w:pPr>
            <w:del w:id="895" w:author="Xuân Đài" w:date="2023-12-02T22:06:00Z">
              <w:r w:rsidRPr="00C968AC" w:rsidDel="002655C9">
                <w:rPr>
                  <w:color w:val="000000" w:themeColor="text1"/>
                  <w:szCs w:val="26"/>
                  <w:rPrChange w:id="896" w:author="Xuân Đài" w:date="2023-12-02T21:53:00Z">
                    <w:rPr>
                      <w:szCs w:val="26"/>
                    </w:rPr>
                  </w:rPrChange>
                </w:rPr>
                <w:delText>Loại bỏ biến không thông tin</w:delText>
              </w:r>
              <w:r w:rsidR="00710935" w:rsidRPr="00C968AC" w:rsidDel="002655C9">
                <w:rPr>
                  <w:color w:val="000000" w:themeColor="text1"/>
                  <w:szCs w:val="26"/>
                  <w:rPrChange w:id="897" w:author="Xuân Đài" w:date="2023-12-02T21:53:00Z">
                    <w:rPr>
                      <w:szCs w:val="26"/>
                    </w:rPr>
                  </w:rPrChange>
                </w:rPr>
                <w:delText xml:space="preserve"> (Uninformative Variable Elimination)</w:delText>
              </w:r>
            </w:del>
          </w:p>
          <w:p w14:paraId="11164A72" w14:textId="23E4BBAC" w:rsidR="00CE7551" w:rsidRPr="00C968AC" w:rsidDel="002655C9" w:rsidRDefault="00CE7551" w:rsidP="008C527E">
            <w:pPr>
              <w:spacing w:line="360" w:lineRule="auto"/>
              <w:ind w:firstLine="0"/>
              <w:jc w:val="left"/>
              <w:rPr>
                <w:del w:id="898" w:author="Xuân Đài" w:date="2023-12-02T22:06:00Z"/>
                <w:rFonts w:ascii="Times New Roman" w:hAnsi="Times New Roman" w:cs="Times New Roman"/>
                <w:color w:val="000000" w:themeColor="text1"/>
                <w:sz w:val="26"/>
                <w:szCs w:val="26"/>
                <w:rPrChange w:id="899" w:author="Xuân Đài" w:date="2023-12-02T21:53:00Z">
                  <w:rPr>
                    <w:del w:id="900" w:author="Xuân Đài" w:date="2023-12-02T22:06:00Z"/>
                    <w:rFonts w:ascii="Times New Roman" w:hAnsi="Times New Roman" w:cs="Times New Roman"/>
                    <w:sz w:val="26"/>
                    <w:szCs w:val="26"/>
                  </w:rPr>
                </w:rPrChange>
              </w:rPr>
            </w:pPr>
            <w:del w:id="901" w:author="Xuân Đài" w:date="2023-12-02T22:06:00Z">
              <w:r w:rsidRPr="00C968AC" w:rsidDel="002655C9">
                <w:rPr>
                  <w:color w:val="000000" w:themeColor="text1"/>
                  <w:szCs w:val="26"/>
                  <w:rPrChange w:id="902" w:author="Xuân Đài" w:date="2023-12-02T21:53:00Z">
                    <w:rPr>
                      <w:szCs w:val="26"/>
                    </w:rPr>
                  </w:rPrChange>
                </w:rPr>
                <w:delText>Mã hóa tự biến thiên</w:delText>
              </w:r>
              <w:r w:rsidR="006240EA" w:rsidRPr="00C968AC" w:rsidDel="002655C9">
                <w:rPr>
                  <w:color w:val="000000" w:themeColor="text1"/>
                  <w:szCs w:val="26"/>
                  <w:rPrChange w:id="903" w:author="Xuân Đài" w:date="2023-12-02T21:53:00Z">
                    <w:rPr>
                      <w:szCs w:val="26"/>
                    </w:rPr>
                  </w:rPrChange>
                </w:rPr>
                <w:delText xml:space="preserve"> (Variational Autoencoder)</w:delText>
              </w:r>
            </w:del>
          </w:p>
          <w:p w14:paraId="1F32AECA" w14:textId="79F96FC2" w:rsidR="00CE7551" w:rsidRPr="00C968AC" w:rsidDel="002655C9" w:rsidRDefault="00CE7551" w:rsidP="008C527E">
            <w:pPr>
              <w:spacing w:line="360" w:lineRule="auto"/>
              <w:ind w:firstLine="0"/>
              <w:jc w:val="left"/>
              <w:rPr>
                <w:del w:id="904" w:author="Xuân Đài" w:date="2023-12-02T22:06:00Z"/>
                <w:rFonts w:ascii="Times New Roman" w:hAnsi="Times New Roman" w:cs="Times New Roman"/>
                <w:color w:val="000000" w:themeColor="text1"/>
                <w:sz w:val="26"/>
                <w:szCs w:val="26"/>
                <w:rPrChange w:id="905" w:author="Xuân Đài" w:date="2023-12-02T21:53:00Z">
                  <w:rPr>
                    <w:del w:id="906" w:author="Xuân Đài" w:date="2023-12-02T22:06:00Z"/>
                    <w:rFonts w:ascii="Times New Roman" w:hAnsi="Times New Roman" w:cs="Times New Roman"/>
                    <w:sz w:val="26"/>
                    <w:szCs w:val="26"/>
                  </w:rPr>
                </w:rPrChange>
              </w:rPr>
            </w:pPr>
            <w:del w:id="907" w:author="Xuân Đài" w:date="2023-12-02T22:06:00Z">
              <w:r w:rsidRPr="00C968AC" w:rsidDel="002655C9">
                <w:rPr>
                  <w:color w:val="000000" w:themeColor="text1"/>
                  <w:szCs w:val="26"/>
                  <w:rPrChange w:id="908" w:author="Xuân Đài" w:date="2023-12-02T21:53:00Z">
                    <w:rPr>
                      <w:szCs w:val="26"/>
                    </w:rPr>
                  </w:rPrChange>
                </w:rPr>
                <w:delText>Bộ mã hóa tự động biến thiên cho việc tạo nhóm metagenomic</w:delText>
              </w:r>
              <w:r w:rsidR="006240EA" w:rsidRPr="00C968AC" w:rsidDel="002655C9">
                <w:rPr>
                  <w:color w:val="000000" w:themeColor="text1"/>
                  <w:szCs w:val="26"/>
                  <w:rPrChange w:id="909" w:author="Xuân Đài" w:date="2023-12-02T21:53:00Z">
                    <w:rPr>
                      <w:szCs w:val="26"/>
                    </w:rPr>
                  </w:rPrChange>
                </w:rPr>
                <w:delText xml:space="preserve"> (Variational Autoencoder for Metagenomic Binning)</w:delText>
              </w:r>
            </w:del>
          </w:p>
          <w:p w14:paraId="766837C6" w14:textId="661B27C0" w:rsidR="00CE7551" w:rsidRPr="00C968AC" w:rsidDel="002655C9" w:rsidRDefault="00CE7551" w:rsidP="008C527E">
            <w:pPr>
              <w:spacing w:line="360" w:lineRule="auto"/>
              <w:ind w:firstLine="0"/>
              <w:jc w:val="left"/>
              <w:rPr>
                <w:del w:id="910" w:author="Xuân Đài" w:date="2023-12-02T22:06:00Z"/>
                <w:rFonts w:ascii="Times New Roman" w:hAnsi="Times New Roman" w:cs="Times New Roman"/>
                <w:color w:val="000000" w:themeColor="text1"/>
                <w:sz w:val="26"/>
                <w:szCs w:val="26"/>
                <w:rPrChange w:id="911" w:author="Xuân Đài" w:date="2023-12-02T21:53:00Z">
                  <w:rPr>
                    <w:del w:id="912" w:author="Xuân Đài" w:date="2023-12-02T22:06:00Z"/>
                    <w:rFonts w:ascii="Times New Roman" w:hAnsi="Times New Roman" w:cs="Times New Roman"/>
                    <w:sz w:val="26"/>
                    <w:szCs w:val="26"/>
                  </w:rPr>
                </w:rPrChange>
              </w:rPr>
            </w:pPr>
            <w:del w:id="913" w:author="Xuân Đài" w:date="2023-12-02T22:06:00Z">
              <w:r w:rsidRPr="00C968AC" w:rsidDel="002655C9">
                <w:rPr>
                  <w:color w:val="000000" w:themeColor="text1"/>
                  <w:szCs w:val="26"/>
                  <w:rPrChange w:id="914" w:author="Xuân Đài" w:date="2023-12-02T21:53:00Z">
                    <w:rPr>
                      <w:szCs w:val="26"/>
                    </w:rPr>
                  </w:rPrChange>
                </w:rPr>
                <w:delText>Tầm quan trọng của biến trong phép chiếu</w:delText>
              </w:r>
              <w:r w:rsidR="006240EA" w:rsidRPr="00C968AC" w:rsidDel="002655C9">
                <w:rPr>
                  <w:color w:val="000000" w:themeColor="text1"/>
                  <w:szCs w:val="26"/>
                  <w:rPrChange w:id="915" w:author="Xuân Đài" w:date="2023-12-02T21:53:00Z">
                    <w:rPr>
                      <w:szCs w:val="26"/>
                    </w:rPr>
                  </w:rPrChange>
                </w:rPr>
                <w:delText xml:space="preserve"> (Variable Importance in Projection)</w:delText>
              </w:r>
            </w:del>
          </w:p>
          <w:p w14:paraId="17309035" w14:textId="6F3BCBD1" w:rsidR="00CE7551" w:rsidRPr="00C968AC" w:rsidDel="002655C9" w:rsidRDefault="00CE7551" w:rsidP="008C527E">
            <w:pPr>
              <w:spacing w:line="360" w:lineRule="auto"/>
              <w:ind w:firstLine="0"/>
              <w:jc w:val="left"/>
              <w:rPr>
                <w:del w:id="916" w:author="Xuân Đài" w:date="2023-12-02T22:06:00Z"/>
                <w:rFonts w:ascii="Times New Roman" w:hAnsi="Times New Roman" w:cs="Times New Roman"/>
                <w:color w:val="000000" w:themeColor="text1"/>
                <w:sz w:val="26"/>
                <w:szCs w:val="26"/>
                <w:rPrChange w:id="917" w:author="Xuân Đài" w:date="2023-12-02T21:53:00Z">
                  <w:rPr>
                    <w:del w:id="918" w:author="Xuân Đài" w:date="2023-12-02T22:06:00Z"/>
                    <w:rFonts w:ascii="Times New Roman" w:hAnsi="Times New Roman" w:cs="Times New Roman"/>
                    <w:sz w:val="26"/>
                    <w:szCs w:val="26"/>
                  </w:rPr>
                </w:rPrChange>
              </w:rPr>
            </w:pPr>
            <w:del w:id="919" w:author="Xuân Đài" w:date="2023-12-02T22:06:00Z">
              <w:r w:rsidRPr="00C968AC" w:rsidDel="002655C9">
                <w:rPr>
                  <w:color w:val="000000" w:themeColor="text1"/>
                  <w:szCs w:val="26"/>
                  <w:rPrChange w:id="920" w:author="Xuân Đài" w:date="2023-12-02T21:53:00Z">
                    <w:rPr>
                      <w:szCs w:val="26"/>
                    </w:rPr>
                  </w:rPrChange>
                </w:rPr>
                <w:delText>giải trình tự toàn bộ bộ gen</w:delText>
              </w:r>
              <w:r w:rsidR="006240EA" w:rsidRPr="00C968AC" w:rsidDel="002655C9">
                <w:rPr>
                  <w:color w:val="000000" w:themeColor="text1"/>
                  <w:szCs w:val="26"/>
                  <w:rPrChange w:id="921" w:author="Xuân Đài" w:date="2023-12-02T21:53:00Z">
                    <w:rPr>
                      <w:szCs w:val="26"/>
                    </w:rPr>
                  </w:rPrChange>
                </w:rPr>
                <w:delText xml:space="preserve"> (Whole Genome Sequencing)</w:delText>
              </w:r>
            </w:del>
          </w:p>
          <w:p w14:paraId="0851BB11" w14:textId="7EC7C824" w:rsidR="00CE7551" w:rsidRPr="00C968AC" w:rsidDel="002655C9" w:rsidRDefault="00CE7551" w:rsidP="008C527E">
            <w:pPr>
              <w:spacing w:line="360" w:lineRule="auto"/>
              <w:ind w:firstLine="0"/>
              <w:jc w:val="left"/>
              <w:rPr>
                <w:del w:id="922" w:author="Xuân Đài" w:date="2023-12-02T22:06:00Z"/>
                <w:rFonts w:ascii="Times New Roman" w:hAnsi="Times New Roman" w:cs="Times New Roman"/>
                <w:color w:val="000000" w:themeColor="text1"/>
                <w:sz w:val="26"/>
                <w:szCs w:val="26"/>
                <w:rPrChange w:id="923" w:author="Xuân Đài" w:date="2023-12-02T21:53:00Z">
                  <w:rPr>
                    <w:del w:id="924" w:author="Xuân Đài" w:date="2023-12-02T22:06:00Z"/>
                    <w:rFonts w:ascii="Times New Roman" w:hAnsi="Times New Roman" w:cs="Times New Roman"/>
                    <w:sz w:val="26"/>
                    <w:szCs w:val="26"/>
                  </w:rPr>
                </w:rPrChange>
              </w:rPr>
            </w:pPr>
            <w:del w:id="925" w:author="Xuân Đài" w:date="2023-12-02T22:06:00Z">
              <w:r w:rsidRPr="00C968AC" w:rsidDel="002655C9">
                <w:rPr>
                  <w:color w:val="000000" w:themeColor="text1"/>
                  <w:szCs w:val="26"/>
                  <w:rPrChange w:id="926" w:author="Xuân Đài" w:date="2023-12-02T21:53:00Z">
                    <w:rPr>
                      <w:szCs w:val="26"/>
                    </w:rPr>
                  </w:rPrChange>
                </w:rPr>
                <w:delText>Nhà máy xử lý nước thải</w:delText>
              </w:r>
              <w:r w:rsidR="006240EA" w:rsidRPr="00C968AC" w:rsidDel="002655C9">
                <w:rPr>
                  <w:color w:val="000000" w:themeColor="text1"/>
                  <w:szCs w:val="26"/>
                  <w:rPrChange w:id="927" w:author="Xuân Đài" w:date="2023-12-02T21:53:00Z">
                    <w:rPr>
                      <w:szCs w:val="26"/>
                    </w:rPr>
                  </w:rPrChange>
                </w:rPr>
                <w:delText xml:space="preserve"> (Wastewater Treatment Plant)</w:delText>
              </w:r>
            </w:del>
          </w:p>
        </w:tc>
      </w:tr>
      <w:tr w:rsidR="00734DC0" w:rsidDel="002655C9" w14:paraId="7FB5228E" w14:textId="74E0300B" w:rsidTr="00710935">
        <w:trPr>
          <w:trHeight w:val="330"/>
          <w:del w:id="928" w:author="Xuân Đài" w:date="2023-12-02T22:06:00Z"/>
        </w:trPr>
        <w:tc>
          <w:tcPr>
            <w:tcW w:w="1958" w:type="dxa"/>
            <w:tcBorders>
              <w:top w:val="nil"/>
              <w:left w:val="nil"/>
              <w:bottom w:val="single" w:sz="4" w:space="0" w:color="000000"/>
              <w:right w:val="nil"/>
            </w:tcBorders>
            <w:shd w:val="clear" w:color="auto" w:fill="auto"/>
          </w:tcPr>
          <w:p w14:paraId="18782081" w14:textId="6F817B4B" w:rsidR="00734DC0" w:rsidRPr="00C968AC" w:rsidDel="002655C9" w:rsidRDefault="00734DC0">
            <w:pPr>
              <w:spacing w:line="288" w:lineRule="auto"/>
              <w:ind w:firstLine="0"/>
              <w:jc w:val="left"/>
              <w:rPr>
                <w:del w:id="929" w:author="Xuân Đài" w:date="2023-12-02T22:06:00Z"/>
                <w:rFonts w:ascii="Times New Roman" w:eastAsia="Times New Roman" w:hAnsi="Times New Roman" w:cs="Times New Roman"/>
                <w:color w:val="000000" w:themeColor="text1"/>
                <w:sz w:val="26"/>
                <w:szCs w:val="26"/>
                <w:rPrChange w:id="930" w:author="Xuân Đài" w:date="2023-12-02T21:53:00Z">
                  <w:rPr>
                    <w:del w:id="931" w:author="Xuân Đài" w:date="2023-12-02T22:06:00Z"/>
                    <w:rFonts w:ascii="Times New Roman" w:eastAsia="Times New Roman" w:hAnsi="Times New Roman" w:cs="Times New Roman"/>
                    <w:color w:val="000000"/>
                    <w:sz w:val="26"/>
                    <w:szCs w:val="26"/>
                  </w:rPr>
                </w:rPrChange>
              </w:rPr>
            </w:pPr>
          </w:p>
        </w:tc>
        <w:tc>
          <w:tcPr>
            <w:tcW w:w="8257" w:type="dxa"/>
            <w:tcBorders>
              <w:top w:val="nil"/>
              <w:left w:val="nil"/>
              <w:bottom w:val="single" w:sz="4" w:space="0" w:color="000000"/>
              <w:right w:val="nil"/>
            </w:tcBorders>
            <w:shd w:val="clear" w:color="auto" w:fill="auto"/>
          </w:tcPr>
          <w:p w14:paraId="5383BB4C" w14:textId="5563E8A0" w:rsidR="00734DC0" w:rsidRPr="00C968AC" w:rsidDel="002655C9" w:rsidRDefault="00734DC0">
            <w:pPr>
              <w:spacing w:line="288" w:lineRule="auto"/>
              <w:ind w:firstLine="0"/>
              <w:jc w:val="left"/>
              <w:rPr>
                <w:del w:id="932" w:author="Xuân Đài" w:date="2023-12-02T22:06:00Z"/>
                <w:rFonts w:ascii="Times New Roman" w:eastAsia="Times New Roman" w:hAnsi="Times New Roman" w:cs="Times New Roman"/>
                <w:color w:val="000000" w:themeColor="text1"/>
                <w:sz w:val="26"/>
                <w:szCs w:val="26"/>
                <w:rPrChange w:id="933" w:author="Xuân Đài" w:date="2023-12-02T21:53:00Z">
                  <w:rPr>
                    <w:del w:id="934" w:author="Xuân Đài" w:date="2023-12-02T22:06:00Z"/>
                    <w:rFonts w:ascii="Times New Roman" w:eastAsia="Times New Roman" w:hAnsi="Times New Roman" w:cs="Times New Roman"/>
                    <w:color w:val="000000"/>
                    <w:sz w:val="26"/>
                    <w:szCs w:val="26"/>
                  </w:rPr>
                </w:rPrChange>
              </w:rPr>
            </w:pPr>
          </w:p>
        </w:tc>
      </w:tr>
    </w:tbl>
    <w:p w14:paraId="62FB9A85" w14:textId="57A001BE" w:rsidR="00734DC0" w:rsidDel="002655C9" w:rsidRDefault="00734DC0">
      <w:pPr>
        <w:ind w:firstLine="0"/>
        <w:rPr>
          <w:del w:id="935" w:author="Xuân Đài" w:date="2023-12-02T22:06:00Z"/>
          <w:b/>
        </w:rPr>
      </w:pPr>
    </w:p>
    <w:p w14:paraId="6963C0BF" w14:textId="77777777" w:rsidR="00734DC0" w:rsidDel="00E2097F" w:rsidRDefault="00734DC0">
      <w:pPr>
        <w:ind w:firstLine="0"/>
        <w:rPr>
          <w:del w:id="936" w:author="Xuân Đài" w:date="2023-12-02T22:08:00Z"/>
        </w:rPr>
        <w:pPrChange w:id="937" w:author="Xuân Đài" w:date="2023-12-02T22:06:00Z">
          <w:pPr/>
        </w:pPrChange>
      </w:pPr>
    </w:p>
    <w:tbl>
      <w:tblPr>
        <w:tblStyle w:val="a2"/>
        <w:tblW w:w="10215"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958"/>
        <w:gridCol w:w="8257"/>
      </w:tblGrid>
      <w:tr w:rsidR="00C968AC" w:rsidRPr="00446C44" w14:paraId="11B425B4" w14:textId="77777777" w:rsidTr="00446C44">
        <w:trPr>
          <w:trHeight w:val="330"/>
          <w:ins w:id="938" w:author="Xuân Đài" w:date="2023-12-02T21:53:00Z"/>
        </w:trPr>
        <w:tc>
          <w:tcPr>
            <w:tcW w:w="1958" w:type="dxa"/>
            <w:tcBorders>
              <w:top w:val="nil"/>
              <w:left w:val="nil"/>
              <w:bottom w:val="nil"/>
              <w:right w:val="nil"/>
            </w:tcBorders>
            <w:shd w:val="clear" w:color="auto" w:fill="auto"/>
          </w:tcPr>
          <w:p w14:paraId="25624926" w14:textId="77777777" w:rsidR="00C968AC" w:rsidRPr="00446C44" w:rsidRDefault="00C968AC" w:rsidP="00446C44">
            <w:pPr>
              <w:spacing w:line="360" w:lineRule="auto"/>
              <w:ind w:firstLine="0"/>
              <w:jc w:val="left"/>
              <w:rPr>
                <w:ins w:id="939" w:author="Xuân Đài" w:date="2023-12-02T21:53:00Z"/>
                <w:rFonts w:ascii="Times New Roman" w:eastAsia="Times New Roman" w:hAnsi="Times New Roman" w:cs="Times New Roman"/>
                <w:color w:val="000000" w:themeColor="text1"/>
                <w:sz w:val="26"/>
                <w:szCs w:val="26"/>
              </w:rPr>
            </w:pPr>
            <w:ins w:id="940" w:author="Xuân Đài" w:date="2023-12-02T21:53:00Z">
              <w:r w:rsidRPr="00446C44">
                <w:rPr>
                  <w:rFonts w:ascii="Times New Roman" w:hAnsi="Times New Roman" w:cs="Times New Roman"/>
                  <w:color w:val="000000" w:themeColor="text1"/>
                  <w:sz w:val="26"/>
                  <w:szCs w:val="26"/>
                </w:rPr>
                <w:t>3D-SWIG</w:t>
              </w:r>
            </w:ins>
          </w:p>
        </w:tc>
        <w:tc>
          <w:tcPr>
            <w:tcW w:w="8257" w:type="dxa"/>
            <w:tcBorders>
              <w:top w:val="nil"/>
              <w:left w:val="nil"/>
              <w:bottom w:val="nil"/>
              <w:right w:val="nil"/>
            </w:tcBorders>
            <w:shd w:val="clear" w:color="auto" w:fill="auto"/>
          </w:tcPr>
          <w:p w14:paraId="469D0ACD" w14:textId="77777777" w:rsidR="00C968AC" w:rsidRPr="00446C44" w:rsidRDefault="00C968AC" w:rsidP="00446C44">
            <w:pPr>
              <w:spacing w:line="360" w:lineRule="auto"/>
              <w:ind w:firstLine="0"/>
              <w:jc w:val="left"/>
              <w:rPr>
                <w:ins w:id="941" w:author="Xuân Đài" w:date="2023-12-02T21:53:00Z"/>
                <w:rFonts w:ascii="Times New Roman" w:hAnsi="Times New Roman" w:cs="Times New Roman"/>
                <w:color w:val="000000" w:themeColor="text1"/>
                <w:sz w:val="26"/>
                <w:szCs w:val="26"/>
              </w:rPr>
            </w:pPr>
            <w:ins w:id="942" w:author="Xuân Đài" w:date="2023-12-02T21:53:00Z">
              <w:r w:rsidRPr="00446C44">
                <w:rPr>
                  <w:rFonts w:ascii="Times New Roman" w:hAnsi="Times New Roman" w:cs="Times New Roman"/>
                  <w:color w:val="000000" w:themeColor="text1"/>
                  <w:sz w:val="26"/>
                  <w:szCs w:val="26"/>
                </w:rPr>
                <w:t>Xung cân bằng không đổi trạng thái 3D với góc vàng trên mặt phẳng (3D Steady-State Free Precession with In-plane Golden-angle)</w:t>
              </w:r>
            </w:ins>
          </w:p>
        </w:tc>
      </w:tr>
      <w:tr w:rsidR="00C968AC" w:rsidRPr="00446C44" w14:paraId="18B44C55" w14:textId="77777777" w:rsidTr="00446C44">
        <w:trPr>
          <w:trHeight w:val="1713"/>
          <w:ins w:id="943" w:author="Xuân Đài" w:date="2023-12-02T21:53:00Z"/>
        </w:trPr>
        <w:tc>
          <w:tcPr>
            <w:tcW w:w="1958" w:type="dxa"/>
            <w:tcBorders>
              <w:top w:val="nil"/>
              <w:left w:val="nil"/>
              <w:right w:val="nil"/>
            </w:tcBorders>
            <w:shd w:val="clear" w:color="auto" w:fill="auto"/>
          </w:tcPr>
          <w:p w14:paraId="47172BF4" w14:textId="77777777" w:rsidR="00C968AC" w:rsidRPr="00446C44" w:rsidRDefault="00C968AC" w:rsidP="00446C44">
            <w:pPr>
              <w:spacing w:line="360" w:lineRule="auto"/>
              <w:ind w:firstLine="0"/>
              <w:jc w:val="left"/>
              <w:rPr>
                <w:ins w:id="944" w:author="Xuân Đài" w:date="2023-12-02T21:53:00Z"/>
                <w:rFonts w:ascii="Times New Roman" w:hAnsi="Times New Roman" w:cs="Times New Roman"/>
                <w:color w:val="000000" w:themeColor="text1"/>
                <w:sz w:val="26"/>
                <w:szCs w:val="26"/>
              </w:rPr>
            </w:pPr>
            <w:ins w:id="945" w:author="Xuân Đài" w:date="2023-12-02T21:53:00Z">
              <w:r w:rsidRPr="00446C44">
                <w:rPr>
                  <w:rFonts w:ascii="Times New Roman" w:hAnsi="Times New Roman" w:cs="Times New Roman"/>
                  <w:color w:val="000000" w:themeColor="text1"/>
                  <w:sz w:val="26"/>
                  <w:szCs w:val="26"/>
                </w:rPr>
                <w:t>ACC</w:t>
              </w:r>
            </w:ins>
          </w:p>
          <w:p w14:paraId="5EFE0701" w14:textId="77777777" w:rsidR="00C968AC" w:rsidRPr="00446C44" w:rsidRDefault="00C968AC" w:rsidP="00446C44">
            <w:pPr>
              <w:spacing w:line="360" w:lineRule="auto"/>
              <w:ind w:firstLine="0"/>
              <w:rPr>
                <w:ins w:id="946" w:author="Xuân Đài" w:date="2023-12-02T21:53:00Z"/>
                <w:rFonts w:ascii="Times New Roman" w:hAnsi="Times New Roman" w:cs="Times New Roman"/>
                <w:color w:val="000000" w:themeColor="text1"/>
                <w:sz w:val="26"/>
                <w:szCs w:val="26"/>
              </w:rPr>
            </w:pPr>
            <w:ins w:id="947" w:author="Xuân Đài" w:date="2023-12-02T21:53:00Z">
              <w:r w:rsidRPr="00446C44">
                <w:rPr>
                  <w:rFonts w:ascii="Times New Roman" w:hAnsi="Times New Roman" w:cs="Times New Roman"/>
                  <w:color w:val="000000" w:themeColor="text1"/>
                  <w:sz w:val="26"/>
                  <w:szCs w:val="26"/>
                </w:rPr>
                <w:t>ACE</w:t>
              </w:r>
            </w:ins>
          </w:p>
          <w:p w14:paraId="525FA99F" w14:textId="77777777" w:rsidR="00C968AC" w:rsidRPr="00446C44" w:rsidRDefault="00C968AC" w:rsidP="00446C44">
            <w:pPr>
              <w:spacing w:line="360" w:lineRule="auto"/>
              <w:ind w:firstLine="0"/>
              <w:rPr>
                <w:ins w:id="948" w:author="Xuân Đài" w:date="2023-12-02T21:53:00Z"/>
                <w:rFonts w:ascii="Times New Roman" w:hAnsi="Times New Roman" w:cs="Times New Roman"/>
                <w:color w:val="000000" w:themeColor="text1"/>
                <w:sz w:val="26"/>
                <w:szCs w:val="26"/>
              </w:rPr>
            </w:pPr>
          </w:p>
          <w:p w14:paraId="3AFB270F" w14:textId="77777777" w:rsidR="00C968AC" w:rsidRPr="00446C44" w:rsidRDefault="00C968AC" w:rsidP="00446C44">
            <w:pPr>
              <w:spacing w:line="360" w:lineRule="auto"/>
              <w:ind w:firstLine="0"/>
              <w:rPr>
                <w:ins w:id="949" w:author="Xuân Đài" w:date="2023-12-02T21:53:00Z"/>
                <w:rFonts w:ascii="Times New Roman" w:hAnsi="Times New Roman" w:cs="Times New Roman"/>
                <w:color w:val="000000" w:themeColor="text1"/>
                <w:sz w:val="26"/>
                <w:szCs w:val="26"/>
              </w:rPr>
            </w:pPr>
            <w:ins w:id="950" w:author="Xuân Đài" w:date="2023-12-02T21:53:00Z">
              <w:r w:rsidRPr="00446C44">
                <w:rPr>
                  <w:rFonts w:ascii="Times New Roman" w:hAnsi="Times New Roman" w:cs="Times New Roman"/>
                  <w:color w:val="000000" w:themeColor="text1"/>
                  <w:sz w:val="26"/>
                  <w:szCs w:val="26"/>
                </w:rPr>
                <w:t>ATLAS</w:t>
              </w:r>
            </w:ins>
          </w:p>
          <w:p w14:paraId="50162C4F" w14:textId="77777777" w:rsidR="00C968AC" w:rsidRPr="00446C44" w:rsidRDefault="00C968AC" w:rsidP="00446C44">
            <w:pPr>
              <w:spacing w:line="360" w:lineRule="auto"/>
              <w:ind w:firstLine="0"/>
              <w:rPr>
                <w:ins w:id="951" w:author="Xuân Đài" w:date="2023-12-02T21:53:00Z"/>
                <w:rFonts w:ascii="Times New Roman" w:hAnsi="Times New Roman" w:cs="Times New Roman"/>
                <w:color w:val="000000" w:themeColor="text1"/>
                <w:sz w:val="26"/>
                <w:szCs w:val="26"/>
              </w:rPr>
            </w:pPr>
          </w:p>
          <w:p w14:paraId="7DAEC5EF" w14:textId="77777777" w:rsidR="00C968AC" w:rsidRPr="00446C44" w:rsidRDefault="00C968AC" w:rsidP="00446C44">
            <w:pPr>
              <w:spacing w:line="360" w:lineRule="auto"/>
              <w:ind w:firstLine="0"/>
              <w:rPr>
                <w:ins w:id="952" w:author="Xuân Đài" w:date="2023-12-02T21:53:00Z"/>
                <w:rFonts w:ascii="Times New Roman" w:hAnsi="Times New Roman" w:cs="Times New Roman"/>
                <w:color w:val="000000" w:themeColor="text1"/>
                <w:sz w:val="26"/>
                <w:szCs w:val="26"/>
              </w:rPr>
            </w:pPr>
            <w:ins w:id="953" w:author="Xuân Đài" w:date="2023-12-02T21:53:00Z">
              <w:r w:rsidRPr="00446C44">
                <w:rPr>
                  <w:rFonts w:ascii="Times New Roman" w:hAnsi="Times New Roman" w:cs="Times New Roman"/>
                  <w:color w:val="000000" w:themeColor="text1"/>
                  <w:sz w:val="26"/>
                  <w:szCs w:val="26"/>
                </w:rPr>
                <w:t>AUC</w:t>
              </w:r>
            </w:ins>
          </w:p>
          <w:p w14:paraId="34EC6FF7" w14:textId="77777777" w:rsidR="00C968AC" w:rsidRPr="00446C44" w:rsidRDefault="00C968AC" w:rsidP="00446C44">
            <w:pPr>
              <w:spacing w:line="360" w:lineRule="auto"/>
              <w:ind w:firstLine="0"/>
              <w:rPr>
                <w:ins w:id="954" w:author="Xuân Đài" w:date="2023-12-02T21:53:00Z"/>
                <w:rFonts w:ascii="Times New Roman" w:hAnsi="Times New Roman" w:cs="Times New Roman"/>
                <w:color w:val="000000" w:themeColor="text1"/>
                <w:sz w:val="26"/>
                <w:szCs w:val="26"/>
              </w:rPr>
            </w:pPr>
            <w:ins w:id="955" w:author="Xuân Đài" w:date="2023-12-02T21:53:00Z">
              <w:r w:rsidRPr="00446C44">
                <w:rPr>
                  <w:rFonts w:ascii="Times New Roman" w:hAnsi="Times New Roman" w:cs="Times New Roman"/>
                  <w:color w:val="000000" w:themeColor="text1"/>
                  <w:sz w:val="26"/>
                  <w:szCs w:val="26"/>
                </w:rPr>
                <w:t>BALF</w:t>
              </w:r>
            </w:ins>
          </w:p>
          <w:p w14:paraId="6D90203C" w14:textId="77777777" w:rsidR="00C968AC" w:rsidRPr="00446C44" w:rsidRDefault="00C968AC" w:rsidP="00446C44">
            <w:pPr>
              <w:spacing w:line="360" w:lineRule="auto"/>
              <w:ind w:firstLine="0"/>
              <w:rPr>
                <w:ins w:id="956" w:author="Xuân Đài" w:date="2023-12-02T21:53:00Z"/>
                <w:rFonts w:ascii="Times New Roman" w:hAnsi="Times New Roman" w:cs="Times New Roman"/>
                <w:color w:val="000000" w:themeColor="text1"/>
                <w:sz w:val="26"/>
                <w:szCs w:val="26"/>
              </w:rPr>
            </w:pPr>
            <w:ins w:id="957" w:author="Xuân Đài" w:date="2023-12-02T21:53:00Z">
              <w:r w:rsidRPr="00446C44">
                <w:rPr>
                  <w:rFonts w:ascii="Times New Roman" w:hAnsi="Times New Roman" w:cs="Times New Roman"/>
                  <w:color w:val="000000" w:themeColor="text1"/>
                  <w:sz w:val="26"/>
                  <w:szCs w:val="26"/>
                </w:rPr>
                <w:t>BIPLS</w:t>
              </w:r>
            </w:ins>
          </w:p>
          <w:p w14:paraId="4D317EE7" w14:textId="77777777" w:rsidR="00C968AC" w:rsidRPr="00446C44" w:rsidRDefault="00C968AC" w:rsidP="00446C44">
            <w:pPr>
              <w:spacing w:line="360" w:lineRule="auto"/>
              <w:ind w:firstLine="0"/>
              <w:rPr>
                <w:ins w:id="958" w:author="Xuân Đài" w:date="2023-12-02T21:53:00Z"/>
                <w:rFonts w:ascii="Times New Roman" w:hAnsi="Times New Roman" w:cs="Times New Roman"/>
                <w:color w:val="000000" w:themeColor="text1"/>
                <w:sz w:val="26"/>
                <w:szCs w:val="26"/>
              </w:rPr>
            </w:pPr>
          </w:p>
          <w:p w14:paraId="7EDE4D57" w14:textId="77777777" w:rsidR="00C968AC" w:rsidRPr="00446C44" w:rsidRDefault="00C968AC" w:rsidP="00446C44">
            <w:pPr>
              <w:spacing w:line="360" w:lineRule="auto"/>
              <w:ind w:firstLine="0"/>
              <w:rPr>
                <w:ins w:id="959" w:author="Xuân Đài" w:date="2023-12-02T21:53:00Z"/>
                <w:rFonts w:ascii="Times New Roman" w:hAnsi="Times New Roman" w:cs="Times New Roman"/>
                <w:color w:val="000000" w:themeColor="text1"/>
                <w:sz w:val="26"/>
                <w:szCs w:val="26"/>
              </w:rPr>
            </w:pPr>
            <w:ins w:id="960" w:author="Xuân Đài" w:date="2023-12-02T21:53:00Z">
              <w:r w:rsidRPr="00446C44">
                <w:rPr>
                  <w:rFonts w:ascii="Times New Roman" w:hAnsi="Times New Roman" w:cs="Times New Roman"/>
                  <w:color w:val="000000" w:themeColor="text1"/>
                  <w:sz w:val="26"/>
                  <w:szCs w:val="26"/>
                </w:rPr>
                <w:t>B-NMI</w:t>
              </w:r>
            </w:ins>
          </w:p>
          <w:p w14:paraId="3149F240" w14:textId="77777777" w:rsidR="00C968AC" w:rsidRPr="00446C44" w:rsidRDefault="00C968AC" w:rsidP="00446C44">
            <w:pPr>
              <w:spacing w:line="360" w:lineRule="auto"/>
              <w:ind w:firstLine="0"/>
              <w:rPr>
                <w:ins w:id="961" w:author="Xuân Đài" w:date="2023-12-02T21:53:00Z"/>
                <w:rFonts w:ascii="Times New Roman" w:hAnsi="Times New Roman" w:cs="Times New Roman"/>
                <w:color w:val="000000" w:themeColor="text1"/>
                <w:sz w:val="26"/>
                <w:szCs w:val="26"/>
              </w:rPr>
            </w:pPr>
            <w:ins w:id="962" w:author="Xuân Đài" w:date="2023-12-02T21:53:00Z">
              <w:r w:rsidRPr="00446C44">
                <w:rPr>
                  <w:rFonts w:ascii="Times New Roman" w:hAnsi="Times New Roman" w:cs="Times New Roman"/>
                  <w:color w:val="000000" w:themeColor="text1"/>
                  <w:sz w:val="26"/>
                  <w:szCs w:val="26"/>
                </w:rPr>
                <w:t>CAR</w:t>
              </w:r>
            </w:ins>
          </w:p>
          <w:p w14:paraId="7CDF4D99" w14:textId="77777777" w:rsidR="00C968AC" w:rsidRPr="00446C44" w:rsidRDefault="00C968AC" w:rsidP="00446C44">
            <w:pPr>
              <w:spacing w:line="360" w:lineRule="auto"/>
              <w:ind w:firstLine="0"/>
              <w:rPr>
                <w:ins w:id="963" w:author="Xuân Đài" w:date="2023-12-02T21:53:00Z"/>
                <w:rFonts w:ascii="Times New Roman" w:hAnsi="Times New Roman" w:cs="Times New Roman"/>
                <w:color w:val="000000" w:themeColor="text1"/>
                <w:sz w:val="26"/>
                <w:szCs w:val="26"/>
              </w:rPr>
            </w:pPr>
            <w:ins w:id="964" w:author="Xuân Đài" w:date="2023-12-02T21:53:00Z">
              <w:r w:rsidRPr="00446C44">
                <w:rPr>
                  <w:rFonts w:ascii="Times New Roman" w:hAnsi="Times New Roman" w:cs="Times New Roman"/>
                  <w:color w:val="000000" w:themeColor="text1"/>
                  <w:sz w:val="26"/>
                  <w:szCs w:val="26"/>
                </w:rPr>
                <w:t>CARS</w:t>
              </w:r>
            </w:ins>
          </w:p>
          <w:p w14:paraId="1DB0EA4F" w14:textId="77777777" w:rsidR="00C968AC" w:rsidRPr="00446C44" w:rsidRDefault="00C968AC" w:rsidP="00446C44">
            <w:pPr>
              <w:spacing w:line="360" w:lineRule="auto"/>
              <w:ind w:firstLine="0"/>
              <w:rPr>
                <w:ins w:id="965" w:author="Xuân Đài" w:date="2023-12-02T21:53:00Z"/>
                <w:rFonts w:ascii="Times New Roman" w:hAnsi="Times New Roman" w:cs="Times New Roman"/>
                <w:color w:val="000000" w:themeColor="text1"/>
                <w:sz w:val="26"/>
                <w:szCs w:val="26"/>
              </w:rPr>
            </w:pPr>
          </w:p>
          <w:p w14:paraId="271998C4" w14:textId="77777777" w:rsidR="00C968AC" w:rsidRPr="00446C44" w:rsidRDefault="00C968AC" w:rsidP="00446C44">
            <w:pPr>
              <w:spacing w:line="360" w:lineRule="auto"/>
              <w:ind w:firstLine="0"/>
              <w:rPr>
                <w:ins w:id="966" w:author="Xuân Đài" w:date="2023-12-02T21:53:00Z"/>
                <w:rFonts w:ascii="Times New Roman" w:hAnsi="Times New Roman" w:cs="Times New Roman"/>
                <w:color w:val="000000" w:themeColor="text1"/>
                <w:sz w:val="26"/>
                <w:szCs w:val="26"/>
              </w:rPr>
            </w:pPr>
            <w:ins w:id="967" w:author="Xuân Đài" w:date="2023-12-02T21:53:00Z">
              <w:r w:rsidRPr="00446C44">
                <w:rPr>
                  <w:rFonts w:ascii="Times New Roman" w:hAnsi="Times New Roman" w:cs="Times New Roman"/>
                  <w:color w:val="000000" w:themeColor="text1"/>
                  <w:sz w:val="26"/>
                  <w:szCs w:val="26"/>
                </w:rPr>
                <w:t>CC</w:t>
              </w:r>
            </w:ins>
          </w:p>
          <w:p w14:paraId="1C06564C" w14:textId="77777777" w:rsidR="00C968AC" w:rsidRPr="00446C44" w:rsidRDefault="00C968AC" w:rsidP="00446C44">
            <w:pPr>
              <w:spacing w:line="360" w:lineRule="auto"/>
              <w:ind w:firstLine="0"/>
              <w:rPr>
                <w:ins w:id="968" w:author="Xuân Đài" w:date="2023-12-02T21:53:00Z"/>
                <w:rFonts w:ascii="Times New Roman" w:hAnsi="Times New Roman" w:cs="Times New Roman"/>
                <w:color w:val="000000" w:themeColor="text1"/>
                <w:sz w:val="26"/>
                <w:szCs w:val="26"/>
              </w:rPr>
            </w:pPr>
            <w:ins w:id="969" w:author="Xuân Đài" w:date="2023-12-02T21:53:00Z">
              <w:r w:rsidRPr="00446C44">
                <w:rPr>
                  <w:rFonts w:ascii="Times New Roman" w:hAnsi="Times New Roman" w:cs="Times New Roman"/>
                  <w:color w:val="000000" w:themeColor="text1"/>
                  <w:sz w:val="26"/>
                  <w:szCs w:val="26"/>
                </w:rPr>
                <w:t>CIR</w:t>
              </w:r>
            </w:ins>
          </w:p>
          <w:p w14:paraId="3A2952D7" w14:textId="77777777" w:rsidR="00C968AC" w:rsidRPr="00446C44" w:rsidRDefault="00C968AC" w:rsidP="00446C44">
            <w:pPr>
              <w:spacing w:line="360" w:lineRule="auto"/>
              <w:ind w:firstLine="0"/>
              <w:rPr>
                <w:ins w:id="970" w:author="Xuân Đài" w:date="2023-12-02T21:53:00Z"/>
                <w:rFonts w:ascii="Times New Roman" w:hAnsi="Times New Roman" w:cs="Times New Roman"/>
                <w:color w:val="000000" w:themeColor="text1"/>
                <w:sz w:val="26"/>
                <w:szCs w:val="26"/>
              </w:rPr>
            </w:pPr>
            <w:ins w:id="971" w:author="Xuân Đài" w:date="2023-12-02T21:53:00Z">
              <w:r w:rsidRPr="00446C44">
                <w:rPr>
                  <w:rFonts w:ascii="Times New Roman" w:hAnsi="Times New Roman" w:cs="Times New Roman"/>
                  <w:color w:val="000000" w:themeColor="text1"/>
                  <w:sz w:val="26"/>
                  <w:szCs w:val="26"/>
                </w:rPr>
                <w:t>CRB</w:t>
              </w:r>
            </w:ins>
          </w:p>
          <w:p w14:paraId="5E5BC28B" w14:textId="77777777" w:rsidR="00C968AC" w:rsidRPr="00446C44" w:rsidRDefault="00C968AC" w:rsidP="00446C44">
            <w:pPr>
              <w:spacing w:line="360" w:lineRule="auto"/>
              <w:ind w:firstLine="0"/>
              <w:rPr>
                <w:ins w:id="972" w:author="Xuân Đài" w:date="2023-12-02T21:53:00Z"/>
                <w:rFonts w:ascii="Times New Roman" w:hAnsi="Times New Roman" w:cs="Times New Roman"/>
                <w:color w:val="000000" w:themeColor="text1"/>
                <w:sz w:val="26"/>
                <w:szCs w:val="26"/>
              </w:rPr>
            </w:pPr>
            <w:ins w:id="973" w:author="Xuân Đài" w:date="2023-12-02T21:53:00Z">
              <w:r w:rsidRPr="00446C44">
                <w:rPr>
                  <w:rFonts w:ascii="Times New Roman" w:hAnsi="Times New Roman" w:cs="Times New Roman"/>
                  <w:color w:val="000000" w:themeColor="text1"/>
                  <w:sz w:val="26"/>
                  <w:szCs w:val="26"/>
                </w:rPr>
                <w:t>CRC</w:t>
              </w:r>
            </w:ins>
          </w:p>
          <w:p w14:paraId="0143306E" w14:textId="77777777" w:rsidR="00C968AC" w:rsidRPr="00446C44" w:rsidRDefault="00C968AC" w:rsidP="00446C44">
            <w:pPr>
              <w:spacing w:line="360" w:lineRule="auto"/>
              <w:ind w:firstLine="0"/>
              <w:rPr>
                <w:ins w:id="974" w:author="Xuân Đài" w:date="2023-12-02T21:53:00Z"/>
                <w:rFonts w:ascii="Times New Roman" w:hAnsi="Times New Roman" w:cs="Times New Roman"/>
                <w:color w:val="000000" w:themeColor="text1"/>
                <w:sz w:val="26"/>
                <w:szCs w:val="26"/>
              </w:rPr>
            </w:pPr>
            <w:ins w:id="975" w:author="Xuân Đài" w:date="2023-12-02T21:53:00Z">
              <w:r w:rsidRPr="00446C44">
                <w:rPr>
                  <w:rFonts w:ascii="Times New Roman" w:hAnsi="Times New Roman" w:cs="Times New Roman"/>
                  <w:color w:val="000000" w:themeColor="text1"/>
                  <w:sz w:val="26"/>
                  <w:szCs w:val="26"/>
                </w:rPr>
                <w:t>CT</w:t>
              </w:r>
            </w:ins>
          </w:p>
          <w:p w14:paraId="09A5AEF3" w14:textId="77777777" w:rsidR="00C968AC" w:rsidRPr="00446C44" w:rsidRDefault="00C968AC" w:rsidP="00446C44">
            <w:pPr>
              <w:spacing w:line="360" w:lineRule="auto"/>
              <w:ind w:firstLine="0"/>
              <w:rPr>
                <w:ins w:id="976" w:author="Xuân Đài" w:date="2023-12-02T21:53:00Z"/>
                <w:rFonts w:ascii="Times New Roman" w:hAnsi="Times New Roman" w:cs="Times New Roman"/>
                <w:color w:val="000000" w:themeColor="text1"/>
                <w:sz w:val="26"/>
                <w:szCs w:val="26"/>
              </w:rPr>
            </w:pPr>
            <w:ins w:id="977" w:author="Xuân Đài" w:date="2023-12-02T21:53:00Z">
              <w:r w:rsidRPr="00446C44">
                <w:rPr>
                  <w:rFonts w:ascii="Times New Roman" w:hAnsi="Times New Roman" w:cs="Times New Roman"/>
                  <w:color w:val="000000" w:themeColor="text1"/>
                  <w:sz w:val="26"/>
                  <w:szCs w:val="26"/>
                </w:rPr>
                <w:t>DBSCAN</w:t>
              </w:r>
            </w:ins>
          </w:p>
          <w:p w14:paraId="34356297" w14:textId="77777777" w:rsidR="00C968AC" w:rsidRPr="00446C44" w:rsidRDefault="00C968AC" w:rsidP="00446C44">
            <w:pPr>
              <w:spacing w:line="360" w:lineRule="auto"/>
              <w:ind w:firstLine="0"/>
              <w:rPr>
                <w:ins w:id="978" w:author="Xuân Đài" w:date="2023-12-02T21:53:00Z"/>
                <w:rFonts w:ascii="Times New Roman" w:hAnsi="Times New Roman" w:cs="Times New Roman"/>
                <w:color w:val="000000" w:themeColor="text1"/>
                <w:sz w:val="26"/>
                <w:szCs w:val="26"/>
              </w:rPr>
            </w:pPr>
          </w:p>
          <w:p w14:paraId="7F1416AD" w14:textId="77777777" w:rsidR="00C968AC" w:rsidRPr="00446C44" w:rsidRDefault="00C968AC" w:rsidP="00446C44">
            <w:pPr>
              <w:spacing w:line="360" w:lineRule="auto"/>
              <w:ind w:firstLine="0"/>
              <w:rPr>
                <w:ins w:id="979" w:author="Xuân Đài" w:date="2023-12-02T21:53:00Z"/>
                <w:rFonts w:ascii="Times New Roman" w:hAnsi="Times New Roman" w:cs="Times New Roman"/>
                <w:color w:val="000000" w:themeColor="text1"/>
                <w:sz w:val="26"/>
                <w:szCs w:val="26"/>
              </w:rPr>
            </w:pPr>
            <w:ins w:id="980" w:author="Xuân Đài" w:date="2023-12-02T21:53:00Z">
              <w:r w:rsidRPr="00446C44">
                <w:rPr>
                  <w:rFonts w:ascii="Times New Roman" w:hAnsi="Times New Roman" w:cs="Times New Roman"/>
                  <w:color w:val="000000" w:themeColor="text1"/>
                  <w:sz w:val="26"/>
                  <w:szCs w:val="26"/>
                </w:rPr>
                <w:lastRenderedPageBreak/>
                <w:t>DMSP</w:t>
              </w:r>
            </w:ins>
          </w:p>
          <w:p w14:paraId="40B6EEE9" w14:textId="77777777" w:rsidR="00C968AC" w:rsidRPr="00446C44" w:rsidRDefault="00C968AC" w:rsidP="00446C44">
            <w:pPr>
              <w:spacing w:line="360" w:lineRule="auto"/>
              <w:ind w:firstLine="0"/>
              <w:rPr>
                <w:ins w:id="981" w:author="Xuân Đài" w:date="2023-12-02T21:53:00Z"/>
                <w:rFonts w:ascii="Times New Roman" w:hAnsi="Times New Roman" w:cs="Times New Roman"/>
                <w:color w:val="000000" w:themeColor="text1"/>
                <w:sz w:val="26"/>
                <w:szCs w:val="26"/>
              </w:rPr>
            </w:pPr>
          </w:p>
          <w:p w14:paraId="44F82CD9" w14:textId="77777777" w:rsidR="00C968AC" w:rsidRPr="00446C44" w:rsidRDefault="00C968AC" w:rsidP="00446C44">
            <w:pPr>
              <w:spacing w:line="360" w:lineRule="auto"/>
              <w:ind w:firstLine="0"/>
              <w:rPr>
                <w:ins w:id="982" w:author="Xuân Đài" w:date="2023-12-02T21:53:00Z"/>
                <w:rFonts w:ascii="Times New Roman" w:hAnsi="Times New Roman" w:cs="Times New Roman"/>
                <w:color w:val="000000" w:themeColor="text1"/>
                <w:sz w:val="26"/>
                <w:szCs w:val="26"/>
              </w:rPr>
            </w:pPr>
            <w:ins w:id="983" w:author="Xuân Đài" w:date="2023-12-02T21:53:00Z">
              <w:r w:rsidRPr="00446C44">
                <w:rPr>
                  <w:rFonts w:ascii="Times New Roman" w:hAnsi="Times New Roman" w:cs="Times New Roman"/>
                  <w:color w:val="000000" w:themeColor="text1"/>
                  <w:sz w:val="26"/>
                  <w:szCs w:val="26"/>
                </w:rPr>
                <w:t>DNA</w:t>
              </w:r>
            </w:ins>
          </w:p>
          <w:p w14:paraId="7FDD5041" w14:textId="77777777" w:rsidR="00C968AC" w:rsidRPr="00446C44" w:rsidRDefault="00C968AC" w:rsidP="00446C44">
            <w:pPr>
              <w:spacing w:line="360" w:lineRule="auto"/>
              <w:ind w:firstLine="0"/>
              <w:rPr>
                <w:ins w:id="984" w:author="Xuân Đài" w:date="2023-12-02T21:53:00Z"/>
                <w:rFonts w:ascii="Times New Roman" w:hAnsi="Times New Roman" w:cs="Times New Roman"/>
                <w:color w:val="000000" w:themeColor="text1"/>
                <w:sz w:val="26"/>
                <w:szCs w:val="26"/>
              </w:rPr>
            </w:pPr>
            <w:ins w:id="985" w:author="Xuân Đài" w:date="2023-12-02T21:53:00Z">
              <w:r w:rsidRPr="00446C44">
                <w:rPr>
                  <w:rFonts w:ascii="Times New Roman" w:hAnsi="Times New Roman" w:cs="Times New Roman"/>
                  <w:color w:val="000000" w:themeColor="text1"/>
                  <w:sz w:val="26"/>
                  <w:szCs w:val="26"/>
                </w:rPr>
                <w:t>DP-Net</w:t>
              </w:r>
            </w:ins>
          </w:p>
          <w:p w14:paraId="685CBC21" w14:textId="77777777" w:rsidR="00C968AC" w:rsidRPr="00446C44" w:rsidRDefault="00C968AC" w:rsidP="00446C44">
            <w:pPr>
              <w:spacing w:line="360" w:lineRule="auto"/>
              <w:ind w:firstLine="0"/>
              <w:rPr>
                <w:ins w:id="986" w:author="Xuân Đài" w:date="2023-12-02T21:53:00Z"/>
                <w:rFonts w:ascii="Times New Roman" w:hAnsi="Times New Roman" w:cs="Times New Roman"/>
                <w:color w:val="000000" w:themeColor="text1"/>
                <w:sz w:val="26"/>
                <w:szCs w:val="26"/>
              </w:rPr>
            </w:pPr>
            <w:ins w:id="987" w:author="Xuân Đài" w:date="2023-12-02T21:53:00Z">
              <w:r w:rsidRPr="00446C44">
                <w:rPr>
                  <w:rFonts w:ascii="Times New Roman" w:hAnsi="Times New Roman" w:cs="Times New Roman"/>
                  <w:color w:val="000000" w:themeColor="text1"/>
                  <w:sz w:val="26"/>
                  <w:szCs w:val="26"/>
                </w:rPr>
                <w:t>FASTQ</w:t>
              </w:r>
            </w:ins>
          </w:p>
          <w:p w14:paraId="48AA3B31" w14:textId="77777777" w:rsidR="00C968AC" w:rsidRPr="00446C44" w:rsidRDefault="00C968AC" w:rsidP="00446C44">
            <w:pPr>
              <w:spacing w:line="360" w:lineRule="auto"/>
              <w:ind w:firstLine="0"/>
              <w:rPr>
                <w:ins w:id="988" w:author="Xuân Đài" w:date="2023-12-02T21:53:00Z"/>
                <w:rFonts w:ascii="Times New Roman" w:hAnsi="Times New Roman" w:cs="Times New Roman"/>
                <w:color w:val="000000" w:themeColor="text1"/>
                <w:sz w:val="26"/>
                <w:szCs w:val="26"/>
              </w:rPr>
            </w:pPr>
            <w:ins w:id="989" w:author="Xuân Đài" w:date="2023-12-02T21:53:00Z">
              <w:r w:rsidRPr="00446C44">
                <w:rPr>
                  <w:rFonts w:ascii="Times New Roman" w:hAnsi="Times New Roman" w:cs="Times New Roman"/>
                  <w:color w:val="000000" w:themeColor="text1"/>
                  <w:sz w:val="26"/>
                  <w:szCs w:val="26"/>
                </w:rPr>
                <w:t>GMHI</w:t>
              </w:r>
            </w:ins>
          </w:p>
          <w:p w14:paraId="45ADB4A5" w14:textId="77777777" w:rsidR="00C968AC" w:rsidRPr="00446C44" w:rsidRDefault="00C968AC" w:rsidP="00446C44">
            <w:pPr>
              <w:spacing w:line="360" w:lineRule="auto"/>
              <w:ind w:firstLine="0"/>
              <w:rPr>
                <w:ins w:id="990" w:author="Xuân Đài" w:date="2023-12-02T21:53:00Z"/>
                <w:rFonts w:ascii="Times New Roman" w:hAnsi="Times New Roman" w:cs="Times New Roman"/>
                <w:color w:val="000000" w:themeColor="text1"/>
                <w:sz w:val="26"/>
                <w:szCs w:val="26"/>
              </w:rPr>
            </w:pPr>
            <w:ins w:id="991" w:author="Xuân Đài" w:date="2023-12-02T21:53:00Z">
              <w:r w:rsidRPr="00446C44">
                <w:rPr>
                  <w:rFonts w:ascii="Times New Roman" w:hAnsi="Times New Roman" w:cs="Times New Roman"/>
                  <w:color w:val="000000" w:themeColor="text1"/>
                  <w:sz w:val="26"/>
                  <w:szCs w:val="26"/>
                </w:rPr>
                <w:t>GMM</w:t>
              </w:r>
            </w:ins>
          </w:p>
          <w:p w14:paraId="33F802B9" w14:textId="77777777" w:rsidR="00C968AC" w:rsidRPr="00446C44" w:rsidRDefault="00C968AC" w:rsidP="00446C44">
            <w:pPr>
              <w:spacing w:line="360" w:lineRule="auto"/>
              <w:ind w:firstLine="0"/>
              <w:rPr>
                <w:ins w:id="992" w:author="Xuân Đài" w:date="2023-12-02T21:53:00Z"/>
                <w:rFonts w:ascii="Times New Roman" w:hAnsi="Times New Roman" w:cs="Times New Roman"/>
                <w:color w:val="000000" w:themeColor="text1"/>
                <w:sz w:val="26"/>
                <w:szCs w:val="26"/>
              </w:rPr>
            </w:pPr>
            <w:ins w:id="993" w:author="Xuân Đài" w:date="2023-12-02T21:53:00Z">
              <w:r w:rsidRPr="00446C44">
                <w:rPr>
                  <w:rFonts w:ascii="Times New Roman" w:hAnsi="Times New Roman" w:cs="Times New Roman"/>
                  <w:color w:val="000000" w:themeColor="text1"/>
                  <w:sz w:val="26"/>
                  <w:szCs w:val="26"/>
                </w:rPr>
                <w:t>GNN</w:t>
              </w:r>
            </w:ins>
          </w:p>
          <w:p w14:paraId="4C8D3272" w14:textId="77777777" w:rsidR="00C968AC" w:rsidRPr="00446C44" w:rsidRDefault="00C968AC" w:rsidP="00446C44">
            <w:pPr>
              <w:spacing w:line="360" w:lineRule="auto"/>
              <w:ind w:firstLine="0"/>
              <w:rPr>
                <w:ins w:id="994" w:author="Xuân Đài" w:date="2023-12-02T21:53:00Z"/>
                <w:rFonts w:ascii="Times New Roman" w:hAnsi="Times New Roman" w:cs="Times New Roman"/>
                <w:color w:val="000000" w:themeColor="text1"/>
                <w:sz w:val="26"/>
                <w:szCs w:val="26"/>
              </w:rPr>
            </w:pPr>
            <w:ins w:id="995" w:author="Xuân Đài" w:date="2023-12-02T21:53:00Z">
              <w:r w:rsidRPr="00446C44">
                <w:rPr>
                  <w:rFonts w:ascii="Times New Roman" w:hAnsi="Times New Roman" w:cs="Times New Roman"/>
                  <w:color w:val="000000" w:themeColor="text1"/>
                  <w:sz w:val="26"/>
                  <w:szCs w:val="26"/>
                </w:rPr>
                <w:t>GSMD</w:t>
              </w:r>
            </w:ins>
          </w:p>
          <w:p w14:paraId="5FD524F1" w14:textId="77777777" w:rsidR="00C968AC" w:rsidRPr="00446C44" w:rsidRDefault="00C968AC" w:rsidP="00446C44">
            <w:pPr>
              <w:spacing w:line="360" w:lineRule="auto"/>
              <w:ind w:firstLine="0"/>
              <w:rPr>
                <w:ins w:id="996" w:author="Xuân Đài" w:date="2023-12-02T21:53:00Z"/>
                <w:rFonts w:ascii="Times New Roman" w:hAnsi="Times New Roman" w:cs="Times New Roman"/>
                <w:color w:val="000000" w:themeColor="text1"/>
                <w:sz w:val="26"/>
                <w:szCs w:val="26"/>
              </w:rPr>
            </w:pPr>
          </w:p>
          <w:p w14:paraId="0EF7101D" w14:textId="77777777" w:rsidR="00C968AC" w:rsidRPr="00446C44" w:rsidRDefault="00C968AC" w:rsidP="00446C44">
            <w:pPr>
              <w:spacing w:line="360" w:lineRule="auto"/>
              <w:ind w:firstLine="0"/>
              <w:rPr>
                <w:ins w:id="997" w:author="Xuân Đài" w:date="2023-12-02T21:53:00Z"/>
                <w:rFonts w:ascii="Times New Roman" w:hAnsi="Times New Roman" w:cs="Times New Roman"/>
                <w:color w:val="000000" w:themeColor="text1"/>
                <w:sz w:val="26"/>
                <w:szCs w:val="26"/>
              </w:rPr>
            </w:pPr>
            <w:ins w:id="998" w:author="Xuân Đài" w:date="2023-12-02T21:53:00Z">
              <w:r w:rsidRPr="00446C44">
                <w:rPr>
                  <w:rFonts w:ascii="Times New Roman" w:hAnsi="Times New Roman" w:cs="Times New Roman"/>
                  <w:color w:val="000000" w:themeColor="text1"/>
                  <w:sz w:val="26"/>
                  <w:szCs w:val="26"/>
                </w:rPr>
                <w:t>GITM</w:t>
              </w:r>
            </w:ins>
          </w:p>
          <w:p w14:paraId="3731E4DA" w14:textId="77777777" w:rsidR="00C968AC" w:rsidRPr="00446C44" w:rsidRDefault="00C968AC" w:rsidP="00446C44">
            <w:pPr>
              <w:spacing w:line="360" w:lineRule="auto"/>
              <w:ind w:firstLine="0"/>
              <w:rPr>
                <w:ins w:id="999" w:author="Xuân Đài" w:date="2023-12-02T21:53:00Z"/>
                <w:rFonts w:ascii="Times New Roman" w:hAnsi="Times New Roman" w:cs="Times New Roman"/>
                <w:color w:val="000000" w:themeColor="text1"/>
                <w:sz w:val="26"/>
                <w:szCs w:val="26"/>
              </w:rPr>
            </w:pPr>
          </w:p>
          <w:p w14:paraId="10256181" w14:textId="77777777" w:rsidR="00C968AC" w:rsidRPr="00446C44" w:rsidRDefault="00C968AC" w:rsidP="00446C44">
            <w:pPr>
              <w:spacing w:line="360" w:lineRule="auto"/>
              <w:ind w:firstLine="0"/>
              <w:rPr>
                <w:ins w:id="1000" w:author="Xuân Đài" w:date="2023-12-02T21:53:00Z"/>
                <w:rFonts w:ascii="Times New Roman" w:hAnsi="Times New Roman" w:cs="Times New Roman"/>
                <w:color w:val="000000" w:themeColor="text1"/>
                <w:sz w:val="26"/>
                <w:szCs w:val="26"/>
              </w:rPr>
            </w:pPr>
            <w:ins w:id="1001" w:author="Xuân Đài" w:date="2023-12-02T21:53:00Z">
              <w:r w:rsidRPr="00446C44">
                <w:rPr>
                  <w:rFonts w:ascii="Times New Roman" w:hAnsi="Times New Roman" w:cs="Times New Roman"/>
                  <w:color w:val="000000" w:themeColor="text1"/>
                  <w:sz w:val="26"/>
                  <w:szCs w:val="26"/>
                </w:rPr>
                <w:t>HDBSCAN</w:t>
              </w:r>
            </w:ins>
          </w:p>
          <w:p w14:paraId="051A5155" w14:textId="77777777" w:rsidR="00C968AC" w:rsidRPr="00446C44" w:rsidRDefault="00C968AC" w:rsidP="00446C44">
            <w:pPr>
              <w:spacing w:line="360" w:lineRule="auto"/>
              <w:ind w:firstLine="0"/>
              <w:rPr>
                <w:ins w:id="1002" w:author="Xuân Đài" w:date="2023-12-02T21:53:00Z"/>
                <w:rFonts w:ascii="Times New Roman" w:hAnsi="Times New Roman" w:cs="Times New Roman"/>
                <w:color w:val="000000" w:themeColor="text1"/>
                <w:sz w:val="26"/>
                <w:szCs w:val="26"/>
              </w:rPr>
            </w:pPr>
            <w:ins w:id="1003" w:author="Xuân Đài" w:date="2023-12-02T21:53:00Z">
              <w:r w:rsidRPr="00446C44">
                <w:rPr>
                  <w:rFonts w:ascii="Times New Roman" w:hAnsi="Times New Roman" w:cs="Times New Roman"/>
                  <w:color w:val="000000" w:themeColor="text1"/>
                  <w:sz w:val="26"/>
                  <w:szCs w:val="26"/>
                </w:rPr>
                <w:t>Hi-C</w:t>
              </w:r>
            </w:ins>
          </w:p>
          <w:p w14:paraId="5DAED795" w14:textId="77777777" w:rsidR="00C968AC" w:rsidRPr="00446C44" w:rsidRDefault="00C968AC" w:rsidP="00446C44">
            <w:pPr>
              <w:spacing w:line="360" w:lineRule="auto"/>
              <w:ind w:firstLine="0"/>
              <w:rPr>
                <w:ins w:id="1004" w:author="Xuân Đài" w:date="2023-12-02T21:53:00Z"/>
                <w:rFonts w:ascii="Times New Roman" w:hAnsi="Times New Roman" w:cs="Times New Roman"/>
                <w:color w:val="000000" w:themeColor="text1"/>
                <w:sz w:val="26"/>
                <w:szCs w:val="26"/>
              </w:rPr>
            </w:pPr>
            <w:ins w:id="1005" w:author="Xuân Đài" w:date="2023-12-02T21:53:00Z">
              <w:r w:rsidRPr="00446C44">
                <w:rPr>
                  <w:rFonts w:ascii="Times New Roman" w:hAnsi="Times New Roman" w:cs="Times New Roman"/>
                  <w:color w:val="000000" w:themeColor="text1"/>
                  <w:sz w:val="26"/>
                  <w:szCs w:val="26"/>
                </w:rPr>
                <w:t>HiFine</w:t>
              </w:r>
            </w:ins>
          </w:p>
          <w:p w14:paraId="179167B1" w14:textId="77777777" w:rsidR="00C968AC" w:rsidRPr="00446C44" w:rsidRDefault="00C968AC" w:rsidP="00446C44">
            <w:pPr>
              <w:spacing w:line="360" w:lineRule="auto"/>
              <w:ind w:firstLine="0"/>
              <w:rPr>
                <w:ins w:id="1006" w:author="Xuân Đài" w:date="2023-12-02T21:53:00Z"/>
                <w:rFonts w:ascii="Times New Roman" w:hAnsi="Times New Roman" w:cs="Times New Roman"/>
                <w:color w:val="000000" w:themeColor="text1"/>
                <w:sz w:val="26"/>
                <w:szCs w:val="26"/>
              </w:rPr>
            </w:pPr>
          </w:p>
          <w:p w14:paraId="4043AEBE" w14:textId="77777777" w:rsidR="00C968AC" w:rsidRPr="00446C44" w:rsidRDefault="00C968AC" w:rsidP="00446C44">
            <w:pPr>
              <w:spacing w:line="360" w:lineRule="auto"/>
              <w:ind w:firstLine="0"/>
              <w:rPr>
                <w:ins w:id="1007" w:author="Xuân Đài" w:date="2023-12-02T21:53:00Z"/>
                <w:rFonts w:ascii="Times New Roman" w:hAnsi="Times New Roman" w:cs="Times New Roman"/>
                <w:color w:val="000000" w:themeColor="text1"/>
                <w:sz w:val="26"/>
                <w:szCs w:val="26"/>
              </w:rPr>
            </w:pPr>
            <w:ins w:id="1008" w:author="Xuân Đài" w:date="2023-12-02T21:53:00Z">
              <w:r w:rsidRPr="00446C44">
                <w:rPr>
                  <w:rFonts w:ascii="Times New Roman" w:hAnsi="Times New Roman" w:cs="Times New Roman"/>
                  <w:color w:val="000000" w:themeColor="text1"/>
                  <w:sz w:val="26"/>
                  <w:szCs w:val="26"/>
                </w:rPr>
                <w:t>hiPCA</w:t>
              </w:r>
            </w:ins>
          </w:p>
          <w:p w14:paraId="7F9386C3" w14:textId="77777777" w:rsidR="00C968AC" w:rsidRPr="00446C44" w:rsidRDefault="00C968AC" w:rsidP="00446C44">
            <w:pPr>
              <w:spacing w:line="360" w:lineRule="auto"/>
              <w:ind w:firstLine="0"/>
              <w:rPr>
                <w:ins w:id="1009" w:author="Xuân Đài" w:date="2023-12-02T21:53:00Z"/>
                <w:rFonts w:ascii="Times New Roman" w:hAnsi="Times New Roman" w:cs="Times New Roman"/>
                <w:color w:val="000000" w:themeColor="text1"/>
                <w:sz w:val="26"/>
                <w:szCs w:val="26"/>
              </w:rPr>
            </w:pPr>
            <w:ins w:id="1010" w:author="Xuân Đài" w:date="2023-12-02T21:53:00Z">
              <w:r w:rsidRPr="00446C44">
                <w:rPr>
                  <w:rFonts w:ascii="Times New Roman" w:hAnsi="Times New Roman" w:cs="Times New Roman"/>
                  <w:color w:val="000000" w:themeColor="text1"/>
                  <w:sz w:val="26"/>
                  <w:szCs w:val="26"/>
                </w:rPr>
                <w:t>HIV</w:t>
              </w:r>
            </w:ins>
          </w:p>
          <w:p w14:paraId="59A5DB94" w14:textId="77777777" w:rsidR="00C968AC" w:rsidRPr="00446C44" w:rsidRDefault="00C968AC" w:rsidP="00446C44">
            <w:pPr>
              <w:spacing w:line="360" w:lineRule="auto"/>
              <w:ind w:firstLine="0"/>
              <w:rPr>
                <w:ins w:id="1011" w:author="Xuân Đài" w:date="2023-12-02T21:53:00Z"/>
                <w:rFonts w:ascii="Times New Roman" w:hAnsi="Times New Roman" w:cs="Times New Roman"/>
                <w:color w:val="000000" w:themeColor="text1"/>
                <w:sz w:val="26"/>
                <w:szCs w:val="26"/>
              </w:rPr>
            </w:pPr>
            <w:ins w:id="1012" w:author="Xuân Đài" w:date="2023-12-02T21:53:00Z">
              <w:r w:rsidRPr="00446C44">
                <w:rPr>
                  <w:rFonts w:ascii="Times New Roman" w:hAnsi="Times New Roman" w:cs="Times New Roman"/>
                  <w:color w:val="000000" w:themeColor="text1"/>
                  <w:sz w:val="26"/>
                  <w:szCs w:val="26"/>
                </w:rPr>
                <w:t>HMP2</w:t>
              </w:r>
            </w:ins>
          </w:p>
          <w:p w14:paraId="4AE5969B" w14:textId="77777777" w:rsidR="00C968AC" w:rsidRPr="00446C44" w:rsidRDefault="00C968AC" w:rsidP="00446C44">
            <w:pPr>
              <w:spacing w:line="360" w:lineRule="auto"/>
              <w:ind w:firstLine="0"/>
              <w:rPr>
                <w:ins w:id="1013" w:author="Xuân Đài" w:date="2023-12-02T21:53:00Z"/>
                <w:rFonts w:ascii="Times New Roman" w:hAnsi="Times New Roman" w:cs="Times New Roman"/>
                <w:color w:val="000000" w:themeColor="text1"/>
                <w:sz w:val="26"/>
                <w:szCs w:val="26"/>
              </w:rPr>
            </w:pPr>
            <w:ins w:id="1014" w:author="Xuân Đài" w:date="2023-12-02T21:53:00Z">
              <w:r w:rsidRPr="00446C44">
                <w:rPr>
                  <w:rFonts w:ascii="Times New Roman" w:hAnsi="Times New Roman" w:cs="Times New Roman"/>
                  <w:color w:val="000000" w:themeColor="text1"/>
                  <w:sz w:val="26"/>
                  <w:szCs w:val="26"/>
                </w:rPr>
                <w:t>IBD</w:t>
              </w:r>
            </w:ins>
          </w:p>
          <w:p w14:paraId="64CF89FA" w14:textId="77777777" w:rsidR="00C968AC" w:rsidRPr="00446C44" w:rsidRDefault="00C968AC" w:rsidP="00446C44">
            <w:pPr>
              <w:spacing w:line="360" w:lineRule="auto"/>
              <w:ind w:firstLine="0"/>
              <w:rPr>
                <w:ins w:id="1015" w:author="Xuân Đài" w:date="2023-12-02T21:53:00Z"/>
                <w:rFonts w:ascii="Times New Roman" w:hAnsi="Times New Roman" w:cs="Times New Roman"/>
                <w:color w:val="000000" w:themeColor="text1"/>
                <w:sz w:val="26"/>
                <w:szCs w:val="26"/>
              </w:rPr>
            </w:pPr>
            <w:ins w:id="1016" w:author="Xuân Đài" w:date="2023-12-02T21:53:00Z">
              <w:r w:rsidRPr="00446C44">
                <w:rPr>
                  <w:rFonts w:ascii="Times New Roman" w:hAnsi="Times New Roman" w:cs="Times New Roman"/>
                  <w:color w:val="000000" w:themeColor="text1"/>
                  <w:sz w:val="26"/>
                  <w:szCs w:val="26"/>
                </w:rPr>
                <w:t>IBS</w:t>
              </w:r>
            </w:ins>
          </w:p>
          <w:p w14:paraId="08ED3B94" w14:textId="77777777" w:rsidR="00C968AC" w:rsidRPr="00446C44" w:rsidRDefault="00C968AC" w:rsidP="00446C44">
            <w:pPr>
              <w:spacing w:line="360" w:lineRule="auto"/>
              <w:ind w:firstLine="0"/>
              <w:rPr>
                <w:ins w:id="1017" w:author="Xuân Đài" w:date="2023-12-02T21:53:00Z"/>
                <w:rFonts w:ascii="Times New Roman" w:hAnsi="Times New Roman" w:cs="Times New Roman"/>
                <w:color w:val="000000" w:themeColor="text1"/>
                <w:sz w:val="26"/>
                <w:szCs w:val="26"/>
              </w:rPr>
            </w:pPr>
            <w:ins w:id="1018" w:author="Xuân Đài" w:date="2023-12-02T21:53:00Z">
              <w:r w:rsidRPr="00446C44">
                <w:rPr>
                  <w:rFonts w:ascii="Times New Roman" w:hAnsi="Times New Roman" w:cs="Times New Roman"/>
                  <w:color w:val="000000" w:themeColor="text1"/>
                  <w:sz w:val="26"/>
                  <w:szCs w:val="26"/>
                </w:rPr>
                <w:t>ID</w:t>
              </w:r>
            </w:ins>
          </w:p>
          <w:p w14:paraId="101344A1" w14:textId="77777777" w:rsidR="00C968AC" w:rsidRPr="00446C44" w:rsidRDefault="00C968AC" w:rsidP="00446C44">
            <w:pPr>
              <w:spacing w:line="360" w:lineRule="auto"/>
              <w:ind w:firstLine="0"/>
              <w:rPr>
                <w:ins w:id="1019" w:author="Xuân Đài" w:date="2023-12-02T21:53:00Z"/>
                <w:rFonts w:ascii="Times New Roman" w:hAnsi="Times New Roman" w:cs="Times New Roman"/>
                <w:color w:val="000000" w:themeColor="text1"/>
                <w:sz w:val="26"/>
                <w:szCs w:val="26"/>
              </w:rPr>
            </w:pPr>
            <w:ins w:id="1020" w:author="Xuân Đài" w:date="2023-12-02T21:53:00Z">
              <w:r w:rsidRPr="00446C44">
                <w:rPr>
                  <w:rFonts w:ascii="Times New Roman" w:hAnsi="Times New Roman" w:cs="Times New Roman"/>
                  <w:color w:val="000000" w:themeColor="text1"/>
                  <w:sz w:val="26"/>
                  <w:szCs w:val="26"/>
                </w:rPr>
                <w:t>IMF</w:t>
              </w:r>
            </w:ins>
          </w:p>
          <w:p w14:paraId="4E3CA03E" w14:textId="77777777" w:rsidR="00C968AC" w:rsidRPr="00446C44" w:rsidRDefault="00C968AC" w:rsidP="00446C44">
            <w:pPr>
              <w:spacing w:line="360" w:lineRule="auto"/>
              <w:ind w:firstLine="0"/>
              <w:rPr>
                <w:ins w:id="1021" w:author="Xuân Đài" w:date="2023-12-02T21:53:00Z"/>
                <w:rFonts w:ascii="Times New Roman" w:hAnsi="Times New Roman" w:cs="Times New Roman"/>
                <w:color w:val="000000" w:themeColor="text1"/>
                <w:sz w:val="26"/>
                <w:szCs w:val="26"/>
              </w:rPr>
            </w:pPr>
            <w:ins w:id="1022" w:author="Xuân Đài" w:date="2023-12-02T21:53:00Z">
              <w:r w:rsidRPr="00446C44">
                <w:rPr>
                  <w:rFonts w:ascii="Times New Roman" w:hAnsi="Times New Roman" w:cs="Times New Roman"/>
                  <w:color w:val="000000" w:themeColor="text1"/>
                  <w:sz w:val="26"/>
                  <w:szCs w:val="26"/>
                </w:rPr>
                <w:t>LDPC</w:t>
              </w:r>
            </w:ins>
          </w:p>
          <w:p w14:paraId="06DC3681" w14:textId="77777777" w:rsidR="00C968AC" w:rsidRPr="00446C44" w:rsidRDefault="00C968AC" w:rsidP="00446C44">
            <w:pPr>
              <w:spacing w:line="360" w:lineRule="auto"/>
              <w:ind w:firstLine="0"/>
              <w:rPr>
                <w:ins w:id="1023" w:author="Xuân Đài" w:date="2023-12-02T21:53:00Z"/>
                <w:rFonts w:ascii="Times New Roman" w:hAnsi="Times New Roman" w:cs="Times New Roman"/>
                <w:color w:val="000000" w:themeColor="text1"/>
                <w:sz w:val="26"/>
                <w:szCs w:val="26"/>
              </w:rPr>
            </w:pPr>
            <w:ins w:id="1024" w:author="Xuân Đài" w:date="2023-12-02T21:53:00Z">
              <w:r w:rsidRPr="00446C44">
                <w:rPr>
                  <w:rFonts w:ascii="Times New Roman" w:hAnsi="Times New Roman" w:cs="Times New Roman"/>
                  <w:color w:val="000000" w:themeColor="text1"/>
                  <w:sz w:val="26"/>
                  <w:szCs w:val="26"/>
                </w:rPr>
                <w:t>LSH</w:t>
              </w:r>
            </w:ins>
          </w:p>
          <w:p w14:paraId="4923AD62" w14:textId="77777777" w:rsidR="00C968AC" w:rsidRPr="00446C44" w:rsidRDefault="00C968AC" w:rsidP="00446C44">
            <w:pPr>
              <w:spacing w:line="360" w:lineRule="auto"/>
              <w:ind w:firstLine="0"/>
              <w:rPr>
                <w:ins w:id="1025" w:author="Xuân Đài" w:date="2023-12-02T21:53:00Z"/>
                <w:rFonts w:ascii="Times New Roman" w:hAnsi="Times New Roman" w:cs="Times New Roman"/>
                <w:color w:val="000000" w:themeColor="text1"/>
                <w:sz w:val="26"/>
                <w:szCs w:val="26"/>
              </w:rPr>
            </w:pPr>
            <w:ins w:id="1026" w:author="Xuân Đài" w:date="2023-12-02T21:53:00Z">
              <w:r w:rsidRPr="00446C44">
                <w:rPr>
                  <w:rFonts w:ascii="Times New Roman" w:hAnsi="Times New Roman" w:cs="Times New Roman"/>
                  <w:color w:val="000000" w:themeColor="text1"/>
                  <w:sz w:val="26"/>
                  <w:szCs w:val="26"/>
                </w:rPr>
                <w:lastRenderedPageBreak/>
                <w:t>LSTM</w:t>
              </w:r>
            </w:ins>
          </w:p>
          <w:p w14:paraId="78BF5D1E" w14:textId="77777777" w:rsidR="00C968AC" w:rsidRPr="00446C44" w:rsidRDefault="00C968AC" w:rsidP="00446C44">
            <w:pPr>
              <w:spacing w:line="360" w:lineRule="auto"/>
              <w:ind w:firstLine="0"/>
              <w:rPr>
                <w:ins w:id="1027" w:author="Xuân Đài" w:date="2023-12-02T21:53:00Z"/>
                <w:rFonts w:ascii="Times New Roman" w:hAnsi="Times New Roman" w:cs="Times New Roman"/>
                <w:color w:val="000000" w:themeColor="text1"/>
                <w:sz w:val="26"/>
                <w:szCs w:val="26"/>
              </w:rPr>
            </w:pPr>
            <w:ins w:id="1028" w:author="Xuân Đài" w:date="2023-12-02T21:53:00Z">
              <w:r w:rsidRPr="00446C44">
                <w:rPr>
                  <w:rFonts w:ascii="Times New Roman" w:hAnsi="Times New Roman" w:cs="Times New Roman"/>
                  <w:color w:val="000000" w:themeColor="text1"/>
                  <w:sz w:val="26"/>
                  <w:szCs w:val="26"/>
                </w:rPr>
                <w:t>Ma</w:t>
              </w:r>
            </w:ins>
          </w:p>
          <w:p w14:paraId="606443E7" w14:textId="77777777" w:rsidR="00C968AC" w:rsidRPr="00446C44" w:rsidRDefault="00C968AC" w:rsidP="00446C44">
            <w:pPr>
              <w:spacing w:line="360" w:lineRule="auto"/>
              <w:ind w:firstLine="0"/>
              <w:rPr>
                <w:ins w:id="1029" w:author="Xuân Đài" w:date="2023-12-02T21:53:00Z"/>
                <w:rFonts w:ascii="Times New Roman" w:hAnsi="Times New Roman" w:cs="Times New Roman"/>
                <w:color w:val="000000" w:themeColor="text1"/>
                <w:sz w:val="26"/>
                <w:szCs w:val="26"/>
              </w:rPr>
            </w:pPr>
            <w:ins w:id="1030" w:author="Xuân Đài" w:date="2023-12-02T21:53:00Z">
              <w:r w:rsidRPr="00446C44">
                <w:rPr>
                  <w:rFonts w:ascii="Times New Roman" w:hAnsi="Times New Roman" w:cs="Times New Roman"/>
                  <w:color w:val="000000" w:themeColor="text1"/>
                  <w:sz w:val="26"/>
                  <w:szCs w:val="26"/>
                </w:rPr>
                <w:t>MD-graph</w:t>
              </w:r>
            </w:ins>
          </w:p>
          <w:p w14:paraId="018DE670" w14:textId="77777777" w:rsidR="00C968AC" w:rsidRPr="00446C44" w:rsidRDefault="00C968AC" w:rsidP="00446C44">
            <w:pPr>
              <w:spacing w:line="360" w:lineRule="auto"/>
              <w:ind w:firstLine="0"/>
              <w:rPr>
                <w:ins w:id="1031" w:author="Xuân Đài" w:date="2023-12-02T21:53:00Z"/>
                <w:rFonts w:ascii="Times New Roman" w:hAnsi="Times New Roman" w:cs="Times New Roman"/>
                <w:color w:val="000000" w:themeColor="text1"/>
                <w:sz w:val="26"/>
                <w:szCs w:val="26"/>
              </w:rPr>
            </w:pPr>
            <w:ins w:id="1032" w:author="Xuân Đài" w:date="2023-12-02T21:53:00Z">
              <w:r w:rsidRPr="00446C44">
                <w:rPr>
                  <w:rFonts w:ascii="Times New Roman" w:hAnsi="Times New Roman" w:cs="Times New Roman"/>
                  <w:color w:val="000000" w:themeColor="text1"/>
                  <w:sz w:val="26"/>
                  <w:szCs w:val="26"/>
                </w:rPr>
                <w:t>MetaBAT-LR</w:t>
              </w:r>
            </w:ins>
          </w:p>
          <w:p w14:paraId="3BCE1148" w14:textId="77777777" w:rsidR="00C968AC" w:rsidRPr="00446C44" w:rsidRDefault="00C968AC" w:rsidP="00446C44">
            <w:pPr>
              <w:spacing w:line="360" w:lineRule="auto"/>
              <w:ind w:firstLine="0"/>
              <w:rPr>
                <w:ins w:id="1033" w:author="Xuân Đài" w:date="2023-12-02T21:53:00Z"/>
                <w:rFonts w:ascii="Times New Roman" w:hAnsi="Times New Roman" w:cs="Times New Roman"/>
                <w:color w:val="000000" w:themeColor="text1"/>
                <w:sz w:val="26"/>
                <w:szCs w:val="26"/>
              </w:rPr>
            </w:pPr>
            <w:ins w:id="1034" w:author="Xuân Đài" w:date="2023-12-02T21:53:00Z">
              <w:r w:rsidRPr="00446C44">
                <w:rPr>
                  <w:rFonts w:ascii="Times New Roman" w:hAnsi="Times New Roman" w:cs="Times New Roman"/>
                  <w:color w:val="000000" w:themeColor="text1"/>
                  <w:sz w:val="26"/>
                  <w:szCs w:val="26"/>
                </w:rPr>
                <w:t>MetaCoAG</w:t>
              </w:r>
            </w:ins>
          </w:p>
          <w:p w14:paraId="6B79D2A4" w14:textId="77777777" w:rsidR="00C968AC" w:rsidRPr="00446C44" w:rsidRDefault="00C968AC" w:rsidP="00446C44">
            <w:pPr>
              <w:spacing w:line="360" w:lineRule="auto"/>
              <w:ind w:firstLine="0"/>
              <w:rPr>
                <w:ins w:id="1035" w:author="Xuân Đài" w:date="2023-12-02T21:53:00Z"/>
                <w:rFonts w:ascii="Times New Roman" w:hAnsi="Times New Roman" w:cs="Times New Roman"/>
                <w:color w:val="000000" w:themeColor="text1"/>
                <w:sz w:val="26"/>
                <w:szCs w:val="26"/>
              </w:rPr>
            </w:pPr>
            <w:ins w:id="1036" w:author="Xuân Đài" w:date="2023-12-02T21:53:00Z">
              <w:r w:rsidRPr="00446C44">
                <w:rPr>
                  <w:rFonts w:ascii="Times New Roman" w:hAnsi="Times New Roman" w:cs="Times New Roman"/>
                  <w:color w:val="000000" w:themeColor="text1"/>
                  <w:sz w:val="26"/>
                  <w:szCs w:val="26"/>
                </w:rPr>
                <w:t>MetAML</w:t>
              </w:r>
            </w:ins>
          </w:p>
          <w:p w14:paraId="3B92E0EE" w14:textId="77777777" w:rsidR="00C968AC" w:rsidRPr="00446C44" w:rsidRDefault="00C968AC" w:rsidP="00446C44">
            <w:pPr>
              <w:spacing w:line="360" w:lineRule="auto"/>
              <w:ind w:firstLine="0"/>
              <w:rPr>
                <w:ins w:id="1037" w:author="Xuân Đài" w:date="2023-12-02T21:53:00Z"/>
                <w:rFonts w:ascii="Times New Roman" w:hAnsi="Times New Roman" w:cs="Times New Roman"/>
                <w:color w:val="000000" w:themeColor="text1"/>
                <w:sz w:val="26"/>
                <w:szCs w:val="26"/>
              </w:rPr>
            </w:pPr>
          </w:p>
          <w:p w14:paraId="0CCBCDFA" w14:textId="77777777" w:rsidR="00C968AC" w:rsidRPr="00446C44" w:rsidRDefault="00C968AC" w:rsidP="00446C44">
            <w:pPr>
              <w:spacing w:line="360" w:lineRule="auto"/>
              <w:ind w:firstLine="0"/>
              <w:rPr>
                <w:ins w:id="1038" w:author="Xuân Đài" w:date="2023-12-02T21:53:00Z"/>
                <w:rFonts w:ascii="Times New Roman" w:hAnsi="Times New Roman" w:cs="Times New Roman"/>
                <w:color w:val="000000" w:themeColor="text1"/>
                <w:sz w:val="26"/>
                <w:szCs w:val="26"/>
              </w:rPr>
            </w:pPr>
            <w:ins w:id="1039" w:author="Xuân Đài" w:date="2023-12-02T21:53:00Z">
              <w:r w:rsidRPr="00446C44">
                <w:rPr>
                  <w:rFonts w:ascii="Times New Roman" w:hAnsi="Times New Roman" w:cs="Times New Roman"/>
                  <w:color w:val="000000" w:themeColor="text1"/>
                  <w:sz w:val="26"/>
                  <w:szCs w:val="26"/>
                </w:rPr>
                <w:t>MLAT</w:t>
              </w:r>
            </w:ins>
          </w:p>
          <w:p w14:paraId="01A99630" w14:textId="77777777" w:rsidR="00C968AC" w:rsidRPr="00446C44" w:rsidRDefault="00C968AC" w:rsidP="00446C44">
            <w:pPr>
              <w:spacing w:line="360" w:lineRule="auto"/>
              <w:ind w:firstLine="0"/>
              <w:rPr>
                <w:ins w:id="1040" w:author="Xuân Đài" w:date="2023-12-02T21:53:00Z"/>
                <w:rFonts w:ascii="Times New Roman" w:hAnsi="Times New Roman" w:cs="Times New Roman"/>
                <w:color w:val="000000" w:themeColor="text1"/>
                <w:sz w:val="26"/>
                <w:szCs w:val="26"/>
              </w:rPr>
            </w:pPr>
            <w:ins w:id="1041" w:author="Xuân Đài" w:date="2023-12-02T21:53:00Z">
              <w:r w:rsidRPr="00446C44">
                <w:rPr>
                  <w:rFonts w:ascii="Times New Roman" w:hAnsi="Times New Roman" w:cs="Times New Roman"/>
                  <w:color w:val="000000" w:themeColor="text1"/>
                  <w:sz w:val="26"/>
                  <w:szCs w:val="26"/>
                </w:rPr>
                <w:t>MLT</w:t>
              </w:r>
            </w:ins>
          </w:p>
          <w:p w14:paraId="61F362E9" w14:textId="77777777" w:rsidR="00C968AC" w:rsidRPr="00446C44" w:rsidRDefault="00C968AC" w:rsidP="00446C44">
            <w:pPr>
              <w:spacing w:line="276" w:lineRule="auto"/>
              <w:ind w:firstLine="0"/>
              <w:rPr>
                <w:ins w:id="1042" w:author="Xuân Đài" w:date="2023-12-02T21:53:00Z"/>
                <w:rFonts w:ascii="Times New Roman" w:hAnsi="Times New Roman" w:cs="Times New Roman"/>
                <w:color w:val="000000" w:themeColor="text1"/>
                <w:sz w:val="26"/>
                <w:szCs w:val="26"/>
              </w:rPr>
            </w:pPr>
            <w:ins w:id="1043" w:author="Xuân Đài" w:date="2023-12-02T21:53:00Z">
              <w:r w:rsidRPr="00446C44">
                <w:rPr>
                  <w:rFonts w:ascii="Times New Roman" w:hAnsi="Times New Roman" w:cs="Times New Roman"/>
                  <w:color w:val="000000" w:themeColor="text1"/>
                  <w:sz w:val="26"/>
                  <w:szCs w:val="26"/>
                </w:rPr>
                <w:t>mNGS</w:t>
              </w:r>
            </w:ins>
          </w:p>
          <w:p w14:paraId="51267CAE" w14:textId="77777777" w:rsidR="00C968AC" w:rsidRPr="00446C44" w:rsidRDefault="00C968AC" w:rsidP="00446C44">
            <w:pPr>
              <w:spacing w:line="276" w:lineRule="auto"/>
              <w:ind w:firstLine="0"/>
              <w:rPr>
                <w:ins w:id="1044" w:author="Xuân Đài" w:date="2023-12-02T21:53:00Z"/>
                <w:rFonts w:ascii="Times New Roman" w:hAnsi="Times New Roman" w:cs="Times New Roman"/>
                <w:color w:val="000000" w:themeColor="text1"/>
                <w:sz w:val="26"/>
                <w:szCs w:val="26"/>
              </w:rPr>
            </w:pPr>
          </w:p>
          <w:p w14:paraId="4C8A0410" w14:textId="77777777" w:rsidR="00C968AC" w:rsidRPr="00446C44" w:rsidRDefault="00C968AC" w:rsidP="00446C44">
            <w:pPr>
              <w:spacing w:line="276" w:lineRule="auto"/>
              <w:ind w:firstLine="0"/>
              <w:rPr>
                <w:ins w:id="1045" w:author="Xuân Đài" w:date="2023-12-02T21:53:00Z"/>
                <w:rFonts w:ascii="Times New Roman" w:hAnsi="Times New Roman" w:cs="Times New Roman"/>
                <w:color w:val="000000" w:themeColor="text1"/>
                <w:sz w:val="26"/>
                <w:szCs w:val="26"/>
              </w:rPr>
            </w:pPr>
            <w:ins w:id="1046" w:author="Xuân Đài" w:date="2023-12-02T21:53:00Z">
              <w:r w:rsidRPr="00446C44">
                <w:rPr>
                  <w:rFonts w:ascii="Times New Roman" w:hAnsi="Times New Roman" w:cs="Times New Roman"/>
                  <w:color w:val="000000" w:themeColor="text1"/>
                  <w:sz w:val="26"/>
                  <w:szCs w:val="26"/>
                </w:rPr>
                <w:t>NID</w:t>
              </w:r>
            </w:ins>
          </w:p>
          <w:p w14:paraId="65CAC662" w14:textId="77777777" w:rsidR="00C968AC" w:rsidRPr="00446C44" w:rsidRDefault="00C968AC" w:rsidP="00446C44">
            <w:pPr>
              <w:spacing w:line="360" w:lineRule="auto"/>
              <w:ind w:firstLine="0"/>
              <w:rPr>
                <w:ins w:id="1047" w:author="Xuân Đài" w:date="2023-12-02T21:53:00Z"/>
                <w:rFonts w:ascii="Times New Roman" w:hAnsi="Times New Roman" w:cs="Times New Roman"/>
                <w:color w:val="000000" w:themeColor="text1"/>
                <w:sz w:val="26"/>
                <w:szCs w:val="26"/>
              </w:rPr>
            </w:pPr>
            <w:ins w:id="1048" w:author="Xuân Đài" w:date="2023-12-02T21:53:00Z">
              <w:r w:rsidRPr="00446C44">
                <w:rPr>
                  <w:rFonts w:ascii="Times New Roman" w:hAnsi="Times New Roman" w:cs="Times New Roman"/>
                  <w:color w:val="000000" w:themeColor="text1"/>
                  <w:sz w:val="26"/>
                  <w:szCs w:val="26"/>
                </w:rPr>
                <w:t>NNC</w:t>
              </w:r>
            </w:ins>
          </w:p>
          <w:p w14:paraId="2F297F02" w14:textId="77777777" w:rsidR="00C968AC" w:rsidRPr="00446C44" w:rsidRDefault="00C968AC" w:rsidP="00446C44">
            <w:pPr>
              <w:spacing w:line="360" w:lineRule="auto"/>
              <w:ind w:firstLine="0"/>
              <w:rPr>
                <w:ins w:id="1049" w:author="Xuân Đài" w:date="2023-12-02T21:53:00Z"/>
                <w:rFonts w:ascii="Times New Roman" w:hAnsi="Times New Roman" w:cs="Times New Roman"/>
                <w:color w:val="000000" w:themeColor="text1"/>
                <w:sz w:val="26"/>
                <w:szCs w:val="26"/>
              </w:rPr>
            </w:pPr>
            <w:ins w:id="1050" w:author="Xuân Đài" w:date="2023-12-02T21:53:00Z">
              <w:r w:rsidRPr="00446C44">
                <w:rPr>
                  <w:rFonts w:ascii="Times New Roman" w:hAnsi="Times New Roman" w:cs="Times New Roman"/>
                  <w:color w:val="000000" w:themeColor="text1"/>
                  <w:sz w:val="26"/>
                  <w:szCs w:val="26"/>
                </w:rPr>
                <w:t>NSR</w:t>
              </w:r>
            </w:ins>
          </w:p>
          <w:p w14:paraId="65FA4EA9" w14:textId="77777777" w:rsidR="00C968AC" w:rsidRPr="00446C44" w:rsidRDefault="00C968AC" w:rsidP="00446C44">
            <w:pPr>
              <w:spacing w:line="360" w:lineRule="auto"/>
              <w:ind w:firstLine="0"/>
              <w:rPr>
                <w:ins w:id="1051" w:author="Xuân Đài" w:date="2023-12-02T21:53:00Z"/>
                <w:rFonts w:ascii="Times New Roman" w:hAnsi="Times New Roman" w:cs="Times New Roman"/>
                <w:color w:val="000000" w:themeColor="text1"/>
                <w:sz w:val="26"/>
                <w:szCs w:val="26"/>
              </w:rPr>
            </w:pPr>
            <w:ins w:id="1052" w:author="Xuân Đài" w:date="2023-12-02T21:53:00Z">
              <w:r w:rsidRPr="00446C44">
                <w:rPr>
                  <w:rFonts w:ascii="Times New Roman" w:hAnsi="Times New Roman" w:cs="Times New Roman"/>
                  <w:color w:val="000000" w:themeColor="text1"/>
                  <w:sz w:val="26"/>
                  <w:szCs w:val="26"/>
                </w:rPr>
                <w:t>NTMPD</w:t>
              </w:r>
            </w:ins>
          </w:p>
          <w:p w14:paraId="4EA8888E" w14:textId="77777777" w:rsidR="00C968AC" w:rsidRPr="00446C44" w:rsidRDefault="00C968AC" w:rsidP="00446C44">
            <w:pPr>
              <w:spacing w:line="360" w:lineRule="auto"/>
              <w:ind w:firstLine="0"/>
              <w:rPr>
                <w:ins w:id="1053" w:author="Xuân Đài" w:date="2023-12-02T21:53:00Z"/>
                <w:rFonts w:ascii="Times New Roman" w:hAnsi="Times New Roman" w:cs="Times New Roman"/>
                <w:color w:val="000000" w:themeColor="text1"/>
                <w:sz w:val="26"/>
                <w:szCs w:val="26"/>
              </w:rPr>
            </w:pPr>
          </w:p>
          <w:p w14:paraId="328B7D4A" w14:textId="77777777" w:rsidR="00C968AC" w:rsidRPr="00446C44" w:rsidRDefault="00C968AC" w:rsidP="00446C44">
            <w:pPr>
              <w:spacing w:line="360" w:lineRule="auto"/>
              <w:ind w:firstLine="0"/>
              <w:rPr>
                <w:ins w:id="1054" w:author="Xuân Đài" w:date="2023-12-02T21:53:00Z"/>
                <w:rFonts w:ascii="Times New Roman" w:hAnsi="Times New Roman" w:cs="Times New Roman"/>
                <w:color w:val="000000" w:themeColor="text1"/>
                <w:sz w:val="26"/>
                <w:szCs w:val="26"/>
              </w:rPr>
            </w:pPr>
            <w:ins w:id="1055" w:author="Xuân Đài" w:date="2023-12-02T21:53:00Z">
              <w:r w:rsidRPr="00446C44">
                <w:rPr>
                  <w:rFonts w:ascii="Times New Roman" w:hAnsi="Times New Roman" w:cs="Times New Roman"/>
                  <w:color w:val="000000" w:themeColor="text1"/>
                  <w:sz w:val="26"/>
                  <w:szCs w:val="26"/>
                </w:rPr>
                <w:t>OBE</w:t>
              </w:r>
            </w:ins>
          </w:p>
          <w:p w14:paraId="2C524139" w14:textId="77777777" w:rsidR="00C968AC" w:rsidRPr="00446C44" w:rsidRDefault="00C968AC" w:rsidP="00446C44">
            <w:pPr>
              <w:spacing w:line="276" w:lineRule="auto"/>
              <w:ind w:firstLine="0"/>
              <w:rPr>
                <w:ins w:id="1056" w:author="Xuân Đài" w:date="2023-12-02T21:53:00Z"/>
                <w:rFonts w:ascii="Times New Roman" w:hAnsi="Times New Roman" w:cs="Times New Roman"/>
                <w:color w:val="000000" w:themeColor="text1"/>
                <w:sz w:val="26"/>
                <w:szCs w:val="26"/>
              </w:rPr>
            </w:pPr>
            <w:ins w:id="1057" w:author="Xuân Đài" w:date="2023-12-02T21:53:00Z">
              <w:r w:rsidRPr="00446C44">
                <w:rPr>
                  <w:rFonts w:ascii="Times New Roman" w:hAnsi="Times New Roman" w:cs="Times New Roman"/>
                  <w:color w:val="000000" w:themeColor="text1"/>
                  <w:sz w:val="26"/>
                  <w:szCs w:val="26"/>
                </w:rPr>
                <w:t>Opal</w:t>
              </w:r>
            </w:ins>
          </w:p>
          <w:p w14:paraId="6A9CEA2B" w14:textId="77777777" w:rsidR="00C968AC" w:rsidRPr="00446C44" w:rsidRDefault="00C968AC" w:rsidP="00446C44">
            <w:pPr>
              <w:spacing w:line="276" w:lineRule="auto"/>
              <w:ind w:firstLine="0"/>
              <w:rPr>
                <w:ins w:id="1058" w:author="Xuân Đài" w:date="2023-12-02T21:53:00Z"/>
                <w:rFonts w:ascii="Times New Roman" w:hAnsi="Times New Roman" w:cs="Times New Roman"/>
                <w:color w:val="000000" w:themeColor="text1"/>
                <w:sz w:val="26"/>
                <w:szCs w:val="26"/>
              </w:rPr>
            </w:pPr>
          </w:p>
          <w:p w14:paraId="20D051E2" w14:textId="77777777" w:rsidR="00C968AC" w:rsidRPr="00446C44" w:rsidRDefault="00C968AC" w:rsidP="00446C44">
            <w:pPr>
              <w:spacing w:line="360" w:lineRule="auto"/>
              <w:ind w:firstLine="0"/>
              <w:rPr>
                <w:ins w:id="1059" w:author="Xuân Đài" w:date="2023-12-02T21:53:00Z"/>
                <w:rFonts w:ascii="Times New Roman" w:hAnsi="Times New Roman" w:cs="Times New Roman"/>
                <w:color w:val="000000" w:themeColor="text1"/>
                <w:sz w:val="26"/>
                <w:szCs w:val="26"/>
              </w:rPr>
            </w:pPr>
            <w:ins w:id="1060" w:author="Xuân Đài" w:date="2023-12-02T21:53:00Z">
              <w:r w:rsidRPr="00446C44">
                <w:rPr>
                  <w:rFonts w:ascii="Times New Roman" w:hAnsi="Times New Roman" w:cs="Times New Roman"/>
                  <w:color w:val="000000" w:themeColor="text1"/>
                  <w:sz w:val="26"/>
                  <w:szCs w:val="26"/>
                </w:rPr>
                <w:t>PCA</w:t>
              </w:r>
            </w:ins>
          </w:p>
          <w:p w14:paraId="72E211E8" w14:textId="77777777" w:rsidR="00C968AC" w:rsidRPr="00446C44" w:rsidRDefault="00C968AC" w:rsidP="00446C44">
            <w:pPr>
              <w:spacing w:line="360" w:lineRule="auto"/>
              <w:ind w:firstLine="0"/>
              <w:rPr>
                <w:ins w:id="1061" w:author="Xuân Đài" w:date="2023-12-02T21:53:00Z"/>
                <w:rFonts w:ascii="Times New Roman" w:hAnsi="Times New Roman" w:cs="Times New Roman"/>
                <w:color w:val="000000" w:themeColor="text1"/>
                <w:sz w:val="26"/>
                <w:szCs w:val="26"/>
              </w:rPr>
            </w:pPr>
            <w:ins w:id="1062" w:author="Xuân Đài" w:date="2023-12-02T21:53:00Z">
              <w:r w:rsidRPr="00446C44">
                <w:rPr>
                  <w:rFonts w:ascii="Times New Roman" w:hAnsi="Times New Roman" w:cs="Times New Roman"/>
                  <w:color w:val="000000" w:themeColor="text1"/>
                  <w:sz w:val="26"/>
                  <w:szCs w:val="26"/>
                </w:rPr>
                <w:t>PCIB</w:t>
              </w:r>
            </w:ins>
          </w:p>
          <w:p w14:paraId="65D5E412" w14:textId="77777777" w:rsidR="00C968AC" w:rsidRPr="00446C44" w:rsidRDefault="00C968AC" w:rsidP="00446C44">
            <w:pPr>
              <w:spacing w:line="360" w:lineRule="auto"/>
              <w:ind w:firstLine="0"/>
              <w:rPr>
                <w:ins w:id="1063" w:author="Xuân Đài" w:date="2023-12-02T21:53:00Z"/>
                <w:rFonts w:ascii="Times New Roman" w:hAnsi="Times New Roman" w:cs="Times New Roman"/>
                <w:color w:val="000000" w:themeColor="text1"/>
                <w:sz w:val="26"/>
                <w:szCs w:val="26"/>
              </w:rPr>
            </w:pPr>
          </w:p>
          <w:p w14:paraId="599B6ADE" w14:textId="77777777" w:rsidR="00C968AC" w:rsidRPr="00446C44" w:rsidRDefault="00C968AC" w:rsidP="00446C44">
            <w:pPr>
              <w:spacing w:line="360" w:lineRule="auto"/>
              <w:ind w:firstLine="0"/>
              <w:rPr>
                <w:ins w:id="1064" w:author="Xuân Đài" w:date="2023-12-02T21:53:00Z"/>
                <w:rFonts w:ascii="Times New Roman" w:hAnsi="Times New Roman" w:cs="Times New Roman"/>
                <w:color w:val="000000" w:themeColor="text1"/>
                <w:sz w:val="26"/>
                <w:szCs w:val="26"/>
              </w:rPr>
            </w:pPr>
            <w:ins w:id="1065" w:author="Xuân Đài" w:date="2023-12-02T21:53:00Z">
              <w:r w:rsidRPr="00446C44">
                <w:rPr>
                  <w:rFonts w:ascii="Times New Roman" w:hAnsi="Times New Roman" w:cs="Times New Roman"/>
                  <w:color w:val="000000" w:themeColor="text1"/>
                  <w:sz w:val="26"/>
                  <w:szCs w:val="26"/>
                </w:rPr>
                <w:t>PCR</w:t>
              </w:r>
            </w:ins>
          </w:p>
          <w:p w14:paraId="3A5FA8CE" w14:textId="77777777" w:rsidR="00C968AC" w:rsidRPr="00446C44" w:rsidRDefault="00C968AC" w:rsidP="00446C44">
            <w:pPr>
              <w:spacing w:line="360" w:lineRule="auto"/>
              <w:ind w:firstLine="0"/>
              <w:rPr>
                <w:ins w:id="1066" w:author="Xuân Đài" w:date="2023-12-02T21:53:00Z"/>
                <w:rFonts w:ascii="Times New Roman" w:hAnsi="Times New Roman" w:cs="Times New Roman"/>
                <w:color w:val="000000" w:themeColor="text1"/>
                <w:sz w:val="26"/>
                <w:szCs w:val="26"/>
              </w:rPr>
            </w:pPr>
            <w:ins w:id="1067" w:author="Xuân Đài" w:date="2023-12-02T21:53:00Z">
              <w:r w:rsidRPr="00446C44">
                <w:rPr>
                  <w:rFonts w:ascii="Times New Roman" w:hAnsi="Times New Roman" w:cs="Times New Roman"/>
                  <w:color w:val="000000" w:themeColor="text1"/>
                  <w:sz w:val="26"/>
                  <w:szCs w:val="26"/>
                </w:rPr>
                <w:t>PJP</w:t>
              </w:r>
            </w:ins>
          </w:p>
          <w:p w14:paraId="02DBBEBB" w14:textId="77777777" w:rsidR="00C968AC" w:rsidRPr="00446C44" w:rsidRDefault="00C968AC" w:rsidP="00446C44">
            <w:pPr>
              <w:spacing w:line="360" w:lineRule="auto"/>
              <w:ind w:firstLine="0"/>
              <w:rPr>
                <w:ins w:id="1068" w:author="Xuân Đài" w:date="2023-12-02T21:53:00Z"/>
                <w:rFonts w:ascii="Times New Roman" w:hAnsi="Times New Roman" w:cs="Times New Roman"/>
                <w:color w:val="000000" w:themeColor="text1"/>
                <w:sz w:val="26"/>
                <w:szCs w:val="26"/>
              </w:rPr>
            </w:pPr>
            <w:ins w:id="1069" w:author="Xuân Đài" w:date="2023-12-02T21:53:00Z">
              <w:r w:rsidRPr="00446C44">
                <w:rPr>
                  <w:rFonts w:ascii="Times New Roman" w:hAnsi="Times New Roman" w:cs="Times New Roman"/>
                  <w:color w:val="000000" w:themeColor="text1"/>
                  <w:sz w:val="26"/>
                  <w:szCs w:val="26"/>
                </w:rPr>
                <w:t>PMI</w:t>
              </w:r>
            </w:ins>
          </w:p>
          <w:p w14:paraId="4330C1E2" w14:textId="77777777" w:rsidR="00C968AC" w:rsidRPr="00446C44" w:rsidRDefault="00C968AC" w:rsidP="00446C44">
            <w:pPr>
              <w:spacing w:line="360" w:lineRule="auto"/>
              <w:ind w:firstLine="0"/>
              <w:rPr>
                <w:ins w:id="1070" w:author="Xuân Đài" w:date="2023-12-02T21:53:00Z"/>
                <w:rFonts w:ascii="Times New Roman" w:hAnsi="Times New Roman" w:cs="Times New Roman"/>
                <w:color w:val="000000" w:themeColor="text1"/>
                <w:sz w:val="26"/>
                <w:szCs w:val="26"/>
              </w:rPr>
            </w:pPr>
          </w:p>
          <w:p w14:paraId="408ACC8D" w14:textId="77777777" w:rsidR="00C968AC" w:rsidRPr="00446C44" w:rsidRDefault="00C968AC" w:rsidP="00446C44">
            <w:pPr>
              <w:spacing w:line="276" w:lineRule="auto"/>
              <w:ind w:firstLine="0"/>
              <w:rPr>
                <w:ins w:id="1071" w:author="Xuân Đài" w:date="2023-12-02T21:53:00Z"/>
                <w:rFonts w:ascii="Times New Roman" w:hAnsi="Times New Roman" w:cs="Times New Roman"/>
                <w:color w:val="000000" w:themeColor="text1"/>
                <w:sz w:val="26"/>
                <w:szCs w:val="26"/>
              </w:rPr>
            </w:pPr>
            <w:ins w:id="1072" w:author="Xuân Đài" w:date="2023-12-02T21:53:00Z">
              <w:r w:rsidRPr="00446C44">
                <w:rPr>
                  <w:rFonts w:ascii="Times New Roman" w:hAnsi="Times New Roman" w:cs="Times New Roman"/>
                  <w:color w:val="000000" w:themeColor="text1"/>
                  <w:sz w:val="26"/>
                  <w:szCs w:val="26"/>
                </w:rPr>
                <w:lastRenderedPageBreak/>
                <w:t>PHAMB</w:t>
              </w:r>
            </w:ins>
          </w:p>
          <w:p w14:paraId="27D618B6" w14:textId="77777777" w:rsidR="00C968AC" w:rsidRPr="00446C44" w:rsidRDefault="00C968AC" w:rsidP="00446C44">
            <w:pPr>
              <w:spacing w:line="276" w:lineRule="auto"/>
              <w:ind w:firstLine="0"/>
              <w:rPr>
                <w:ins w:id="1073" w:author="Xuân Đài" w:date="2023-12-02T21:53:00Z"/>
                <w:rFonts w:ascii="Times New Roman" w:hAnsi="Times New Roman" w:cs="Times New Roman"/>
                <w:color w:val="000000" w:themeColor="text1"/>
                <w:sz w:val="26"/>
                <w:szCs w:val="26"/>
              </w:rPr>
            </w:pPr>
          </w:p>
          <w:p w14:paraId="5B7ECFA3" w14:textId="77777777" w:rsidR="00C968AC" w:rsidRPr="00446C44" w:rsidRDefault="00C968AC" w:rsidP="00446C44">
            <w:pPr>
              <w:spacing w:line="360" w:lineRule="auto"/>
              <w:ind w:firstLine="0"/>
              <w:rPr>
                <w:ins w:id="1074" w:author="Xuân Đài" w:date="2023-12-02T21:53:00Z"/>
                <w:rFonts w:ascii="Times New Roman" w:hAnsi="Times New Roman" w:cs="Times New Roman"/>
                <w:color w:val="000000" w:themeColor="text1"/>
                <w:sz w:val="26"/>
                <w:szCs w:val="26"/>
              </w:rPr>
            </w:pPr>
            <w:ins w:id="1075" w:author="Xuân Đài" w:date="2023-12-02T21:53:00Z">
              <w:r w:rsidRPr="00446C44">
                <w:rPr>
                  <w:rFonts w:ascii="Times New Roman" w:hAnsi="Times New Roman" w:cs="Times New Roman"/>
                  <w:color w:val="000000" w:themeColor="text1"/>
                  <w:sz w:val="26"/>
                  <w:szCs w:val="26"/>
                </w:rPr>
                <w:t>PHATE</w:t>
              </w:r>
            </w:ins>
          </w:p>
          <w:p w14:paraId="2AF09208" w14:textId="77777777" w:rsidR="00C968AC" w:rsidRPr="00446C44" w:rsidRDefault="00C968AC" w:rsidP="00446C44">
            <w:pPr>
              <w:spacing w:line="360" w:lineRule="auto"/>
              <w:ind w:firstLine="0"/>
              <w:rPr>
                <w:ins w:id="1076" w:author="Xuân Đài" w:date="2023-12-02T21:53:00Z"/>
                <w:rFonts w:ascii="Times New Roman" w:hAnsi="Times New Roman" w:cs="Times New Roman"/>
                <w:color w:val="000000" w:themeColor="text1"/>
                <w:sz w:val="26"/>
                <w:szCs w:val="26"/>
              </w:rPr>
            </w:pPr>
          </w:p>
          <w:p w14:paraId="6A1F135F" w14:textId="77777777" w:rsidR="00C968AC" w:rsidRPr="00446C44" w:rsidRDefault="00C968AC" w:rsidP="00446C44">
            <w:pPr>
              <w:spacing w:line="360" w:lineRule="auto"/>
              <w:ind w:firstLine="0"/>
              <w:rPr>
                <w:ins w:id="1077" w:author="Xuân Đài" w:date="2023-12-02T21:53:00Z"/>
                <w:rFonts w:ascii="Times New Roman" w:hAnsi="Times New Roman" w:cs="Times New Roman"/>
                <w:color w:val="000000" w:themeColor="text1"/>
                <w:sz w:val="26"/>
                <w:szCs w:val="26"/>
              </w:rPr>
            </w:pPr>
            <w:ins w:id="1078" w:author="Xuân Đài" w:date="2023-12-02T21:53:00Z">
              <w:r w:rsidRPr="00446C44">
                <w:rPr>
                  <w:rFonts w:ascii="Times New Roman" w:hAnsi="Times New Roman" w:cs="Times New Roman"/>
                  <w:color w:val="000000" w:themeColor="text1"/>
                  <w:sz w:val="26"/>
                  <w:szCs w:val="26"/>
                </w:rPr>
                <w:t>RF</w:t>
              </w:r>
            </w:ins>
          </w:p>
          <w:p w14:paraId="453714E1" w14:textId="77777777" w:rsidR="00C968AC" w:rsidRPr="00446C44" w:rsidRDefault="00C968AC" w:rsidP="00446C44">
            <w:pPr>
              <w:spacing w:line="360" w:lineRule="auto"/>
              <w:ind w:firstLine="0"/>
              <w:rPr>
                <w:ins w:id="1079" w:author="Xuân Đài" w:date="2023-12-02T21:53:00Z"/>
                <w:rFonts w:ascii="Times New Roman" w:hAnsi="Times New Roman" w:cs="Times New Roman"/>
                <w:color w:val="000000" w:themeColor="text1"/>
                <w:sz w:val="26"/>
                <w:szCs w:val="26"/>
              </w:rPr>
            </w:pPr>
            <w:ins w:id="1080" w:author="Xuân Đài" w:date="2023-12-02T21:53:00Z">
              <w:r w:rsidRPr="00446C44">
                <w:rPr>
                  <w:rFonts w:ascii="Times New Roman" w:hAnsi="Times New Roman" w:cs="Times New Roman"/>
                  <w:color w:val="000000" w:themeColor="text1"/>
                  <w:sz w:val="26"/>
                  <w:szCs w:val="26"/>
                </w:rPr>
                <w:t>SCG</w:t>
              </w:r>
            </w:ins>
          </w:p>
          <w:p w14:paraId="6D28CEC2" w14:textId="77777777" w:rsidR="00C968AC" w:rsidRPr="00446C44" w:rsidRDefault="00C968AC" w:rsidP="00446C44">
            <w:pPr>
              <w:spacing w:line="360" w:lineRule="auto"/>
              <w:ind w:firstLine="0"/>
              <w:rPr>
                <w:ins w:id="1081" w:author="Xuân Đài" w:date="2023-12-02T21:53:00Z"/>
                <w:rFonts w:ascii="Times New Roman" w:hAnsi="Times New Roman" w:cs="Times New Roman"/>
                <w:color w:val="000000" w:themeColor="text1"/>
                <w:sz w:val="26"/>
                <w:szCs w:val="26"/>
              </w:rPr>
            </w:pPr>
            <w:ins w:id="1082" w:author="Xuân Đài" w:date="2023-12-02T21:53:00Z">
              <w:r w:rsidRPr="00446C44">
                <w:rPr>
                  <w:rFonts w:ascii="Times New Roman" w:hAnsi="Times New Roman" w:cs="Times New Roman"/>
                  <w:color w:val="000000" w:themeColor="text1"/>
                  <w:sz w:val="26"/>
                  <w:szCs w:val="26"/>
                </w:rPr>
                <w:t>SSFP</w:t>
              </w:r>
            </w:ins>
          </w:p>
          <w:p w14:paraId="5190CC35" w14:textId="77777777" w:rsidR="00C968AC" w:rsidRPr="00446C44" w:rsidRDefault="00C968AC" w:rsidP="00446C44">
            <w:pPr>
              <w:spacing w:line="360" w:lineRule="auto"/>
              <w:ind w:firstLine="0"/>
              <w:rPr>
                <w:ins w:id="1083" w:author="Xuân Đài" w:date="2023-12-02T21:53:00Z"/>
                <w:rFonts w:ascii="Times New Roman" w:hAnsi="Times New Roman" w:cs="Times New Roman"/>
                <w:color w:val="000000" w:themeColor="text1"/>
                <w:sz w:val="26"/>
                <w:szCs w:val="26"/>
              </w:rPr>
            </w:pPr>
            <w:ins w:id="1084" w:author="Xuân Đài" w:date="2023-12-02T21:53:00Z">
              <w:r w:rsidRPr="00446C44">
                <w:rPr>
                  <w:rFonts w:ascii="Times New Roman" w:hAnsi="Times New Roman" w:cs="Times New Roman"/>
                  <w:color w:val="000000" w:themeColor="text1"/>
                  <w:sz w:val="26"/>
                  <w:szCs w:val="26"/>
                </w:rPr>
                <w:t>SVM</w:t>
              </w:r>
            </w:ins>
          </w:p>
          <w:p w14:paraId="3AF6DE1A" w14:textId="77777777" w:rsidR="00C968AC" w:rsidRPr="00446C44" w:rsidRDefault="00C968AC" w:rsidP="00446C44">
            <w:pPr>
              <w:spacing w:line="360" w:lineRule="auto"/>
              <w:ind w:firstLine="0"/>
              <w:rPr>
                <w:ins w:id="1085" w:author="Xuân Đài" w:date="2023-12-02T21:53:00Z"/>
                <w:rFonts w:ascii="Times New Roman" w:hAnsi="Times New Roman" w:cs="Times New Roman"/>
                <w:color w:val="000000" w:themeColor="text1"/>
                <w:sz w:val="26"/>
                <w:szCs w:val="26"/>
              </w:rPr>
            </w:pPr>
            <w:ins w:id="1086" w:author="Xuân Đài" w:date="2023-12-02T21:53:00Z">
              <w:r w:rsidRPr="00446C44">
                <w:rPr>
                  <w:rFonts w:ascii="Times New Roman" w:hAnsi="Times New Roman" w:cs="Times New Roman"/>
                  <w:color w:val="000000" w:themeColor="text1"/>
                  <w:sz w:val="26"/>
                  <w:szCs w:val="26"/>
                </w:rPr>
                <w:t>T2D</w:t>
              </w:r>
            </w:ins>
          </w:p>
          <w:p w14:paraId="2BB364E9" w14:textId="77777777" w:rsidR="00C968AC" w:rsidRPr="00446C44" w:rsidRDefault="00C968AC" w:rsidP="00446C44">
            <w:pPr>
              <w:spacing w:line="360" w:lineRule="auto"/>
              <w:ind w:firstLine="0"/>
              <w:rPr>
                <w:ins w:id="1087" w:author="Xuân Đài" w:date="2023-12-02T21:53:00Z"/>
                <w:rFonts w:ascii="Times New Roman" w:hAnsi="Times New Roman" w:cs="Times New Roman"/>
                <w:color w:val="000000" w:themeColor="text1"/>
                <w:sz w:val="26"/>
                <w:szCs w:val="26"/>
              </w:rPr>
            </w:pPr>
            <w:ins w:id="1088" w:author="Xuân Đài" w:date="2023-12-02T21:53:00Z">
              <w:r w:rsidRPr="00446C44">
                <w:rPr>
                  <w:rFonts w:ascii="Times New Roman" w:hAnsi="Times New Roman" w:cs="Times New Roman"/>
                  <w:color w:val="000000" w:themeColor="text1"/>
                  <w:sz w:val="26"/>
                  <w:szCs w:val="26"/>
                </w:rPr>
                <w:t>t-SNE</w:t>
              </w:r>
            </w:ins>
          </w:p>
          <w:p w14:paraId="1C3313D7" w14:textId="77777777" w:rsidR="00C968AC" w:rsidRPr="00446C44" w:rsidRDefault="00C968AC" w:rsidP="00446C44">
            <w:pPr>
              <w:spacing w:line="360" w:lineRule="auto"/>
              <w:ind w:firstLine="0"/>
              <w:rPr>
                <w:ins w:id="1089" w:author="Xuân Đài" w:date="2023-12-02T21:53:00Z"/>
                <w:rFonts w:ascii="Times New Roman" w:hAnsi="Times New Roman" w:cs="Times New Roman"/>
                <w:color w:val="000000" w:themeColor="text1"/>
                <w:sz w:val="26"/>
                <w:szCs w:val="26"/>
              </w:rPr>
            </w:pPr>
          </w:p>
          <w:p w14:paraId="6E8CE6BC" w14:textId="77777777" w:rsidR="00C968AC" w:rsidRPr="00446C44" w:rsidRDefault="00C968AC" w:rsidP="00446C44">
            <w:pPr>
              <w:spacing w:line="360" w:lineRule="auto"/>
              <w:ind w:firstLine="0"/>
              <w:rPr>
                <w:ins w:id="1090" w:author="Xuân Đài" w:date="2023-12-02T21:53:00Z"/>
                <w:rFonts w:ascii="Times New Roman" w:hAnsi="Times New Roman" w:cs="Times New Roman"/>
                <w:color w:val="000000" w:themeColor="text1"/>
                <w:sz w:val="26"/>
                <w:szCs w:val="26"/>
              </w:rPr>
            </w:pPr>
            <w:ins w:id="1091" w:author="Xuân Đài" w:date="2023-12-02T21:53:00Z">
              <w:r w:rsidRPr="00446C44">
                <w:rPr>
                  <w:rFonts w:ascii="Times New Roman" w:hAnsi="Times New Roman" w:cs="Times New Roman"/>
                  <w:color w:val="000000" w:themeColor="text1"/>
                  <w:sz w:val="26"/>
                  <w:szCs w:val="26"/>
                </w:rPr>
                <w:t>UC</w:t>
              </w:r>
            </w:ins>
          </w:p>
          <w:p w14:paraId="2E7CAD03" w14:textId="77777777" w:rsidR="00C968AC" w:rsidRPr="00446C44" w:rsidRDefault="00C968AC" w:rsidP="00446C44">
            <w:pPr>
              <w:spacing w:line="360" w:lineRule="auto"/>
              <w:ind w:firstLine="0"/>
              <w:rPr>
                <w:ins w:id="1092" w:author="Xuân Đài" w:date="2023-12-02T21:53:00Z"/>
                <w:rFonts w:ascii="Times New Roman" w:hAnsi="Times New Roman" w:cs="Times New Roman"/>
                <w:color w:val="000000" w:themeColor="text1"/>
                <w:sz w:val="26"/>
                <w:szCs w:val="26"/>
              </w:rPr>
            </w:pPr>
            <w:ins w:id="1093" w:author="Xuân Đài" w:date="2023-12-02T21:53:00Z">
              <w:r w:rsidRPr="00446C44">
                <w:rPr>
                  <w:rFonts w:ascii="Times New Roman" w:hAnsi="Times New Roman" w:cs="Times New Roman"/>
                  <w:color w:val="000000" w:themeColor="text1"/>
                  <w:sz w:val="26"/>
                  <w:szCs w:val="26"/>
                </w:rPr>
                <w:t>UD</w:t>
              </w:r>
            </w:ins>
          </w:p>
          <w:p w14:paraId="00062988" w14:textId="77777777" w:rsidR="00C968AC" w:rsidRPr="00446C44" w:rsidRDefault="00C968AC" w:rsidP="00446C44">
            <w:pPr>
              <w:spacing w:line="276" w:lineRule="auto"/>
              <w:ind w:firstLine="0"/>
              <w:rPr>
                <w:ins w:id="1094" w:author="Xuân Đài" w:date="2023-12-02T21:53:00Z"/>
                <w:rFonts w:ascii="Times New Roman" w:hAnsi="Times New Roman" w:cs="Times New Roman"/>
                <w:color w:val="000000" w:themeColor="text1"/>
                <w:sz w:val="26"/>
                <w:szCs w:val="26"/>
              </w:rPr>
            </w:pPr>
            <w:ins w:id="1095" w:author="Xuân Đài" w:date="2023-12-02T21:53:00Z">
              <w:r w:rsidRPr="00446C44">
                <w:rPr>
                  <w:rFonts w:ascii="Times New Roman" w:hAnsi="Times New Roman" w:cs="Times New Roman"/>
                  <w:color w:val="000000" w:themeColor="text1"/>
                  <w:sz w:val="26"/>
                  <w:szCs w:val="26"/>
                </w:rPr>
                <w:t>UMAP</w:t>
              </w:r>
            </w:ins>
          </w:p>
          <w:p w14:paraId="0773E6EE" w14:textId="77777777" w:rsidR="00C968AC" w:rsidRPr="00446C44" w:rsidRDefault="00C968AC" w:rsidP="00446C44">
            <w:pPr>
              <w:spacing w:line="276" w:lineRule="auto"/>
              <w:ind w:firstLine="0"/>
              <w:rPr>
                <w:ins w:id="1096" w:author="Xuân Đài" w:date="2023-12-02T21:53:00Z"/>
                <w:rFonts w:ascii="Times New Roman" w:hAnsi="Times New Roman" w:cs="Times New Roman"/>
                <w:color w:val="000000" w:themeColor="text1"/>
                <w:sz w:val="26"/>
                <w:szCs w:val="26"/>
              </w:rPr>
            </w:pPr>
          </w:p>
          <w:p w14:paraId="046EE580" w14:textId="77777777" w:rsidR="00C968AC" w:rsidRPr="00446C44" w:rsidRDefault="00C968AC" w:rsidP="00446C44">
            <w:pPr>
              <w:spacing w:line="360" w:lineRule="auto"/>
              <w:ind w:firstLine="0"/>
              <w:rPr>
                <w:ins w:id="1097" w:author="Xuân Đài" w:date="2023-12-02T21:53:00Z"/>
                <w:rFonts w:ascii="Times New Roman" w:hAnsi="Times New Roman" w:cs="Times New Roman"/>
                <w:color w:val="000000" w:themeColor="text1"/>
                <w:sz w:val="26"/>
                <w:szCs w:val="26"/>
              </w:rPr>
            </w:pPr>
            <w:ins w:id="1098" w:author="Xuân Đài" w:date="2023-12-02T21:53:00Z">
              <w:r w:rsidRPr="00446C44">
                <w:rPr>
                  <w:rFonts w:ascii="Times New Roman" w:hAnsi="Times New Roman" w:cs="Times New Roman"/>
                  <w:color w:val="000000" w:themeColor="text1"/>
                  <w:sz w:val="26"/>
                  <w:szCs w:val="26"/>
                </w:rPr>
                <w:t>UVE</w:t>
              </w:r>
            </w:ins>
          </w:p>
          <w:p w14:paraId="2D6700A3" w14:textId="77777777" w:rsidR="00C968AC" w:rsidRPr="00446C44" w:rsidRDefault="00C968AC" w:rsidP="00446C44">
            <w:pPr>
              <w:spacing w:line="360" w:lineRule="auto"/>
              <w:ind w:firstLine="0"/>
              <w:rPr>
                <w:ins w:id="1099" w:author="Xuân Đài" w:date="2023-12-02T21:53:00Z"/>
                <w:rFonts w:ascii="Times New Roman" w:hAnsi="Times New Roman" w:cs="Times New Roman"/>
                <w:color w:val="000000" w:themeColor="text1"/>
                <w:sz w:val="26"/>
                <w:szCs w:val="26"/>
              </w:rPr>
            </w:pPr>
            <w:ins w:id="1100" w:author="Xuân Đài" w:date="2023-12-02T21:53:00Z">
              <w:r w:rsidRPr="00446C44">
                <w:rPr>
                  <w:rFonts w:ascii="Times New Roman" w:hAnsi="Times New Roman" w:cs="Times New Roman"/>
                  <w:color w:val="000000" w:themeColor="text1"/>
                  <w:sz w:val="26"/>
                  <w:szCs w:val="26"/>
                </w:rPr>
                <w:t>VAE</w:t>
              </w:r>
            </w:ins>
          </w:p>
          <w:p w14:paraId="63904A25" w14:textId="77777777" w:rsidR="00C968AC" w:rsidRPr="00446C44" w:rsidRDefault="00C968AC" w:rsidP="00446C44">
            <w:pPr>
              <w:spacing w:line="360" w:lineRule="auto"/>
              <w:ind w:firstLine="0"/>
              <w:rPr>
                <w:ins w:id="1101" w:author="Xuân Đài" w:date="2023-12-02T21:53:00Z"/>
                <w:rFonts w:ascii="Times New Roman" w:hAnsi="Times New Roman" w:cs="Times New Roman"/>
                <w:color w:val="000000" w:themeColor="text1"/>
                <w:sz w:val="26"/>
                <w:szCs w:val="26"/>
              </w:rPr>
            </w:pPr>
            <w:ins w:id="1102" w:author="Xuân Đài" w:date="2023-12-02T21:53:00Z">
              <w:r w:rsidRPr="00446C44">
                <w:rPr>
                  <w:rFonts w:ascii="Times New Roman" w:hAnsi="Times New Roman" w:cs="Times New Roman"/>
                  <w:color w:val="000000" w:themeColor="text1"/>
                  <w:sz w:val="26"/>
                  <w:szCs w:val="26"/>
                </w:rPr>
                <w:t>VAMB</w:t>
              </w:r>
            </w:ins>
          </w:p>
          <w:p w14:paraId="31794868" w14:textId="77777777" w:rsidR="00C968AC" w:rsidRPr="00446C44" w:rsidRDefault="00C968AC" w:rsidP="00446C44">
            <w:pPr>
              <w:spacing w:line="360" w:lineRule="auto"/>
              <w:ind w:firstLine="0"/>
              <w:rPr>
                <w:ins w:id="1103" w:author="Xuân Đài" w:date="2023-12-02T21:53:00Z"/>
                <w:rFonts w:ascii="Times New Roman" w:hAnsi="Times New Roman" w:cs="Times New Roman"/>
                <w:color w:val="000000" w:themeColor="text1"/>
                <w:sz w:val="26"/>
                <w:szCs w:val="26"/>
              </w:rPr>
            </w:pPr>
          </w:p>
          <w:p w14:paraId="14DB84E4" w14:textId="77777777" w:rsidR="00C968AC" w:rsidRPr="00446C44" w:rsidRDefault="00C968AC" w:rsidP="00446C44">
            <w:pPr>
              <w:spacing w:line="276" w:lineRule="auto"/>
              <w:ind w:firstLine="0"/>
              <w:rPr>
                <w:ins w:id="1104" w:author="Xuân Đài" w:date="2023-12-02T21:53:00Z"/>
                <w:rFonts w:ascii="Times New Roman" w:hAnsi="Times New Roman" w:cs="Times New Roman"/>
                <w:color w:val="000000" w:themeColor="text1"/>
                <w:sz w:val="26"/>
                <w:szCs w:val="26"/>
              </w:rPr>
            </w:pPr>
            <w:ins w:id="1105" w:author="Xuân Đài" w:date="2023-12-02T21:53:00Z">
              <w:r w:rsidRPr="00446C44">
                <w:rPr>
                  <w:rFonts w:ascii="Times New Roman" w:hAnsi="Times New Roman" w:cs="Times New Roman"/>
                  <w:color w:val="000000" w:themeColor="text1"/>
                  <w:sz w:val="26"/>
                  <w:szCs w:val="26"/>
                </w:rPr>
                <w:t>VIP</w:t>
              </w:r>
            </w:ins>
          </w:p>
          <w:p w14:paraId="4485E0C4" w14:textId="77777777" w:rsidR="00C968AC" w:rsidRPr="00446C44" w:rsidRDefault="00C968AC" w:rsidP="00446C44">
            <w:pPr>
              <w:spacing w:line="276" w:lineRule="auto"/>
              <w:ind w:firstLine="0"/>
              <w:rPr>
                <w:ins w:id="1106" w:author="Xuân Đài" w:date="2023-12-02T21:53:00Z"/>
                <w:rFonts w:ascii="Times New Roman" w:hAnsi="Times New Roman" w:cs="Times New Roman"/>
                <w:color w:val="000000" w:themeColor="text1"/>
                <w:sz w:val="26"/>
                <w:szCs w:val="26"/>
              </w:rPr>
            </w:pPr>
          </w:p>
          <w:p w14:paraId="5F0C930C" w14:textId="77777777" w:rsidR="00C968AC" w:rsidRPr="00446C44" w:rsidRDefault="00C968AC" w:rsidP="00446C44">
            <w:pPr>
              <w:spacing w:line="276" w:lineRule="auto"/>
              <w:ind w:firstLine="0"/>
              <w:rPr>
                <w:ins w:id="1107" w:author="Xuân Đài" w:date="2023-12-02T21:53:00Z"/>
                <w:rFonts w:ascii="Times New Roman" w:hAnsi="Times New Roman" w:cs="Times New Roman"/>
                <w:color w:val="000000" w:themeColor="text1"/>
                <w:sz w:val="26"/>
                <w:szCs w:val="26"/>
              </w:rPr>
            </w:pPr>
            <w:ins w:id="1108" w:author="Xuân Đài" w:date="2023-12-02T21:53:00Z">
              <w:r w:rsidRPr="00446C44">
                <w:rPr>
                  <w:rFonts w:ascii="Times New Roman" w:hAnsi="Times New Roman" w:cs="Times New Roman"/>
                  <w:color w:val="000000" w:themeColor="text1"/>
                  <w:sz w:val="26"/>
                  <w:szCs w:val="26"/>
                </w:rPr>
                <w:t>WGS</w:t>
              </w:r>
            </w:ins>
          </w:p>
          <w:p w14:paraId="00721705" w14:textId="77777777" w:rsidR="00C968AC" w:rsidRPr="00446C44" w:rsidRDefault="00C968AC" w:rsidP="00446C44">
            <w:pPr>
              <w:spacing w:line="360" w:lineRule="auto"/>
              <w:ind w:firstLine="0"/>
              <w:rPr>
                <w:ins w:id="1109" w:author="Xuân Đài" w:date="2023-12-02T21:53:00Z"/>
                <w:rFonts w:ascii="Times New Roman" w:hAnsi="Times New Roman" w:cs="Times New Roman"/>
                <w:color w:val="000000" w:themeColor="text1"/>
                <w:sz w:val="26"/>
                <w:szCs w:val="26"/>
              </w:rPr>
            </w:pPr>
            <w:ins w:id="1110" w:author="Xuân Đài" w:date="2023-12-02T21:53:00Z">
              <w:r w:rsidRPr="00446C44">
                <w:rPr>
                  <w:rFonts w:ascii="Times New Roman" w:hAnsi="Times New Roman" w:cs="Times New Roman"/>
                  <w:color w:val="000000" w:themeColor="text1"/>
                  <w:sz w:val="26"/>
                  <w:szCs w:val="26"/>
                </w:rPr>
                <w:t>WWTP</w:t>
              </w:r>
            </w:ins>
          </w:p>
        </w:tc>
        <w:tc>
          <w:tcPr>
            <w:tcW w:w="8257" w:type="dxa"/>
            <w:tcBorders>
              <w:top w:val="nil"/>
              <w:left w:val="nil"/>
              <w:right w:val="nil"/>
            </w:tcBorders>
            <w:shd w:val="clear" w:color="auto" w:fill="auto"/>
          </w:tcPr>
          <w:p w14:paraId="33E9BE42" w14:textId="77777777" w:rsidR="00C968AC" w:rsidRPr="00446C44" w:rsidRDefault="00C968AC" w:rsidP="00446C44">
            <w:pPr>
              <w:spacing w:line="360" w:lineRule="auto"/>
              <w:ind w:firstLine="0"/>
              <w:jc w:val="left"/>
              <w:rPr>
                <w:ins w:id="1111" w:author="Xuân Đài" w:date="2023-12-02T21:53:00Z"/>
                <w:rFonts w:ascii="Times New Roman" w:hAnsi="Times New Roman" w:cs="Times New Roman"/>
                <w:color w:val="000000" w:themeColor="text1"/>
                <w:sz w:val="26"/>
                <w:szCs w:val="26"/>
              </w:rPr>
            </w:pPr>
            <w:ins w:id="1112" w:author="Xuân Đài" w:date="2023-12-02T21:53:00Z">
              <w:r w:rsidRPr="00446C44">
                <w:rPr>
                  <w:rFonts w:ascii="Times New Roman" w:hAnsi="Times New Roman" w:cs="Times New Roman"/>
                  <w:color w:val="000000" w:themeColor="text1"/>
                  <w:sz w:val="26"/>
                  <w:szCs w:val="26"/>
                </w:rPr>
                <w:lastRenderedPageBreak/>
                <w:t>Độ chính xác (Accuracy)</w:t>
              </w:r>
            </w:ins>
          </w:p>
          <w:p w14:paraId="2934C099" w14:textId="77777777" w:rsidR="00C968AC" w:rsidRPr="00446C44" w:rsidRDefault="00C968AC" w:rsidP="00446C44">
            <w:pPr>
              <w:spacing w:line="360" w:lineRule="auto"/>
              <w:ind w:firstLine="0"/>
              <w:jc w:val="left"/>
              <w:rPr>
                <w:ins w:id="1113" w:author="Xuân Đài" w:date="2023-12-02T21:53:00Z"/>
                <w:rFonts w:ascii="Times New Roman" w:hAnsi="Times New Roman" w:cs="Times New Roman"/>
                <w:color w:val="000000" w:themeColor="text1"/>
                <w:sz w:val="26"/>
                <w:szCs w:val="26"/>
              </w:rPr>
            </w:pPr>
            <w:ins w:id="1114" w:author="Xuân Đài" w:date="2023-12-02T21:53:00Z">
              <w:r w:rsidRPr="00446C44">
                <w:rPr>
                  <w:rFonts w:ascii="Times New Roman" w:hAnsi="Times New Roman" w:cs="Times New Roman"/>
                  <w:color w:val="000000" w:themeColor="text1"/>
                  <w:sz w:val="26"/>
                  <w:szCs w:val="26"/>
                </w:rPr>
                <w:t>Ước lượng phủ sóng dựa trên sự hiện diện (Abundance-based Coverage Estimation)</w:t>
              </w:r>
            </w:ins>
          </w:p>
          <w:p w14:paraId="67CD6BA8" w14:textId="77777777" w:rsidR="00C968AC" w:rsidRPr="00446C44" w:rsidRDefault="00C968AC" w:rsidP="00446C44">
            <w:pPr>
              <w:spacing w:line="360" w:lineRule="auto"/>
              <w:ind w:firstLine="0"/>
              <w:jc w:val="left"/>
              <w:rPr>
                <w:ins w:id="1115" w:author="Xuân Đài" w:date="2023-12-02T21:53:00Z"/>
                <w:rFonts w:ascii="Times New Roman" w:hAnsi="Times New Roman" w:cs="Times New Roman"/>
                <w:color w:val="000000" w:themeColor="text1"/>
                <w:sz w:val="26"/>
                <w:szCs w:val="26"/>
              </w:rPr>
            </w:pPr>
            <w:ins w:id="1116" w:author="Xuân Đài" w:date="2023-12-02T21:53:00Z">
              <w:r w:rsidRPr="00446C44">
                <w:rPr>
                  <w:rFonts w:ascii="Times New Roman" w:hAnsi="Times New Roman" w:cs="Times New Roman"/>
                  <w:color w:val="000000" w:themeColor="text1"/>
                  <w:sz w:val="26"/>
                  <w:szCs w:val="26"/>
                </w:rPr>
                <w:t>Công cụ tự động cho Phân tích Quy mô Lớn của Các Trình tự (Automated Tool for Large-scale Analysis of Sequences)</w:t>
              </w:r>
            </w:ins>
          </w:p>
          <w:p w14:paraId="4EA80BD2" w14:textId="77777777" w:rsidR="00C968AC" w:rsidRPr="00446C44" w:rsidRDefault="00C968AC" w:rsidP="00446C44">
            <w:pPr>
              <w:spacing w:line="360" w:lineRule="auto"/>
              <w:ind w:firstLine="0"/>
              <w:jc w:val="left"/>
              <w:rPr>
                <w:ins w:id="1117" w:author="Xuân Đài" w:date="2023-12-02T21:53:00Z"/>
                <w:rFonts w:ascii="Times New Roman" w:hAnsi="Times New Roman" w:cs="Times New Roman"/>
                <w:color w:val="000000" w:themeColor="text1"/>
                <w:sz w:val="26"/>
                <w:szCs w:val="26"/>
              </w:rPr>
            </w:pPr>
            <w:ins w:id="1118" w:author="Xuân Đài" w:date="2023-12-02T21:53:00Z">
              <w:r w:rsidRPr="00446C44">
                <w:rPr>
                  <w:rFonts w:ascii="Times New Roman" w:hAnsi="Times New Roman" w:cs="Times New Roman"/>
                  <w:color w:val="000000" w:themeColor="text1"/>
                  <w:sz w:val="26"/>
                  <w:szCs w:val="26"/>
                </w:rPr>
                <w:t>Diện tích dưới đường cong (Area Under the Curve)</w:t>
              </w:r>
            </w:ins>
          </w:p>
          <w:p w14:paraId="1FDA5C25" w14:textId="77777777" w:rsidR="00C968AC" w:rsidRPr="00446C44" w:rsidRDefault="00C968AC" w:rsidP="00446C44">
            <w:pPr>
              <w:spacing w:line="360" w:lineRule="auto"/>
              <w:ind w:firstLine="0"/>
              <w:jc w:val="left"/>
              <w:rPr>
                <w:ins w:id="1119" w:author="Xuân Đài" w:date="2023-12-02T21:53:00Z"/>
                <w:rFonts w:ascii="Times New Roman" w:hAnsi="Times New Roman" w:cs="Times New Roman"/>
                <w:color w:val="000000" w:themeColor="text1"/>
                <w:sz w:val="26"/>
                <w:szCs w:val="26"/>
              </w:rPr>
            </w:pPr>
            <w:ins w:id="1120" w:author="Xuân Đài" w:date="2023-12-02T21:53:00Z">
              <w:r w:rsidRPr="00446C44">
                <w:rPr>
                  <w:rFonts w:ascii="Times New Roman" w:hAnsi="Times New Roman" w:cs="Times New Roman"/>
                  <w:color w:val="000000" w:themeColor="text1"/>
                  <w:sz w:val="26"/>
                  <w:szCs w:val="26"/>
                </w:rPr>
                <w:t>Dịch rửa phế quản phế nang (Bronchoalveolar Lavage Fluid)</w:t>
              </w:r>
            </w:ins>
          </w:p>
          <w:p w14:paraId="170DBDA7" w14:textId="77777777" w:rsidR="00C968AC" w:rsidRPr="00446C44" w:rsidRDefault="00C968AC" w:rsidP="00446C44">
            <w:pPr>
              <w:spacing w:line="360" w:lineRule="auto"/>
              <w:ind w:firstLine="0"/>
              <w:jc w:val="left"/>
              <w:rPr>
                <w:ins w:id="1121" w:author="Xuân Đài" w:date="2023-12-02T21:53:00Z"/>
                <w:rFonts w:ascii="Times New Roman" w:hAnsi="Times New Roman" w:cs="Times New Roman"/>
                <w:color w:val="000000" w:themeColor="text1"/>
                <w:sz w:val="26"/>
                <w:szCs w:val="26"/>
              </w:rPr>
            </w:pPr>
            <w:ins w:id="1122" w:author="Xuân Đài" w:date="2023-12-02T21:53:00Z">
              <w:r w:rsidRPr="00446C44">
                <w:rPr>
                  <w:rFonts w:ascii="Times New Roman" w:hAnsi="Times New Roman" w:cs="Times New Roman"/>
                  <w:color w:val="000000" w:themeColor="text1"/>
                  <w:sz w:val="26"/>
                  <w:szCs w:val="26"/>
                </w:rPr>
                <w:t>Hồi quy bậc phần tử khoảng cách ngược (Backward Interval Partial Least Squares)</w:t>
              </w:r>
            </w:ins>
          </w:p>
          <w:p w14:paraId="05316AB7" w14:textId="77777777" w:rsidR="00C968AC" w:rsidRPr="00446C44" w:rsidRDefault="00C968AC" w:rsidP="00446C44">
            <w:pPr>
              <w:spacing w:line="360" w:lineRule="auto"/>
              <w:ind w:firstLine="0"/>
              <w:jc w:val="left"/>
              <w:rPr>
                <w:ins w:id="1123" w:author="Xuân Đài" w:date="2023-12-02T21:53:00Z"/>
                <w:rFonts w:ascii="Times New Roman" w:hAnsi="Times New Roman" w:cs="Times New Roman"/>
                <w:color w:val="000000" w:themeColor="text1"/>
                <w:sz w:val="26"/>
                <w:szCs w:val="26"/>
              </w:rPr>
            </w:pPr>
            <w:ins w:id="1124" w:author="Xuân Đài" w:date="2023-12-02T21:53:00Z">
              <w:r w:rsidRPr="00446C44">
                <w:rPr>
                  <w:rFonts w:ascii="Times New Roman" w:hAnsi="Times New Roman" w:cs="Times New Roman"/>
                  <w:color w:val="000000" w:themeColor="text1"/>
                  <w:sz w:val="26"/>
                  <w:szCs w:val="26"/>
                </w:rPr>
                <w:t>Thông tin chung được chuẩn hóa bằng phân loại (Binning-Normalized Mutual Information)</w:t>
              </w:r>
            </w:ins>
          </w:p>
          <w:p w14:paraId="53D7A70D" w14:textId="77777777" w:rsidR="00C968AC" w:rsidRPr="00446C44" w:rsidRDefault="00C968AC" w:rsidP="00446C44">
            <w:pPr>
              <w:spacing w:line="360" w:lineRule="auto"/>
              <w:ind w:firstLine="0"/>
              <w:jc w:val="left"/>
              <w:rPr>
                <w:ins w:id="1125" w:author="Xuân Đài" w:date="2023-12-02T21:53:00Z"/>
                <w:rFonts w:ascii="Times New Roman" w:hAnsi="Times New Roman" w:cs="Times New Roman"/>
                <w:color w:val="000000" w:themeColor="text1"/>
                <w:sz w:val="26"/>
                <w:szCs w:val="26"/>
              </w:rPr>
            </w:pPr>
            <w:ins w:id="1126" w:author="Xuân Đài" w:date="2023-12-02T21:53:00Z">
              <w:r w:rsidRPr="00446C44">
                <w:rPr>
                  <w:rFonts w:ascii="Times New Roman" w:hAnsi="Times New Roman" w:cs="Times New Roman"/>
                  <w:color w:val="000000" w:themeColor="text1"/>
                  <w:sz w:val="26"/>
                  <w:szCs w:val="26"/>
                </w:rPr>
                <w:t>Nghiên cứu Hành động trong lớp học (Classroom Action Research)</w:t>
              </w:r>
            </w:ins>
          </w:p>
          <w:p w14:paraId="13307CE2" w14:textId="77777777" w:rsidR="00C968AC" w:rsidRPr="00446C44" w:rsidRDefault="00C968AC" w:rsidP="00446C44">
            <w:pPr>
              <w:spacing w:line="360" w:lineRule="auto"/>
              <w:ind w:firstLine="0"/>
              <w:jc w:val="left"/>
              <w:rPr>
                <w:ins w:id="1127" w:author="Xuân Đài" w:date="2023-12-02T21:53:00Z"/>
                <w:rFonts w:ascii="Times New Roman" w:hAnsi="Times New Roman" w:cs="Times New Roman"/>
                <w:color w:val="000000" w:themeColor="text1"/>
                <w:sz w:val="26"/>
                <w:szCs w:val="26"/>
              </w:rPr>
            </w:pPr>
            <w:ins w:id="1128" w:author="Xuân Đài" w:date="2023-12-02T21:53:00Z">
              <w:r w:rsidRPr="00446C44">
                <w:rPr>
                  <w:rFonts w:ascii="Times New Roman" w:hAnsi="Times New Roman" w:cs="Times New Roman"/>
                  <w:color w:val="000000" w:themeColor="text1"/>
                  <w:sz w:val="26"/>
                  <w:szCs w:val="26"/>
                </w:rPr>
                <w:t>Lấy mẫu có trọng số cạnh tranh thích ứng (Competitive Adaptive Reweighted Sampling)</w:t>
              </w:r>
            </w:ins>
          </w:p>
          <w:p w14:paraId="4633B7CD" w14:textId="77777777" w:rsidR="00C968AC" w:rsidRPr="00446C44" w:rsidRDefault="00C968AC" w:rsidP="00446C44">
            <w:pPr>
              <w:spacing w:line="360" w:lineRule="auto"/>
              <w:ind w:firstLine="0"/>
              <w:jc w:val="left"/>
              <w:rPr>
                <w:ins w:id="1129" w:author="Xuân Đài" w:date="2023-12-02T21:53:00Z"/>
                <w:rFonts w:ascii="Times New Roman" w:hAnsi="Times New Roman" w:cs="Times New Roman"/>
                <w:color w:val="000000" w:themeColor="text1"/>
                <w:sz w:val="26"/>
                <w:szCs w:val="26"/>
              </w:rPr>
            </w:pPr>
            <w:ins w:id="1130" w:author="Xuân Đài" w:date="2023-12-02T21:53:00Z">
              <w:r w:rsidRPr="00446C44">
                <w:rPr>
                  <w:rFonts w:ascii="Times New Roman" w:hAnsi="Times New Roman" w:cs="Times New Roman"/>
                  <w:color w:val="000000" w:themeColor="text1"/>
                  <w:sz w:val="26"/>
                  <w:szCs w:val="26"/>
                </w:rPr>
                <w:t>Hệ số Cramér (Cramér’s Coefficient)</w:t>
              </w:r>
            </w:ins>
          </w:p>
          <w:p w14:paraId="491F1B2C" w14:textId="77777777" w:rsidR="00C968AC" w:rsidRPr="00446C44" w:rsidRDefault="00C968AC" w:rsidP="00446C44">
            <w:pPr>
              <w:spacing w:line="360" w:lineRule="auto"/>
              <w:ind w:firstLine="0"/>
              <w:jc w:val="left"/>
              <w:rPr>
                <w:ins w:id="1131" w:author="Xuân Đài" w:date="2023-12-02T21:53:00Z"/>
                <w:rFonts w:ascii="Times New Roman" w:hAnsi="Times New Roman" w:cs="Times New Roman"/>
                <w:color w:val="000000" w:themeColor="text1"/>
                <w:sz w:val="26"/>
                <w:szCs w:val="26"/>
              </w:rPr>
            </w:pPr>
            <w:ins w:id="1132" w:author="Xuân Đài" w:date="2023-12-02T21:53:00Z">
              <w:r w:rsidRPr="00446C44">
                <w:rPr>
                  <w:rFonts w:ascii="Times New Roman" w:hAnsi="Times New Roman" w:cs="Times New Roman"/>
                  <w:color w:val="000000" w:themeColor="text1"/>
                  <w:sz w:val="26"/>
                  <w:szCs w:val="26"/>
                </w:rPr>
                <w:t>Xơ gan (Cirrhosis)</w:t>
              </w:r>
            </w:ins>
          </w:p>
          <w:p w14:paraId="49624FCF" w14:textId="77777777" w:rsidR="00C968AC" w:rsidRPr="00446C44" w:rsidRDefault="00C968AC" w:rsidP="00446C44">
            <w:pPr>
              <w:spacing w:line="360" w:lineRule="auto"/>
              <w:ind w:firstLine="0"/>
              <w:jc w:val="left"/>
              <w:rPr>
                <w:ins w:id="1133" w:author="Xuân Đài" w:date="2023-12-02T21:53:00Z"/>
                <w:rFonts w:ascii="Times New Roman" w:hAnsi="Times New Roman" w:cs="Times New Roman"/>
                <w:color w:val="000000" w:themeColor="text1"/>
                <w:sz w:val="26"/>
                <w:szCs w:val="26"/>
              </w:rPr>
            </w:pPr>
            <w:ins w:id="1134" w:author="Xuân Đài" w:date="2023-12-02T21:53:00Z">
              <w:r w:rsidRPr="00446C44">
                <w:rPr>
                  <w:rFonts w:ascii="Times New Roman" w:hAnsi="Times New Roman" w:cs="Times New Roman"/>
                  <w:color w:val="000000" w:themeColor="text1"/>
                  <w:sz w:val="26"/>
                  <w:szCs w:val="26"/>
                </w:rPr>
                <w:t>Ranh giới liên quan đến mỏng (Cusp-Related Boundary)</w:t>
              </w:r>
            </w:ins>
          </w:p>
          <w:p w14:paraId="5B9C9675" w14:textId="77777777" w:rsidR="00C968AC" w:rsidRPr="00446C44" w:rsidRDefault="00C968AC" w:rsidP="00446C44">
            <w:pPr>
              <w:spacing w:line="360" w:lineRule="auto"/>
              <w:ind w:firstLine="0"/>
              <w:jc w:val="left"/>
              <w:rPr>
                <w:ins w:id="1135" w:author="Xuân Đài" w:date="2023-12-02T21:53:00Z"/>
                <w:rFonts w:ascii="Times New Roman" w:hAnsi="Times New Roman" w:cs="Times New Roman"/>
                <w:color w:val="000000" w:themeColor="text1"/>
                <w:sz w:val="26"/>
                <w:szCs w:val="26"/>
              </w:rPr>
            </w:pPr>
            <w:ins w:id="1136" w:author="Xuân Đài" w:date="2023-12-02T21:53:00Z">
              <w:r w:rsidRPr="00446C44">
                <w:rPr>
                  <w:rFonts w:ascii="Times New Roman" w:hAnsi="Times New Roman" w:cs="Times New Roman"/>
                  <w:color w:val="000000" w:themeColor="text1"/>
                  <w:sz w:val="26"/>
                  <w:szCs w:val="26"/>
                </w:rPr>
                <w:t>Ung thư đại trực tràng (Colorectal Cancer)</w:t>
              </w:r>
            </w:ins>
          </w:p>
          <w:p w14:paraId="2144F3AD" w14:textId="77777777" w:rsidR="00C968AC" w:rsidRPr="00446C44" w:rsidRDefault="00C968AC" w:rsidP="00446C44">
            <w:pPr>
              <w:spacing w:before="240" w:line="360" w:lineRule="auto"/>
              <w:ind w:firstLine="0"/>
              <w:jc w:val="left"/>
              <w:rPr>
                <w:ins w:id="1137" w:author="Xuân Đài" w:date="2023-12-02T21:53:00Z"/>
                <w:rFonts w:ascii="Times New Roman" w:hAnsi="Times New Roman" w:cs="Times New Roman"/>
                <w:color w:val="000000" w:themeColor="text1"/>
                <w:sz w:val="26"/>
                <w:szCs w:val="26"/>
              </w:rPr>
            </w:pPr>
            <w:ins w:id="1138" w:author="Xuân Đài" w:date="2023-12-02T21:53:00Z">
              <w:r w:rsidRPr="00446C44">
                <w:rPr>
                  <w:rFonts w:ascii="Times New Roman" w:hAnsi="Times New Roman" w:cs="Times New Roman"/>
                  <w:color w:val="000000" w:themeColor="text1"/>
                  <w:sz w:val="26"/>
                  <w:szCs w:val="26"/>
                </w:rPr>
                <w:t>Tầm soát hình ảnh cắt lớp (Computed Tomography)</w:t>
              </w:r>
            </w:ins>
          </w:p>
          <w:p w14:paraId="6D450046" w14:textId="77777777" w:rsidR="00C968AC" w:rsidRPr="00446C44" w:rsidRDefault="00C968AC" w:rsidP="00446C44">
            <w:pPr>
              <w:spacing w:line="360" w:lineRule="auto"/>
              <w:ind w:firstLine="0"/>
              <w:jc w:val="left"/>
              <w:rPr>
                <w:ins w:id="1139" w:author="Xuân Đài" w:date="2023-12-02T21:53:00Z"/>
                <w:rFonts w:ascii="Times New Roman" w:hAnsi="Times New Roman" w:cs="Times New Roman"/>
                <w:color w:val="000000" w:themeColor="text1"/>
                <w:sz w:val="26"/>
                <w:szCs w:val="26"/>
              </w:rPr>
            </w:pPr>
            <w:ins w:id="1140" w:author="Xuân Đài" w:date="2023-12-02T21:53:00Z">
              <w:r w:rsidRPr="00446C44">
                <w:rPr>
                  <w:rFonts w:ascii="Times New Roman" w:hAnsi="Times New Roman" w:cs="Times New Roman"/>
                  <w:color w:val="000000" w:themeColor="text1"/>
                  <w:sz w:val="26"/>
                  <w:szCs w:val="26"/>
                </w:rPr>
                <w:t>Phân cụm không gian dựa trên mật độ với nhiễu (Density-Based Spatial Clustering of Applications with Noise)</w:t>
              </w:r>
            </w:ins>
          </w:p>
          <w:p w14:paraId="0B2861C3" w14:textId="77777777" w:rsidR="00C968AC" w:rsidRPr="00446C44" w:rsidRDefault="00C968AC" w:rsidP="00446C44">
            <w:pPr>
              <w:spacing w:line="360" w:lineRule="auto"/>
              <w:ind w:firstLine="0"/>
              <w:jc w:val="left"/>
              <w:rPr>
                <w:ins w:id="1141" w:author="Xuân Đài" w:date="2023-12-02T21:53:00Z"/>
                <w:rFonts w:ascii="Times New Roman" w:hAnsi="Times New Roman" w:cs="Times New Roman"/>
                <w:color w:val="000000" w:themeColor="text1"/>
                <w:sz w:val="26"/>
                <w:szCs w:val="26"/>
              </w:rPr>
            </w:pPr>
            <w:ins w:id="1142" w:author="Xuân Đài" w:date="2023-12-02T21:53:00Z">
              <w:r w:rsidRPr="00446C44">
                <w:rPr>
                  <w:rFonts w:ascii="Times New Roman" w:hAnsi="Times New Roman" w:cs="Times New Roman"/>
                  <w:color w:val="000000" w:themeColor="text1"/>
                  <w:sz w:val="26"/>
                  <w:szCs w:val="26"/>
                </w:rPr>
                <w:lastRenderedPageBreak/>
                <w:t>Chương trình Vệ tinh Khí tượng Quốc phòng (Defense Meteorological Satellite Program)</w:t>
              </w:r>
            </w:ins>
          </w:p>
          <w:p w14:paraId="273B31B6" w14:textId="77777777" w:rsidR="00C968AC" w:rsidRPr="00446C44" w:rsidRDefault="00C968AC" w:rsidP="00446C44">
            <w:pPr>
              <w:spacing w:line="360" w:lineRule="auto"/>
              <w:ind w:firstLine="0"/>
              <w:jc w:val="left"/>
              <w:rPr>
                <w:ins w:id="1143" w:author="Xuân Đài" w:date="2023-12-02T21:53:00Z"/>
                <w:rFonts w:ascii="Times New Roman" w:hAnsi="Times New Roman" w:cs="Times New Roman"/>
                <w:color w:val="000000" w:themeColor="text1"/>
                <w:sz w:val="26"/>
                <w:szCs w:val="26"/>
              </w:rPr>
            </w:pPr>
            <w:ins w:id="1144" w:author="Xuân Đài" w:date="2023-12-02T21:53:00Z">
              <w:r w:rsidRPr="00446C44">
                <w:rPr>
                  <w:rFonts w:ascii="Times New Roman" w:hAnsi="Times New Roman" w:cs="Times New Roman"/>
                  <w:color w:val="000000" w:themeColor="text1"/>
                  <w:sz w:val="26"/>
                  <w:szCs w:val="26"/>
                </w:rPr>
                <w:t>Axít Deoxyribonucleic (Deoxyribonucleic Acid)</w:t>
              </w:r>
            </w:ins>
          </w:p>
          <w:p w14:paraId="24EECB9D" w14:textId="77777777" w:rsidR="00C968AC" w:rsidRPr="00446C44" w:rsidRDefault="00C968AC" w:rsidP="00446C44">
            <w:pPr>
              <w:spacing w:line="360" w:lineRule="auto"/>
              <w:ind w:firstLine="0"/>
              <w:jc w:val="left"/>
              <w:rPr>
                <w:ins w:id="1145" w:author="Xuân Đài" w:date="2023-12-02T21:53:00Z"/>
                <w:rFonts w:ascii="Times New Roman" w:hAnsi="Times New Roman" w:cs="Times New Roman"/>
                <w:color w:val="000000" w:themeColor="text1"/>
                <w:sz w:val="26"/>
                <w:szCs w:val="26"/>
              </w:rPr>
            </w:pPr>
            <w:ins w:id="1146" w:author="Xuân Đài" w:date="2023-12-02T21:53:00Z">
              <w:r w:rsidRPr="00446C44">
                <w:rPr>
                  <w:rFonts w:ascii="Times New Roman" w:hAnsi="Times New Roman" w:cs="Times New Roman"/>
                  <w:color w:val="000000" w:themeColor="text1"/>
                  <w:sz w:val="26"/>
                  <w:szCs w:val="26"/>
                </w:rPr>
                <w:t>Mạng dự đoán bệnh lý (Disease prediction Network)</w:t>
              </w:r>
            </w:ins>
          </w:p>
          <w:p w14:paraId="78061E39" w14:textId="77777777" w:rsidR="00C968AC" w:rsidRPr="00446C44" w:rsidRDefault="00C968AC" w:rsidP="00446C44">
            <w:pPr>
              <w:spacing w:line="360" w:lineRule="auto"/>
              <w:ind w:firstLine="0"/>
              <w:jc w:val="left"/>
              <w:rPr>
                <w:ins w:id="1147" w:author="Xuân Đài" w:date="2023-12-02T21:53:00Z"/>
                <w:rFonts w:ascii="Times New Roman" w:hAnsi="Times New Roman" w:cs="Times New Roman"/>
                <w:color w:val="000000" w:themeColor="text1"/>
                <w:sz w:val="26"/>
                <w:szCs w:val="26"/>
              </w:rPr>
            </w:pPr>
            <w:ins w:id="1148" w:author="Xuân Đài" w:date="2023-12-02T21:53:00Z">
              <w:r w:rsidRPr="00446C44">
                <w:rPr>
                  <w:rFonts w:ascii="Times New Roman" w:hAnsi="Times New Roman" w:cs="Times New Roman"/>
                  <w:color w:val="000000" w:themeColor="text1"/>
                  <w:sz w:val="26"/>
                  <w:szCs w:val="26"/>
                </w:rPr>
                <w:t>Tệp Trình tự Định dạng nhanh (Fastq Format Sequence Files)</w:t>
              </w:r>
            </w:ins>
          </w:p>
          <w:p w14:paraId="1DC268E5" w14:textId="77777777" w:rsidR="00C968AC" w:rsidRPr="00446C44" w:rsidRDefault="00C968AC" w:rsidP="00446C44">
            <w:pPr>
              <w:spacing w:line="360" w:lineRule="auto"/>
              <w:ind w:firstLine="0"/>
              <w:jc w:val="left"/>
              <w:rPr>
                <w:ins w:id="1149" w:author="Xuân Đài" w:date="2023-12-02T21:53:00Z"/>
                <w:rFonts w:ascii="Times New Roman" w:hAnsi="Times New Roman" w:cs="Times New Roman"/>
                <w:color w:val="000000" w:themeColor="text1"/>
                <w:sz w:val="26"/>
                <w:szCs w:val="26"/>
              </w:rPr>
            </w:pPr>
            <w:ins w:id="1150" w:author="Xuân Đài" w:date="2023-12-02T21:53:00Z">
              <w:r w:rsidRPr="00446C44">
                <w:rPr>
                  <w:rFonts w:ascii="Times New Roman" w:hAnsi="Times New Roman" w:cs="Times New Roman"/>
                  <w:color w:val="000000" w:themeColor="text1"/>
                  <w:sz w:val="26"/>
                  <w:szCs w:val="26"/>
                </w:rPr>
                <w:t>Chỉ số sức khỏe vi sinh vật đường ruột (gut microbiota health index)</w:t>
              </w:r>
            </w:ins>
          </w:p>
          <w:p w14:paraId="463EDA27" w14:textId="77777777" w:rsidR="00C968AC" w:rsidRPr="00446C44" w:rsidRDefault="00C968AC" w:rsidP="00446C44">
            <w:pPr>
              <w:spacing w:line="360" w:lineRule="auto"/>
              <w:ind w:firstLine="0"/>
              <w:jc w:val="left"/>
              <w:rPr>
                <w:ins w:id="1151" w:author="Xuân Đài" w:date="2023-12-02T21:53:00Z"/>
                <w:rFonts w:ascii="Times New Roman" w:hAnsi="Times New Roman" w:cs="Times New Roman"/>
                <w:color w:val="000000" w:themeColor="text1"/>
                <w:sz w:val="26"/>
                <w:szCs w:val="26"/>
              </w:rPr>
            </w:pPr>
            <w:ins w:id="1152" w:author="Xuân Đài" w:date="2023-12-02T21:53:00Z">
              <w:r w:rsidRPr="00446C44">
                <w:rPr>
                  <w:rFonts w:ascii="Times New Roman" w:hAnsi="Times New Roman" w:cs="Times New Roman"/>
                  <w:color w:val="000000" w:themeColor="text1"/>
                  <w:sz w:val="26"/>
                  <w:szCs w:val="26"/>
                </w:rPr>
                <w:t>Mô hình hỗn hợp Gaussian (Gaussian Mixture Model)</w:t>
              </w:r>
            </w:ins>
          </w:p>
          <w:p w14:paraId="7443F683" w14:textId="77777777" w:rsidR="00C968AC" w:rsidRPr="00446C44" w:rsidRDefault="00C968AC" w:rsidP="00446C44">
            <w:pPr>
              <w:spacing w:line="360" w:lineRule="auto"/>
              <w:ind w:firstLine="0"/>
              <w:jc w:val="left"/>
              <w:rPr>
                <w:ins w:id="1153" w:author="Xuân Đài" w:date="2023-12-02T21:53:00Z"/>
                <w:rFonts w:ascii="Times New Roman" w:hAnsi="Times New Roman" w:cs="Times New Roman"/>
                <w:color w:val="000000" w:themeColor="text1"/>
                <w:sz w:val="26"/>
                <w:szCs w:val="26"/>
              </w:rPr>
            </w:pPr>
            <w:ins w:id="1154" w:author="Xuân Đài" w:date="2023-12-02T21:53:00Z">
              <w:r w:rsidRPr="00446C44">
                <w:rPr>
                  <w:rFonts w:ascii="Times New Roman" w:hAnsi="Times New Roman" w:cs="Times New Roman"/>
                  <w:color w:val="000000" w:themeColor="text1"/>
                  <w:sz w:val="26"/>
                  <w:szCs w:val="26"/>
                </w:rPr>
                <w:t>Mạng Nơ-ron Đồ Thị (Graph Neural Network)</w:t>
              </w:r>
            </w:ins>
          </w:p>
          <w:p w14:paraId="6E54F274" w14:textId="77777777" w:rsidR="00C968AC" w:rsidRPr="00446C44" w:rsidRDefault="00C968AC" w:rsidP="00446C44">
            <w:pPr>
              <w:spacing w:line="360" w:lineRule="auto"/>
              <w:ind w:firstLine="0"/>
              <w:jc w:val="left"/>
              <w:rPr>
                <w:ins w:id="1155" w:author="Xuân Đài" w:date="2023-12-02T21:53:00Z"/>
                <w:rFonts w:ascii="Times New Roman" w:hAnsi="Times New Roman" w:cs="Times New Roman"/>
                <w:color w:val="000000" w:themeColor="text1"/>
                <w:sz w:val="26"/>
                <w:szCs w:val="26"/>
              </w:rPr>
            </w:pPr>
            <w:ins w:id="1156" w:author="Xuân Đài" w:date="2023-12-02T21:53:00Z">
              <w:r w:rsidRPr="00446C44">
                <w:rPr>
                  <w:rFonts w:ascii="Times New Roman" w:hAnsi="Times New Roman" w:cs="Times New Roman"/>
                  <w:color w:val="000000" w:themeColor="text1"/>
                  <w:sz w:val="26"/>
                  <w:szCs w:val="26"/>
                </w:rPr>
                <w:t>Dữ liệu mạng xã hội có tham chiếu địa lý (Georeferenced Social Media Data)</w:t>
              </w:r>
            </w:ins>
          </w:p>
          <w:p w14:paraId="4BE63783" w14:textId="77777777" w:rsidR="00C968AC" w:rsidRPr="00446C44" w:rsidRDefault="00C968AC" w:rsidP="00446C44">
            <w:pPr>
              <w:spacing w:line="360" w:lineRule="auto"/>
              <w:ind w:firstLine="0"/>
              <w:jc w:val="left"/>
              <w:rPr>
                <w:ins w:id="1157" w:author="Xuân Đài" w:date="2023-12-02T21:53:00Z"/>
                <w:rFonts w:ascii="Times New Roman" w:hAnsi="Times New Roman" w:cs="Times New Roman"/>
                <w:color w:val="000000" w:themeColor="text1"/>
                <w:sz w:val="26"/>
                <w:szCs w:val="26"/>
              </w:rPr>
            </w:pPr>
            <w:ins w:id="1158" w:author="Xuân Đài" w:date="2023-12-02T21:53:00Z">
              <w:r w:rsidRPr="00446C44">
                <w:rPr>
                  <w:rFonts w:ascii="Times New Roman" w:hAnsi="Times New Roman" w:cs="Times New Roman"/>
                  <w:color w:val="000000" w:themeColor="text1"/>
                  <w:sz w:val="26"/>
                  <w:szCs w:val="26"/>
                </w:rPr>
                <w:t>Mô hình tầng điện ly-nhiệt quyển toàn cầu (Global Ionosphere-Thermosphere Model)</w:t>
              </w:r>
            </w:ins>
          </w:p>
          <w:p w14:paraId="59EC81AB" w14:textId="77777777" w:rsidR="00C968AC" w:rsidRPr="00446C44" w:rsidRDefault="00C968AC" w:rsidP="00446C44">
            <w:pPr>
              <w:spacing w:line="360" w:lineRule="auto"/>
              <w:ind w:firstLine="0"/>
              <w:jc w:val="left"/>
              <w:rPr>
                <w:ins w:id="1159" w:author="Xuân Đài" w:date="2023-12-02T21:53:00Z"/>
                <w:rFonts w:ascii="Times New Roman" w:hAnsi="Times New Roman" w:cs="Times New Roman"/>
                <w:color w:val="000000" w:themeColor="text1"/>
                <w:sz w:val="26"/>
                <w:szCs w:val="26"/>
              </w:rPr>
            </w:pPr>
            <w:ins w:id="1160" w:author="Xuân Đài" w:date="2023-12-02T21:53:00Z">
              <w:r w:rsidRPr="00446C44">
                <w:rPr>
                  <w:rFonts w:ascii="Times New Roman" w:hAnsi="Times New Roman" w:cs="Times New Roman"/>
                  <w:color w:val="000000" w:themeColor="text1"/>
                  <w:sz w:val="26"/>
                  <w:szCs w:val="26"/>
                </w:rPr>
                <w:t>Phân cụm không gian dựa trên mật độ phân cấp với nhiễu (Hierarchical Density-Based Spatial Clustering of Applications with Noise)</w:t>
              </w:r>
            </w:ins>
          </w:p>
          <w:p w14:paraId="6137583B" w14:textId="77777777" w:rsidR="00C968AC" w:rsidRPr="00446C44" w:rsidRDefault="00C968AC" w:rsidP="00446C44">
            <w:pPr>
              <w:spacing w:line="360" w:lineRule="auto"/>
              <w:ind w:firstLine="0"/>
              <w:jc w:val="left"/>
              <w:rPr>
                <w:ins w:id="1161" w:author="Xuân Đài" w:date="2023-12-02T21:53:00Z"/>
                <w:rFonts w:ascii="Times New Roman" w:hAnsi="Times New Roman" w:cs="Times New Roman"/>
                <w:color w:val="000000" w:themeColor="text1"/>
                <w:sz w:val="26"/>
                <w:szCs w:val="26"/>
              </w:rPr>
            </w:pPr>
            <w:ins w:id="1162" w:author="Xuân Đài" w:date="2023-12-02T21:53:00Z">
              <w:r w:rsidRPr="00446C44">
                <w:rPr>
                  <w:rFonts w:ascii="Times New Roman" w:hAnsi="Times New Roman" w:cs="Times New Roman"/>
                  <w:color w:val="000000" w:themeColor="text1"/>
                  <w:sz w:val="26"/>
                  <w:szCs w:val="26"/>
                </w:rPr>
                <w:t>Chỉ bắt sự cấu trúc của nhiễm sắc thể (Chromatin Conformation Capture)</w:t>
              </w:r>
            </w:ins>
          </w:p>
          <w:p w14:paraId="2340CAD8" w14:textId="77777777" w:rsidR="00C968AC" w:rsidRPr="00446C44" w:rsidRDefault="00C968AC" w:rsidP="00446C44">
            <w:pPr>
              <w:spacing w:line="360" w:lineRule="auto"/>
              <w:ind w:firstLine="0"/>
              <w:jc w:val="left"/>
              <w:rPr>
                <w:ins w:id="1163" w:author="Xuân Đài" w:date="2023-12-02T21:53:00Z"/>
                <w:rFonts w:ascii="Times New Roman" w:hAnsi="Times New Roman" w:cs="Times New Roman"/>
                <w:color w:val="000000" w:themeColor="text1"/>
                <w:sz w:val="26"/>
                <w:szCs w:val="26"/>
              </w:rPr>
            </w:pPr>
            <w:ins w:id="1164" w:author="Xuân Đài" w:date="2023-12-02T21:53:00Z">
              <w:r w:rsidRPr="00446C44">
                <w:rPr>
                  <w:rFonts w:ascii="Times New Roman" w:hAnsi="Times New Roman" w:cs="Times New Roman"/>
                  <w:color w:val="000000" w:themeColor="text1"/>
                  <w:sz w:val="26"/>
                  <w:szCs w:val="26"/>
                </w:rPr>
                <w:t>Dây chuyền tạo nhóm có cấu trúc phân cấp và được điều chỉnh tỉ mỉ (rarchical and Finely-tuned Binning Pipeline)</w:t>
              </w:r>
            </w:ins>
          </w:p>
          <w:p w14:paraId="07B27A2B" w14:textId="77777777" w:rsidR="00C968AC" w:rsidRPr="00446C44" w:rsidRDefault="00C968AC" w:rsidP="00446C44">
            <w:pPr>
              <w:spacing w:line="360" w:lineRule="auto"/>
              <w:ind w:firstLine="0"/>
              <w:jc w:val="left"/>
              <w:rPr>
                <w:ins w:id="1165" w:author="Xuân Đài" w:date="2023-12-02T21:53:00Z"/>
                <w:rFonts w:ascii="Times New Roman" w:hAnsi="Times New Roman" w:cs="Times New Roman"/>
                <w:color w:val="000000" w:themeColor="text1"/>
                <w:sz w:val="26"/>
                <w:szCs w:val="26"/>
              </w:rPr>
            </w:pPr>
            <w:ins w:id="1166" w:author="Xuân Đài" w:date="2023-12-02T21:53:00Z">
              <w:r w:rsidRPr="00446C44">
                <w:rPr>
                  <w:rFonts w:ascii="Times New Roman" w:hAnsi="Times New Roman" w:cs="Times New Roman"/>
                  <w:color w:val="000000" w:themeColor="text1"/>
                  <w:sz w:val="26"/>
                  <w:szCs w:val="26"/>
                </w:rPr>
                <w:t>Chỉ số sức khỏe với PCA (Health index with PCA)</w:t>
              </w:r>
            </w:ins>
          </w:p>
          <w:p w14:paraId="650571DA" w14:textId="77777777" w:rsidR="00C968AC" w:rsidRPr="00446C44" w:rsidRDefault="00C968AC" w:rsidP="00446C44">
            <w:pPr>
              <w:spacing w:line="360" w:lineRule="auto"/>
              <w:ind w:firstLine="0"/>
              <w:jc w:val="left"/>
              <w:rPr>
                <w:ins w:id="1167" w:author="Xuân Đài" w:date="2023-12-02T21:53:00Z"/>
                <w:rFonts w:ascii="Times New Roman" w:hAnsi="Times New Roman" w:cs="Times New Roman"/>
                <w:color w:val="000000" w:themeColor="text1"/>
                <w:sz w:val="26"/>
                <w:szCs w:val="26"/>
              </w:rPr>
            </w:pPr>
            <w:ins w:id="1168" w:author="Xuân Đài" w:date="2023-12-02T21:53:00Z">
              <w:r w:rsidRPr="00446C44">
                <w:rPr>
                  <w:rFonts w:ascii="Times New Roman" w:hAnsi="Times New Roman" w:cs="Times New Roman"/>
                  <w:color w:val="000000" w:themeColor="text1"/>
                  <w:sz w:val="26"/>
                  <w:szCs w:val="26"/>
                </w:rPr>
                <w:t>Vi rút suy giảm miễn dịch người (Human Immunodeficiency Virus)</w:t>
              </w:r>
            </w:ins>
          </w:p>
          <w:p w14:paraId="1CED94CF" w14:textId="77777777" w:rsidR="00C968AC" w:rsidRPr="00446C44" w:rsidRDefault="00C968AC" w:rsidP="00446C44">
            <w:pPr>
              <w:spacing w:line="360" w:lineRule="auto"/>
              <w:ind w:firstLine="0"/>
              <w:jc w:val="left"/>
              <w:rPr>
                <w:ins w:id="1169" w:author="Xuân Đài" w:date="2023-12-02T21:53:00Z"/>
                <w:rFonts w:ascii="Times New Roman" w:hAnsi="Times New Roman" w:cs="Times New Roman"/>
                <w:color w:val="000000" w:themeColor="text1"/>
                <w:sz w:val="26"/>
                <w:szCs w:val="26"/>
              </w:rPr>
            </w:pPr>
            <w:ins w:id="1170" w:author="Xuân Đài" w:date="2023-12-02T21:53:00Z">
              <w:r w:rsidRPr="00446C44">
                <w:rPr>
                  <w:rFonts w:ascii="Times New Roman" w:hAnsi="Times New Roman" w:cs="Times New Roman"/>
                  <w:color w:val="000000" w:themeColor="text1"/>
                  <w:sz w:val="26"/>
                  <w:szCs w:val="26"/>
                </w:rPr>
                <w:t>Dự án Vi sinh vật học của con người 2 (Human Microbiome Project 2)</w:t>
              </w:r>
            </w:ins>
          </w:p>
          <w:p w14:paraId="61729028" w14:textId="77777777" w:rsidR="00C968AC" w:rsidRPr="00446C44" w:rsidRDefault="00C968AC" w:rsidP="00446C44">
            <w:pPr>
              <w:spacing w:line="360" w:lineRule="auto"/>
              <w:ind w:firstLine="0"/>
              <w:jc w:val="left"/>
              <w:rPr>
                <w:ins w:id="1171" w:author="Xuân Đài" w:date="2023-12-02T21:53:00Z"/>
                <w:rFonts w:ascii="Times New Roman" w:hAnsi="Times New Roman" w:cs="Times New Roman"/>
                <w:color w:val="000000" w:themeColor="text1"/>
                <w:sz w:val="26"/>
                <w:szCs w:val="26"/>
              </w:rPr>
            </w:pPr>
            <w:ins w:id="1172" w:author="Xuân Đài" w:date="2023-12-02T21:53:00Z">
              <w:r w:rsidRPr="00446C44">
                <w:rPr>
                  <w:rFonts w:ascii="Times New Roman" w:hAnsi="Times New Roman" w:cs="Times New Roman"/>
                  <w:color w:val="000000" w:themeColor="text1"/>
                  <w:sz w:val="26"/>
                  <w:szCs w:val="26"/>
                </w:rPr>
                <w:t>Bệnh viêm ruột (Inflammatory Bowel Disease)</w:t>
              </w:r>
            </w:ins>
          </w:p>
          <w:p w14:paraId="031128E6" w14:textId="77777777" w:rsidR="00C968AC" w:rsidRPr="00446C44" w:rsidRDefault="00C968AC" w:rsidP="00446C44">
            <w:pPr>
              <w:spacing w:line="360" w:lineRule="auto"/>
              <w:ind w:firstLine="0"/>
              <w:jc w:val="left"/>
              <w:rPr>
                <w:ins w:id="1173" w:author="Xuân Đài" w:date="2023-12-02T21:53:00Z"/>
                <w:rFonts w:ascii="Times New Roman" w:hAnsi="Times New Roman" w:cs="Times New Roman"/>
                <w:color w:val="000000" w:themeColor="text1"/>
                <w:sz w:val="26"/>
                <w:szCs w:val="26"/>
              </w:rPr>
            </w:pPr>
            <w:ins w:id="1174" w:author="Xuân Đài" w:date="2023-12-02T21:53:00Z">
              <w:r w:rsidRPr="00446C44">
                <w:rPr>
                  <w:rFonts w:ascii="Times New Roman" w:hAnsi="Times New Roman" w:cs="Times New Roman"/>
                  <w:color w:val="000000" w:themeColor="text1"/>
                  <w:sz w:val="26"/>
                  <w:szCs w:val="26"/>
                </w:rPr>
                <w:t>Hội chứng ruột kích thích (Irritable Bowel Syndrome)</w:t>
              </w:r>
            </w:ins>
          </w:p>
          <w:p w14:paraId="445AB547" w14:textId="77777777" w:rsidR="00C968AC" w:rsidRPr="00446C44" w:rsidRDefault="00C968AC" w:rsidP="00446C44">
            <w:pPr>
              <w:spacing w:line="360" w:lineRule="auto"/>
              <w:ind w:firstLine="0"/>
              <w:jc w:val="left"/>
              <w:rPr>
                <w:ins w:id="1175" w:author="Xuân Đài" w:date="2023-12-02T21:53:00Z"/>
                <w:rFonts w:ascii="Times New Roman" w:hAnsi="Times New Roman" w:cs="Times New Roman"/>
                <w:color w:val="000000" w:themeColor="text1"/>
                <w:sz w:val="26"/>
                <w:szCs w:val="26"/>
              </w:rPr>
            </w:pPr>
            <w:ins w:id="1176" w:author="Xuân Đài" w:date="2023-12-02T21:53:00Z">
              <w:r w:rsidRPr="00446C44">
                <w:rPr>
                  <w:rFonts w:ascii="Times New Roman" w:hAnsi="Times New Roman" w:cs="Times New Roman"/>
                  <w:color w:val="000000" w:themeColor="text1"/>
                  <w:sz w:val="26"/>
                  <w:szCs w:val="26"/>
                </w:rPr>
                <w:t>Bệnh truyền nhiễm (Infectious Disease)</w:t>
              </w:r>
            </w:ins>
          </w:p>
          <w:p w14:paraId="66E947B3" w14:textId="77777777" w:rsidR="00C968AC" w:rsidRPr="00446C44" w:rsidRDefault="00C968AC" w:rsidP="00446C44">
            <w:pPr>
              <w:spacing w:line="360" w:lineRule="auto"/>
              <w:ind w:firstLine="0"/>
              <w:jc w:val="left"/>
              <w:rPr>
                <w:ins w:id="1177" w:author="Xuân Đài" w:date="2023-12-02T21:53:00Z"/>
                <w:rFonts w:ascii="Times New Roman" w:hAnsi="Times New Roman" w:cs="Times New Roman"/>
                <w:color w:val="000000" w:themeColor="text1"/>
                <w:sz w:val="26"/>
                <w:szCs w:val="26"/>
              </w:rPr>
            </w:pPr>
            <w:ins w:id="1178" w:author="Xuân Đài" w:date="2023-12-02T21:53:00Z">
              <w:r w:rsidRPr="00446C44">
                <w:rPr>
                  <w:rFonts w:ascii="Times New Roman" w:hAnsi="Times New Roman" w:cs="Times New Roman"/>
                  <w:color w:val="000000" w:themeColor="text1"/>
                  <w:sz w:val="26"/>
                  <w:szCs w:val="26"/>
                </w:rPr>
                <w:t>Từ trường liên hành tinh (Interplanetary Magnetic Field)</w:t>
              </w:r>
            </w:ins>
          </w:p>
          <w:p w14:paraId="1E7085E1" w14:textId="77777777" w:rsidR="00C968AC" w:rsidRPr="00446C44" w:rsidRDefault="00C968AC" w:rsidP="00446C44">
            <w:pPr>
              <w:spacing w:line="360" w:lineRule="auto"/>
              <w:ind w:firstLine="0"/>
              <w:jc w:val="left"/>
              <w:rPr>
                <w:ins w:id="1179" w:author="Xuân Đài" w:date="2023-12-02T21:53:00Z"/>
                <w:rFonts w:ascii="Times New Roman" w:hAnsi="Times New Roman" w:cs="Times New Roman"/>
                <w:color w:val="000000" w:themeColor="text1"/>
                <w:sz w:val="26"/>
                <w:szCs w:val="26"/>
              </w:rPr>
            </w:pPr>
            <w:ins w:id="1180" w:author="Xuân Đài" w:date="2023-12-02T21:53:00Z">
              <w:r w:rsidRPr="00446C44">
                <w:rPr>
                  <w:rFonts w:ascii="Times New Roman" w:hAnsi="Times New Roman" w:cs="Times New Roman"/>
                  <w:color w:val="000000" w:themeColor="text1"/>
                  <w:sz w:val="26"/>
                  <w:szCs w:val="26"/>
                </w:rPr>
                <w:t>Kiểm tra tính đồng dư mật độ thấp (Low-Density Parity Check)</w:t>
              </w:r>
            </w:ins>
          </w:p>
          <w:p w14:paraId="5DCCD923" w14:textId="77777777" w:rsidR="00C968AC" w:rsidRPr="00446C44" w:rsidRDefault="00C968AC" w:rsidP="00446C44">
            <w:pPr>
              <w:spacing w:line="360" w:lineRule="auto"/>
              <w:ind w:firstLine="0"/>
              <w:jc w:val="left"/>
              <w:rPr>
                <w:ins w:id="1181" w:author="Xuân Đài" w:date="2023-12-02T21:53:00Z"/>
                <w:rFonts w:ascii="Times New Roman" w:hAnsi="Times New Roman" w:cs="Times New Roman"/>
                <w:color w:val="000000" w:themeColor="text1"/>
                <w:sz w:val="26"/>
                <w:szCs w:val="26"/>
              </w:rPr>
            </w:pPr>
            <w:ins w:id="1182" w:author="Xuân Đài" w:date="2023-12-02T21:53:00Z">
              <w:r w:rsidRPr="00446C44">
                <w:rPr>
                  <w:rFonts w:ascii="Times New Roman" w:hAnsi="Times New Roman" w:cs="Times New Roman"/>
                  <w:color w:val="000000" w:themeColor="text1"/>
                  <w:sz w:val="26"/>
                  <w:szCs w:val="26"/>
                </w:rPr>
                <w:t>Băm nhạy cảm với địa phương (Locality-Sensitive Hashing)</w:t>
              </w:r>
            </w:ins>
          </w:p>
          <w:p w14:paraId="16B2E9BC" w14:textId="77777777" w:rsidR="00C968AC" w:rsidRPr="00446C44" w:rsidRDefault="00C968AC" w:rsidP="00446C44">
            <w:pPr>
              <w:spacing w:line="360" w:lineRule="auto"/>
              <w:ind w:firstLine="0"/>
              <w:jc w:val="left"/>
              <w:rPr>
                <w:ins w:id="1183" w:author="Xuân Đài" w:date="2023-12-02T21:53:00Z"/>
                <w:rFonts w:ascii="Times New Roman" w:hAnsi="Times New Roman" w:cs="Times New Roman"/>
                <w:color w:val="000000" w:themeColor="text1"/>
                <w:sz w:val="26"/>
                <w:szCs w:val="26"/>
              </w:rPr>
            </w:pPr>
            <w:ins w:id="1184" w:author="Xuân Đài" w:date="2023-12-02T21:53:00Z">
              <w:r w:rsidRPr="00446C44">
                <w:rPr>
                  <w:rFonts w:ascii="Times New Roman" w:hAnsi="Times New Roman" w:cs="Times New Roman"/>
                  <w:color w:val="000000" w:themeColor="text1"/>
                  <w:sz w:val="26"/>
                  <w:szCs w:val="26"/>
                </w:rPr>
                <w:lastRenderedPageBreak/>
                <w:t>Bộ nhớ Ngắn hạn Dài (Long Short-Term Memory)</w:t>
              </w:r>
            </w:ins>
          </w:p>
          <w:p w14:paraId="68BD98DA" w14:textId="77777777" w:rsidR="00C968AC" w:rsidRPr="00446C44" w:rsidRDefault="00C968AC" w:rsidP="00446C44">
            <w:pPr>
              <w:spacing w:line="360" w:lineRule="auto"/>
              <w:ind w:firstLine="0"/>
              <w:jc w:val="left"/>
              <w:rPr>
                <w:ins w:id="1185" w:author="Xuân Đài" w:date="2023-12-02T21:53:00Z"/>
                <w:rFonts w:ascii="Times New Roman" w:hAnsi="Times New Roman" w:cs="Times New Roman"/>
                <w:color w:val="000000" w:themeColor="text1"/>
                <w:sz w:val="26"/>
                <w:szCs w:val="26"/>
              </w:rPr>
            </w:pPr>
            <w:ins w:id="1186" w:author="Xuân Đài" w:date="2023-12-02T21:53:00Z">
              <w:r w:rsidRPr="00446C44">
                <w:rPr>
                  <w:rFonts w:ascii="Times New Roman" w:hAnsi="Times New Roman" w:cs="Times New Roman"/>
                  <w:color w:val="000000" w:themeColor="text1"/>
                  <w:sz w:val="26"/>
                  <w:szCs w:val="26"/>
                </w:rPr>
                <w:t>Triệu năm (Mega-annum)</w:t>
              </w:r>
            </w:ins>
          </w:p>
          <w:p w14:paraId="4C9DCEF1" w14:textId="77777777" w:rsidR="00C968AC" w:rsidRPr="00446C44" w:rsidRDefault="00C968AC" w:rsidP="00446C44">
            <w:pPr>
              <w:spacing w:line="360" w:lineRule="auto"/>
              <w:ind w:firstLine="0"/>
              <w:jc w:val="left"/>
              <w:rPr>
                <w:ins w:id="1187" w:author="Xuân Đài" w:date="2023-12-02T21:53:00Z"/>
                <w:rFonts w:ascii="Times New Roman" w:hAnsi="Times New Roman" w:cs="Times New Roman"/>
                <w:color w:val="000000" w:themeColor="text1"/>
                <w:sz w:val="26"/>
                <w:szCs w:val="26"/>
              </w:rPr>
            </w:pPr>
            <w:ins w:id="1188" w:author="Xuân Đài" w:date="2023-12-02T21:53:00Z">
              <w:r w:rsidRPr="00446C44">
                <w:rPr>
                  <w:rFonts w:ascii="Times New Roman" w:hAnsi="Times New Roman" w:cs="Times New Roman"/>
                  <w:color w:val="000000" w:themeColor="text1"/>
                  <w:sz w:val="26"/>
                  <w:szCs w:val="26"/>
                </w:rPr>
                <w:t>Đồ thị bệnh lý vi sinh vật đa nguyên (Metagenomic Disease graph)</w:t>
              </w:r>
            </w:ins>
          </w:p>
          <w:p w14:paraId="5D18D508" w14:textId="77777777" w:rsidR="00C968AC" w:rsidRPr="00446C44" w:rsidRDefault="00C968AC" w:rsidP="00446C44">
            <w:pPr>
              <w:spacing w:line="360" w:lineRule="auto"/>
              <w:ind w:firstLine="0"/>
              <w:jc w:val="left"/>
              <w:rPr>
                <w:ins w:id="1189" w:author="Xuân Đài" w:date="2023-12-02T21:53:00Z"/>
                <w:rFonts w:ascii="Times New Roman" w:hAnsi="Times New Roman" w:cs="Times New Roman"/>
                <w:color w:val="000000" w:themeColor="text1"/>
                <w:sz w:val="26"/>
                <w:szCs w:val="26"/>
              </w:rPr>
            </w:pPr>
            <w:ins w:id="1190" w:author="Xuân Đài" w:date="2023-12-02T21:53:00Z">
              <w:r w:rsidRPr="00446C44">
                <w:rPr>
                  <w:rFonts w:ascii="Times New Roman" w:hAnsi="Times New Roman" w:cs="Times New Roman"/>
                  <w:color w:val="000000" w:themeColor="text1"/>
                  <w:sz w:val="26"/>
                  <w:szCs w:val="26"/>
                </w:rPr>
                <w:t>Mở rộng đọc dài của MetaBAT (Long-read extension of MetaBAT)</w:t>
              </w:r>
            </w:ins>
          </w:p>
          <w:p w14:paraId="1CB179D0" w14:textId="77777777" w:rsidR="00C968AC" w:rsidRPr="00446C44" w:rsidRDefault="00C968AC" w:rsidP="00446C44">
            <w:pPr>
              <w:spacing w:line="360" w:lineRule="auto"/>
              <w:ind w:firstLine="0"/>
              <w:jc w:val="left"/>
              <w:rPr>
                <w:ins w:id="1191" w:author="Xuân Đài" w:date="2023-12-02T21:53:00Z"/>
                <w:rFonts w:ascii="Times New Roman" w:hAnsi="Times New Roman" w:cs="Times New Roman"/>
                <w:color w:val="000000" w:themeColor="text1"/>
                <w:sz w:val="26"/>
                <w:szCs w:val="26"/>
              </w:rPr>
            </w:pPr>
            <w:ins w:id="1192" w:author="Xuân Đài" w:date="2023-12-02T21:53:00Z">
              <w:r w:rsidRPr="00446C44">
                <w:rPr>
                  <w:rFonts w:ascii="Times New Roman" w:hAnsi="Times New Roman" w:cs="Times New Roman"/>
                  <w:color w:val="000000" w:themeColor="text1"/>
                  <w:sz w:val="26"/>
                  <w:szCs w:val="26"/>
                </w:rPr>
                <w:t>Đồ thị hợp nhất metagenomic (Metagenomic Co-assembly Graph)</w:t>
              </w:r>
            </w:ins>
          </w:p>
          <w:p w14:paraId="5F9AD53C" w14:textId="77777777" w:rsidR="00C968AC" w:rsidRPr="00446C44" w:rsidRDefault="00C968AC" w:rsidP="00446C44">
            <w:pPr>
              <w:spacing w:line="360" w:lineRule="auto"/>
              <w:ind w:firstLine="0"/>
              <w:jc w:val="left"/>
              <w:rPr>
                <w:ins w:id="1193" w:author="Xuân Đài" w:date="2023-12-02T21:53:00Z"/>
                <w:rFonts w:ascii="Times New Roman" w:hAnsi="Times New Roman" w:cs="Times New Roman"/>
                <w:color w:val="000000" w:themeColor="text1"/>
                <w:sz w:val="26"/>
                <w:szCs w:val="26"/>
              </w:rPr>
            </w:pPr>
            <w:ins w:id="1194" w:author="Xuân Đài" w:date="2023-12-02T21:53:00Z">
              <w:r w:rsidRPr="00446C44">
                <w:rPr>
                  <w:rFonts w:ascii="Times New Roman" w:hAnsi="Times New Roman" w:cs="Times New Roman"/>
                  <w:color w:val="000000" w:themeColor="text1"/>
                  <w:sz w:val="26"/>
                  <w:szCs w:val="26"/>
                </w:rPr>
                <w:t>Phân tích Dự đoán Metagenomic dựa trên Học máy (Metagenomic Analysis using Machine Learning)</w:t>
              </w:r>
            </w:ins>
          </w:p>
          <w:p w14:paraId="51F3533C" w14:textId="77777777" w:rsidR="00C968AC" w:rsidRPr="00446C44" w:rsidRDefault="00C968AC" w:rsidP="00446C44">
            <w:pPr>
              <w:spacing w:line="360" w:lineRule="auto"/>
              <w:ind w:firstLine="0"/>
              <w:jc w:val="left"/>
              <w:rPr>
                <w:ins w:id="1195" w:author="Xuân Đài" w:date="2023-12-02T21:53:00Z"/>
                <w:rFonts w:ascii="Times New Roman" w:hAnsi="Times New Roman" w:cs="Times New Roman"/>
                <w:color w:val="000000" w:themeColor="text1"/>
                <w:sz w:val="26"/>
                <w:szCs w:val="26"/>
              </w:rPr>
            </w:pPr>
            <w:ins w:id="1196" w:author="Xuân Đài" w:date="2023-12-02T21:53:00Z">
              <w:r w:rsidRPr="00446C44">
                <w:rPr>
                  <w:rFonts w:ascii="Times New Roman" w:hAnsi="Times New Roman" w:cs="Times New Roman"/>
                  <w:color w:val="000000" w:themeColor="text1"/>
                  <w:sz w:val="26"/>
                  <w:szCs w:val="26"/>
                </w:rPr>
                <w:t>Vĩ độ từ tính (Magnetic Latitude)</w:t>
              </w:r>
            </w:ins>
          </w:p>
          <w:p w14:paraId="7ECD08F9" w14:textId="77777777" w:rsidR="00C968AC" w:rsidRPr="00446C44" w:rsidRDefault="00C968AC" w:rsidP="00446C44">
            <w:pPr>
              <w:spacing w:line="360" w:lineRule="auto"/>
              <w:ind w:firstLine="0"/>
              <w:jc w:val="left"/>
              <w:rPr>
                <w:ins w:id="1197" w:author="Xuân Đài" w:date="2023-12-02T21:53:00Z"/>
                <w:rFonts w:ascii="Times New Roman" w:hAnsi="Times New Roman" w:cs="Times New Roman"/>
                <w:color w:val="000000" w:themeColor="text1"/>
                <w:sz w:val="26"/>
                <w:szCs w:val="26"/>
              </w:rPr>
            </w:pPr>
            <w:ins w:id="1198" w:author="Xuân Đài" w:date="2023-12-02T21:53:00Z">
              <w:r w:rsidRPr="00446C44">
                <w:rPr>
                  <w:rFonts w:ascii="Times New Roman" w:hAnsi="Times New Roman" w:cs="Times New Roman"/>
                  <w:color w:val="000000" w:themeColor="text1"/>
                  <w:sz w:val="26"/>
                  <w:szCs w:val="26"/>
                </w:rPr>
                <w:t>Thời gian địa phương từ tính (Magnetic Local Time)</w:t>
              </w:r>
            </w:ins>
          </w:p>
          <w:p w14:paraId="1ADE330B" w14:textId="77777777" w:rsidR="00C968AC" w:rsidRPr="00446C44" w:rsidRDefault="00C968AC" w:rsidP="00446C44">
            <w:pPr>
              <w:spacing w:line="360" w:lineRule="auto"/>
              <w:ind w:firstLine="0"/>
              <w:jc w:val="left"/>
              <w:rPr>
                <w:ins w:id="1199" w:author="Xuân Đài" w:date="2023-12-02T21:53:00Z"/>
                <w:rFonts w:ascii="Times New Roman" w:hAnsi="Times New Roman" w:cs="Times New Roman"/>
                <w:color w:val="000000" w:themeColor="text1"/>
                <w:sz w:val="26"/>
                <w:szCs w:val="26"/>
              </w:rPr>
            </w:pPr>
            <w:ins w:id="1200" w:author="Xuân Đài" w:date="2023-12-02T21:53:00Z">
              <w:r w:rsidRPr="00446C44">
                <w:rPr>
                  <w:rFonts w:ascii="Times New Roman" w:hAnsi="Times New Roman" w:cs="Times New Roman"/>
                  <w:color w:val="000000" w:themeColor="text1"/>
                  <w:sz w:val="26"/>
                  <w:szCs w:val="26"/>
                </w:rPr>
                <w:t>Công nghệ Sequencing thế hệ tiếp theo trong nghiên cứu Metagenomics (Metagenomic Next-Generation Sequencing)</w:t>
              </w:r>
            </w:ins>
          </w:p>
          <w:p w14:paraId="5958E6C4" w14:textId="77777777" w:rsidR="00C968AC" w:rsidRPr="00446C44" w:rsidRDefault="00C968AC" w:rsidP="00446C44">
            <w:pPr>
              <w:spacing w:line="360" w:lineRule="auto"/>
              <w:ind w:firstLine="0"/>
              <w:jc w:val="left"/>
              <w:rPr>
                <w:ins w:id="1201" w:author="Xuân Đài" w:date="2023-12-02T21:53:00Z"/>
                <w:rFonts w:ascii="Times New Roman" w:hAnsi="Times New Roman" w:cs="Times New Roman"/>
                <w:color w:val="000000" w:themeColor="text1"/>
                <w:sz w:val="26"/>
                <w:szCs w:val="26"/>
              </w:rPr>
            </w:pPr>
            <w:ins w:id="1202" w:author="Xuân Đài" w:date="2023-12-02T21:53:00Z">
              <w:r w:rsidRPr="00446C44">
                <w:rPr>
                  <w:rFonts w:ascii="Times New Roman" w:hAnsi="Times New Roman" w:cs="Times New Roman"/>
                  <w:color w:val="000000" w:themeColor="text1"/>
                  <w:sz w:val="26"/>
                  <w:szCs w:val="26"/>
                </w:rPr>
                <w:t>Bệnh không truyền nhiễm (Non-Infectious Disease)</w:t>
              </w:r>
            </w:ins>
          </w:p>
          <w:p w14:paraId="4299C8C4" w14:textId="77777777" w:rsidR="00C968AC" w:rsidRPr="00446C44" w:rsidRDefault="00C968AC" w:rsidP="00446C44">
            <w:pPr>
              <w:spacing w:line="360" w:lineRule="auto"/>
              <w:ind w:firstLine="0"/>
              <w:jc w:val="left"/>
              <w:rPr>
                <w:ins w:id="1203" w:author="Xuân Đài" w:date="2023-12-02T21:53:00Z"/>
                <w:rFonts w:ascii="Times New Roman" w:hAnsi="Times New Roman" w:cs="Times New Roman"/>
                <w:color w:val="000000" w:themeColor="text1"/>
                <w:sz w:val="26"/>
                <w:szCs w:val="26"/>
              </w:rPr>
            </w:pPr>
            <w:ins w:id="1204" w:author="Xuân Đài" w:date="2023-12-02T21:53:00Z">
              <w:r w:rsidRPr="00446C44">
                <w:rPr>
                  <w:rFonts w:ascii="Times New Roman" w:hAnsi="Times New Roman" w:cs="Times New Roman"/>
                  <w:color w:val="000000" w:themeColor="text1"/>
                  <w:sz w:val="26"/>
                  <w:szCs w:val="26"/>
                </w:rPr>
                <w:t>Bộ phân loại hàng xóm gần nhất (Nearest Neighbor Classifier)</w:t>
              </w:r>
            </w:ins>
          </w:p>
          <w:p w14:paraId="20B7DFB2" w14:textId="77777777" w:rsidR="00C968AC" w:rsidRPr="00446C44" w:rsidRDefault="00C968AC" w:rsidP="00446C44">
            <w:pPr>
              <w:spacing w:line="360" w:lineRule="auto"/>
              <w:ind w:firstLine="0"/>
              <w:jc w:val="left"/>
              <w:rPr>
                <w:ins w:id="1205" w:author="Xuân Đài" w:date="2023-12-02T21:53:00Z"/>
                <w:rFonts w:ascii="Times New Roman" w:hAnsi="Times New Roman" w:cs="Times New Roman"/>
                <w:color w:val="000000" w:themeColor="text1"/>
                <w:sz w:val="26"/>
                <w:szCs w:val="26"/>
              </w:rPr>
            </w:pPr>
            <w:ins w:id="1206" w:author="Xuân Đài" w:date="2023-12-02T21:53:00Z">
              <w:r w:rsidRPr="00446C44">
                <w:rPr>
                  <w:rFonts w:ascii="Times New Roman" w:hAnsi="Times New Roman" w:cs="Times New Roman"/>
                  <w:color w:val="000000" w:themeColor="text1"/>
                  <w:sz w:val="26"/>
                  <w:szCs w:val="26"/>
                </w:rPr>
                <w:t>Tỷ lệ Nhiễu trên Tín hiệu (Noise-to-Signal Ratio)</w:t>
              </w:r>
            </w:ins>
          </w:p>
          <w:p w14:paraId="490D76FF" w14:textId="77777777" w:rsidR="00C968AC" w:rsidRPr="00446C44" w:rsidRDefault="00C968AC" w:rsidP="00446C44">
            <w:pPr>
              <w:spacing w:line="360" w:lineRule="auto"/>
              <w:ind w:firstLine="0"/>
              <w:jc w:val="left"/>
              <w:rPr>
                <w:ins w:id="1207" w:author="Xuân Đài" w:date="2023-12-02T21:53:00Z"/>
                <w:rFonts w:ascii="Times New Roman" w:hAnsi="Times New Roman" w:cs="Times New Roman"/>
                <w:color w:val="000000" w:themeColor="text1"/>
                <w:sz w:val="26"/>
                <w:szCs w:val="26"/>
              </w:rPr>
            </w:pPr>
            <w:ins w:id="1208" w:author="Xuân Đài" w:date="2023-12-02T21:53:00Z">
              <w:r w:rsidRPr="00446C44">
                <w:rPr>
                  <w:rFonts w:ascii="Times New Roman" w:hAnsi="Times New Roman" w:cs="Times New Roman"/>
                  <w:color w:val="000000" w:themeColor="text1"/>
                  <w:sz w:val="26"/>
                  <w:szCs w:val="26"/>
                </w:rPr>
                <w:t>Bệnh phổi do Mycobacteria không lao (Non-Tuberculous Mycobacterial Pulmonary Disease)</w:t>
              </w:r>
            </w:ins>
          </w:p>
          <w:p w14:paraId="249AEB7B" w14:textId="77777777" w:rsidR="00C968AC" w:rsidRPr="00446C44" w:rsidRDefault="00C968AC" w:rsidP="00446C44">
            <w:pPr>
              <w:tabs>
                <w:tab w:val="left" w:pos="1476"/>
              </w:tabs>
              <w:spacing w:line="360" w:lineRule="auto"/>
              <w:ind w:firstLine="0"/>
              <w:jc w:val="left"/>
              <w:rPr>
                <w:ins w:id="1209" w:author="Xuân Đài" w:date="2023-12-02T21:53:00Z"/>
                <w:rFonts w:ascii="Times New Roman" w:hAnsi="Times New Roman" w:cs="Times New Roman"/>
                <w:color w:val="000000" w:themeColor="text1"/>
                <w:sz w:val="26"/>
                <w:szCs w:val="26"/>
              </w:rPr>
            </w:pPr>
            <w:ins w:id="1210" w:author="Xuân Đài" w:date="2023-12-02T21:53:00Z">
              <w:r w:rsidRPr="00446C44">
                <w:rPr>
                  <w:rFonts w:ascii="Times New Roman" w:hAnsi="Times New Roman" w:cs="Times New Roman"/>
                  <w:color w:val="000000" w:themeColor="text1"/>
                  <w:sz w:val="26"/>
                  <w:szCs w:val="26"/>
                </w:rPr>
                <w:t>Béo phì (Obesity)</w:t>
              </w:r>
            </w:ins>
          </w:p>
          <w:p w14:paraId="6648952A" w14:textId="77777777" w:rsidR="00C968AC" w:rsidRPr="00446C44" w:rsidRDefault="00C968AC" w:rsidP="00446C44">
            <w:pPr>
              <w:spacing w:line="360" w:lineRule="auto"/>
              <w:ind w:firstLine="0"/>
              <w:jc w:val="left"/>
              <w:rPr>
                <w:ins w:id="1211" w:author="Xuân Đài" w:date="2023-12-02T21:53:00Z"/>
                <w:rFonts w:ascii="Times New Roman" w:hAnsi="Times New Roman" w:cs="Times New Roman"/>
                <w:color w:val="000000" w:themeColor="text1"/>
                <w:sz w:val="26"/>
                <w:szCs w:val="26"/>
              </w:rPr>
            </w:pPr>
            <w:ins w:id="1212" w:author="Xuân Đài" w:date="2023-12-02T21:53:00Z">
              <w:r w:rsidRPr="00446C44">
                <w:rPr>
                  <w:rFonts w:ascii="Times New Roman" w:hAnsi="Times New Roman" w:cs="Times New Roman"/>
                  <w:color w:val="000000" w:themeColor="text1"/>
                  <w:sz w:val="26"/>
                  <w:szCs w:val="26"/>
                </w:rPr>
                <w:t>Tối ưu hóa cho việc gán họ phylogenetic của contig dài (Optimization for Phylogenetic Assignment of Long contigs)</w:t>
              </w:r>
            </w:ins>
          </w:p>
          <w:p w14:paraId="098F510A" w14:textId="77777777" w:rsidR="00C968AC" w:rsidRPr="00446C44" w:rsidRDefault="00C968AC" w:rsidP="00446C44">
            <w:pPr>
              <w:spacing w:line="360" w:lineRule="auto"/>
              <w:ind w:firstLine="0"/>
              <w:jc w:val="left"/>
              <w:rPr>
                <w:ins w:id="1213" w:author="Xuân Đài" w:date="2023-12-02T21:53:00Z"/>
                <w:rFonts w:ascii="Times New Roman" w:hAnsi="Times New Roman" w:cs="Times New Roman"/>
                <w:color w:val="000000" w:themeColor="text1"/>
                <w:sz w:val="26"/>
                <w:szCs w:val="26"/>
              </w:rPr>
            </w:pPr>
            <w:ins w:id="1214" w:author="Xuân Đài" w:date="2023-12-02T21:53:00Z">
              <w:r w:rsidRPr="00446C44">
                <w:rPr>
                  <w:rFonts w:ascii="Times New Roman" w:hAnsi="Times New Roman" w:cs="Times New Roman"/>
                  <w:color w:val="000000" w:themeColor="text1"/>
                  <w:sz w:val="26"/>
                  <w:szCs w:val="26"/>
                </w:rPr>
                <w:t>Phân tích thành phần chính (Principal Component Analysis)</w:t>
              </w:r>
            </w:ins>
          </w:p>
          <w:p w14:paraId="5A24ABDF" w14:textId="77777777" w:rsidR="00C968AC" w:rsidRPr="00446C44" w:rsidRDefault="00C968AC" w:rsidP="00446C44">
            <w:pPr>
              <w:spacing w:line="360" w:lineRule="auto"/>
              <w:ind w:firstLine="0"/>
              <w:jc w:val="left"/>
              <w:rPr>
                <w:ins w:id="1215" w:author="Xuân Đài" w:date="2023-12-02T21:53:00Z"/>
                <w:rFonts w:ascii="Times New Roman" w:hAnsi="Times New Roman" w:cs="Times New Roman"/>
                <w:color w:val="000000" w:themeColor="text1"/>
                <w:sz w:val="26"/>
                <w:szCs w:val="26"/>
              </w:rPr>
            </w:pPr>
            <w:ins w:id="1216" w:author="Xuân Đài" w:date="2023-12-02T21:53:00Z">
              <w:r w:rsidRPr="00446C44">
                <w:rPr>
                  <w:rFonts w:ascii="Times New Roman" w:hAnsi="Times New Roman" w:cs="Times New Roman"/>
                  <w:color w:val="000000" w:themeColor="text1"/>
                  <w:sz w:val="26"/>
                  <w:szCs w:val="26"/>
                </w:rPr>
                <w:t>Phân loại bằng thành phần chính isometric (Principal Components Isometric Binning)</w:t>
              </w:r>
            </w:ins>
          </w:p>
          <w:p w14:paraId="4BE26F8A" w14:textId="77777777" w:rsidR="00C968AC" w:rsidRPr="00446C44" w:rsidRDefault="00C968AC" w:rsidP="00446C44">
            <w:pPr>
              <w:spacing w:line="360" w:lineRule="auto"/>
              <w:ind w:firstLine="0"/>
              <w:jc w:val="left"/>
              <w:rPr>
                <w:ins w:id="1217" w:author="Xuân Đài" w:date="2023-12-02T21:53:00Z"/>
                <w:rFonts w:ascii="Times New Roman" w:hAnsi="Times New Roman" w:cs="Times New Roman"/>
                <w:color w:val="000000" w:themeColor="text1"/>
                <w:sz w:val="26"/>
                <w:szCs w:val="26"/>
              </w:rPr>
            </w:pPr>
            <w:ins w:id="1218" w:author="Xuân Đài" w:date="2023-12-02T21:53:00Z">
              <w:r w:rsidRPr="00446C44">
                <w:rPr>
                  <w:rFonts w:ascii="Times New Roman" w:hAnsi="Times New Roman" w:cs="Times New Roman"/>
                  <w:color w:val="000000" w:themeColor="text1"/>
                  <w:sz w:val="26"/>
                  <w:szCs w:val="26"/>
                </w:rPr>
                <w:t>Phản ứng chuỗi polymerase (Polymerase Chain Reaction)</w:t>
              </w:r>
            </w:ins>
          </w:p>
          <w:p w14:paraId="48DDDFB1" w14:textId="77777777" w:rsidR="00C968AC" w:rsidRPr="00446C44" w:rsidRDefault="00C968AC" w:rsidP="00446C44">
            <w:pPr>
              <w:spacing w:line="360" w:lineRule="auto"/>
              <w:ind w:firstLine="0"/>
              <w:jc w:val="left"/>
              <w:rPr>
                <w:ins w:id="1219" w:author="Xuân Đài" w:date="2023-12-02T21:53:00Z"/>
                <w:rFonts w:ascii="Times New Roman" w:hAnsi="Times New Roman" w:cs="Times New Roman"/>
                <w:color w:val="000000" w:themeColor="text1"/>
                <w:sz w:val="26"/>
                <w:szCs w:val="26"/>
              </w:rPr>
            </w:pPr>
            <w:ins w:id="1220" w:author="Xuân Đài" w:date="2023-12-02T21:53:00Z">
              <w:r w:rsidRPr="00446C44">
                <w:rPr>
                  <w:rFonts w:ascii="Times New Roman" w:hAnsi="Times New Roman" w:cs="Times New Roman"/>
                  <w:color w:val="000000" w:themeColor="text1"/>
                  <w:sz w:val="26"/>
                  <w:szCs w:val="26"/>
                </w:rPr>
                <w:t>viêm phổi do Pneumocystis jirovecii (Pneumocystis jirovecii Pneumonia)</w:t>
              </w:r>
            </w:ins>
          </w:p>
          <w:p w14:paraId="02DB6BFC" w14:textId="77777777" w:rsidR="00C968AC" w:rsidRPr="00446C44" w:rsidRDefault="00C968AC" w:rsidP="00446C44">
            <w:pPr>
              <w:spacing w:line="360" w:lineRule="auto"/>
              <w:ind w:firstLine="0"/>
              <w:jc w:val="left"/>
              <w:rPr>
                <w:ins w:id="1221" w:author="Xuân Đài" w:date="2023-12-02T21:53:00Z"/>
                <w:rFonts w:ascii="Times New Roman" w:hAnsi="Times New Roman" w:cs="Times New Roman"/>
                <w:color w:val="000000" w:themeColor="text1"/>
                <w:sz w:val="26"/>
                <w:szCs w:val="26"/>
              </w:rPr>
            </w:pPr>
            <w:ins w:id="1222" w:author="Xuân Đài" w:date="2023-12-02T21:53:00Z">
              <w:r w:rsidRPr="00446C44">
                <w:rPr>
                  <w:rFonts w:ascii="Times New Roman" w:hAnsi="Times New Roman" w:cs="Times New Roman"/>
                  <w:color w:val="000000" w:themeColor="text1"/>
                  <w:sz w:val="26"/>
                  <w:szCs w:val="26"/>
                </w:rPr>
                <w:t>Chỉ số quản lý mua hang (Purchasing Managers' Index)</w:t>
              </w:r>
            </w:ins>
          </w:p>
          <w:p w14:paraId="36CA5E7E" w14:textId="77777777" w:rsidR="00C968AC" w:rsidRPr="00446C44" w:rsidRDefault="00C968AC" w:rsidP="00446C44">
            <w:pPr>
              <w:spacing w:line="360" w:lineRule="auto"/>
              <w:ind w:firstLine="0"/>
              <w:jc w:val="left"/>
              <w:rPr>
                <w:ins w:id="1223" w:author="Xuân Đài" w:date="2023-12-02T21:53:00Z"/>
                <w:rFonts w:ascii="Times New Roman" w:hAnsi="Times New Roman" w:cs="Times New Roman"/>
                <w:color w:val="000000" w:themeColor="text1"/>
                <w:sz w:val="26"/>
                <w:szCs w:val="26"/>
              </w:rPr>
            </w:pPr>
            <w:ins w:id="1224" w:author="Xuân Đài" w:date="2023-12-02T21:53:00Z">
              <w:r w:rsidRPr="00446C44">
                <w:rPr>
                  <w:rFonts w:ascii="Times New Roman" w:hAnsi="Times New Roman" w:cs="Times New Roman"/>
                  <w:color w:val="000000" w:themeColor="text1"/>
                  <w:sz w:val="26"/>
                  <w:szCs w:val="26"/>
                </w:rPr>
                <w:lastRenderedPageBreak/>
                <w:t>Tạo nhóm virus từ dữ liệu metagenomic (Phages from Metagenomics Binning)</w:t>
              </w:r>
            </w:ins>
          </w:p>
          <w:p w14:paraId="0C97C73E" w14:textId="77777777" w:rsidR="00C968AC" w:rsidRPr="00446C44" w:rsidRDefault="00C968AC" w:rsidP="00446C44">
            <w:pPr>
              <w:spacing w:line="360" w:lineRule="auto"/>
              <w:ind w:firstLine="0"/>
              <w:jc w:val="left"/>
              <w:rPr>
                <w:ins w:id="1225" w:author="Xuân Đài" w:date="2023-12-02T21:53:00Z"/>
                <w:rFonts w:ascii="Times New Roman" w:hAnsi="Times New Roman" w:cs="Times New Roman"/>
                <w:color w:val="000000" w:themeColor="text1"/>
                <w:sz w:val="26"/>
                <w:szCs w:val="26"/>
              </w:rPr>
            </w:pPr>
            <w:ins w:id="1226" w:author="Xuân Đài" w:date="2023-12-02T21:53:00Z">
              <w:r w:rsidRPr="00446C44">
                <w:rPr>
                  <w:rFonts w:ascii="Times New Roman" w:hAnsi="Times New Roman" w:cs="Times New Roman"/>
                  <w:color w:val="000000" w:themeColor="text1"/>
                  <w:sz w:val="26"/>
                  <w:szCs w:val="26"/>
                </w:rPr>
                <w:t>Tiềm năng lan truyền nhiệt độ cho Nhúng Chuyển đổi dựa trên Sự Gần gũi (otential of Heat-diffusion for Affinity-based Transition Embedding)</w:t>
              </w:r>
            </w:ins>
          </w:p>
          <w:p w14:paraId="35C35A3C" w14:textId="77777777" w:rsidR="00C968AC" w:rsidRPr="00446C44" w:rsidRDefault="00C968AC" w:rsidP="00446C44">
            <w:pPr>
              <w:spacing w:line="360" w:lineRule="auto"/>
              <w:ind w:firstLine="0"/>
              <w:jc w:val="left"/>
              <w:rPr>
                <w:ins w:id="1227" w:author="Xuân Đài" w:date="2023-12-02T21:53:00Z"/>
                <w:rFonts w:ascii="Times New Roman" w:hAnsi="Times New Roman" w:cs="Times New Roman"/>
                <w:color w:val="000000" w:themeColor="text1"/>
                <w:sz w:val="26"/>
                <w:szCs w:val="26"/>
              </w:rPr>
            </w:pPr>
            <w:ins w:id="1228" w:author="Xuân Đài" w:date="2023-12-02T21:53:00Z">
              <w:r w:rsidRPr="00446C44">
                <w:rPr>
                  <w:rFonts w:ascii="Times New Roman" w:hAnsi="Times New Roman" w:cs="Times New Roman"/>
                  <w:color w:val="000000" w:themeColor="text1"/>
                  <w:sz w:val="26"/>
                  <w:szCs w:val="26"/>
                </w:rPr>
                <w:t>Rừng Ngẫu Nhiên (Random Forest)</w:t>
              </w:r>
            </w:ins>
          </w:p>
          <w:p w14:paraId="226978EE" w14:textId="77777777" w:rsidR="00C968AC" w:rsidRPr="00446C44" w:rsidRDefault="00C968AC" w:rsidP="00446C44">
            <w:pPr>
              <w:spacing w:line="360" w:lineRule="auto"/>
              <w:ind w:firstLine="0"/>
              <w:jc w:val="left"/>
              <w:rPr>
                <w:ins w:id="1229" w:author="Xuân Đài" w:date="2023-12-02T21:53:00Z"/>
                <w:rFonts w:ascii="Times New Roman" w:hAnsi="Times New Roman" w:cs="Times New Roman"/>
                <w:color w:val="000000" w:themeColor="text1"/>
                <w:sz w:val="26"/>
                <w:szCs w:val="26"/>
              </w:rPr>
            </w:pPr>
            <w:ins w:id="1230" w:author="Xuân Đài" w:date="2023-12-02T21:53:00Z">
              <w:r w:rsidRPr="00446C44">
                <w:rPr>
                  <w:rFonts w:ascii="Times New Roman" w:hAnsi="Times New Roman" w:cs="Times New Roman"/>
                  <w:color w:val="000000" w:themeColor="text1"/>
                  <w:sz w:val="26"/>
                  <w:szCs w:val="26"/>
                </w:rPr>
                <w:t>Đồ thị biểu diễn thành phần chuỗi (Sequence Composition Graph)</w:t>
              </w:r>
            </w:ins>
          </w:p>
          <w:p w14:paraId="435100BA" w14:textId="77777777" w:rsidR="00C968AC" w:rsidRPr="00446C44" w:rsidRDefault="00C968AC" w:rsidP="00446C44">
            <w:pPr>
              <w:spacing w:line="360" w:lineRule="auto"/>
              <w:ind w:firstLine="0"/>
              <w:jc w:val="left"/>
              <w:rPr>
                <w:ins w:id="1231" w:author="Xuân Đài" w:date="2023-12-02T21:53:00Z"/>
                <w:rFonts w:ascii="Times New Roman" w:hAnsi="Times New Roman" w:cs="Times New Roman"/>
                <w:color w:val="000000" w:themeColor="text1"/>
                <w:sz w:val="26"/>
                <w:szCs w:val="26"/>
              </w:rPr>
            </w:pPr>
            <w:ins w:id="1232" w:author="Xuân Đài" w:date="2023-12-02T21:53:00Z">
              <w:r w:rsidRPr="00446C44">
                <w:rPr>
                  <w:rFonts w:ascii="Times New Roman" w:hAnsi="Times New Roman" w:cs="Times New Roman"/>
                  <w:color w:val="000000" w:themeColor="text1"/>
                  <w:sz w:val="26"/>
                  <w:szCs w:val="26"/>
                </w:rPr>
                <w:t>Xung cân bằng không đổi trạng thái (Steady-State Free Precession)</w:t>
              </w:r>
            </w:ins>
          </w:p>
          <w:p w14:paraId="1595B73D" w14:textId="77777777" w:rsidR="00C968AC" w:rsidRPr="00446C44" w:rsidRDefault="00C968AC" w:rsidP="00446C44">
            <w:pPr>
              <w:spacing w:line="360" w:lineRule="auto"/>
              <w:ind w:firstLine="0"/>
              <w:jc w:val="left"/>
              <w:rPr>
                <w:ins w:id="1233" w:author="Xuân Đài" w:date="2023-12-02T21:53:00Z"/>
                <w:rFonts w:ascii="Times New Roman" w:hAnsi="Times New Roman" w:cs="Times New Roman"/>
                <w:color w:val="000000" w:themeColor="text1"/>
                <w:sz w:val="26"/>
                <w:szCs w:val="26"/>
              </w:rPr>
            </w:pPr>
            <w:ins w:id="1234" w:author="Xuân Đài" w:date="2023-12-02T21:53:00Z">
              <w:r w:rsidRPr="00446C44">
                <w:rPr>
                  <w:rFonts w:ascii="Times New Roman" w:hAnsi="Times New Roman" w:cs="Times New Roman"/>
                  <w:color w:val="000000" w:themeColor="text1"/>
                  <w:sz w:val="26"/>
                  <w:szCs w:val="26"/>
                </w:rPr>
                <w:t>Máy Vector Hỗ trợ (Support Vector Machine)</w:t>
              </w:r>
            </w:ins>
          </w:p>
          <w:p w14:paraId="2BA36692" w14:textId="77777777" w:rsidR="00C968AC" w:rsidRPr="00446C44" w:rsidRDefault="00C968AC" w:rsidP="00446C44">
            <w:pPr>
              <w:spacing w:line="360" w:lineRule="auto"/>
              <w:ind w:firstLine="0"/>
              <w:jc w:val="left"/>
              <w:rPr>
                <w:ins w:id="1235" w:author="Xuân Đài" w:date="2023-12-02T21:53:00Z"/>
                <w:rFonts w:ascii="Times New Roman" w:hAnsi="Times New Roman" w:cs="Times New Roman"/>
                <w:color w:val="000000" w:themeColor="text1"/>
                <w:sz w:val="26"/>
                <w:szCs w:val="26"/>
              </w:rPr>
            </w:pPr>
            <w:ins w:id="1236" w:author="Xuân Đài" w:date="2023-12-02T21:53:00Z">
              <w:r w:rsidRPr="00446C44">
                <w:rPr>
                  <w:rFonts w:ascii="Times New Roman" w:hAnsi="Times New Roman" w:cs="Times New Roman"/>
                  <w:color w:val="000000" w:themeColor="text1"/>
                  <w:sz w:val="26"/>
                  <w:szCs w:val="26"/>
                </w:rPr>
                <w:t>Tiểu đường loại 2 (Type 2 Diabetes)</w:t>
              </w:r>
            </w:ins>
          </w:p>
          <w:p w14:paraId="36A2A67D" w14:textId="77777777" w:rsidR="00C968AC" w:rsidRPr="00446C44" w:rsidRDefault="00C968AC" w:rsidP="00446C44">
            <w:pPr>
              <w:spacing w:line="360" w:lineRule="auto"/>
              <w:ind w:firstLine="0"/>
              <w:jc w:val="left"/>
              <w:rPr>
                <w:ins w:id="1237" w:author="Xuân Đài" w:date="2023-12-02T21:53:00Z"/>
                <w:rFonts w:ascii="Times New Roman" w:hAnsi="Times New Roman" w:cs="Times New Roman"/>
                <w:color w:val="000000" w:themeColor="text1"/>
                <w:sz w:val="26"/>
                <w:szCs w:val="26"/>
              </w:rPr>
            </w:pPr>
            <w:ins w:id="1238" w:author="Xuân Đài" w:date="2023-12-02T21:53:00Z">
              <w:r w:rsidRPr="00446C44">
                <w:rPr>
                  <w:rFonts w:ascii="Times New Roman" w:hAnsi="Times New Roman" w:cs="Times New Roman"/>
                  <w:color w:val="000000" w:themeColor="text1"/>
                  <w:sz w:val="26"/>
                  <w:szCs w:val="26"/>
                </w:rPr>
                <w:t>Nhúng Lân cận Ngẫu nhiên theo Phân phối t (t-distributed Stochastic Neighbor Embedding)</w:t>
              </w:r>
            </w:ins>
          </w:p>
          <w:p w14:paraId="18D9CCC6" w14:textId="77777777" w:rsidR="00C968AC" w:rsidRPr="00446C44" w:rsidRDefault="00C968AC" w:rsidP="00446C44">
            <w:pPr>
              <w:spacing w:line="360" w:lineRule="auto"/>
              <w:ind w:firstLine="0"/>
              <w:jc w:val="left"/>
              <w:rPr>
                <w:ins w:id="1239" w:author="Xuân Đài" w:date="2023-12-02T21:53:00Z"/>
                <w:rFonts w:ascii="Times New Roman" w:hAnsi="Times New Roman" w:cs="Times New Roman"/>
                <w:color w:val="000000" w:themeColor="text1"/>
                <w:sz w:val="26"/>
                <w:szCs w:val="26"/>
              </w:rPr>
            </w:pPr>
            <w:ins w:id="1240" w:author="Xuân Đài" w:date="2023-12-02T21:53:00Z">
              <w:r w:rsidRPr="00446C44">
                <w:rPr>
                  <w:rFonts w:ascii="Times New Roman" w:hAnsi="Times New Roman" w:cs="Times New Roman"/>
                  <w:color w:val="000000" w:themeColor="text1"/>
                  <w:sz w:val="26"/>
                  <w:szCs w:val="26"/>
                </w:rPr>
                <w:t>Viêm đại tràng loét (Ulcerative Colitis)</w:t>
              </w:r>
            </w:ins>
          </w:p>
          <w:p w14:paraId="769186B7" w14:textId="77777777" w:rsidR="00C968AC" w:rsidRPr="00446C44" w:rsidRDefault="00C968AC" w:rsidP="00446C44">
            <w:pPr>
              <w:spacing w:line="360" w:lineRule="auto"/>
              <w:ind w:firstLine="0"/>
              <w:jc w:val="left"/>
              <w:rPr>
                <w:ins w:id="1241" w:author="Xuân Đài" w:date="2023-12-02T21:53:00Z"/>
                <w:rFonts w:ascii="Times New Roman" w:hAnsi="Times New Roman" w:cs="Times New Roman"/>
                <w:color w:val="000000" w:themeColor="text1"/>
                <w:sz w:val="26"/>
                <w:szCs w:val="26"/>
              </w:rPr>
            </w:pPr>
            <w:ins w:id="1242" w:author="Xuân Đài" w:date="2023-12-02T21:53:00Z">
              <w:r w:rsidRPr="00446C44">
                <w:rPr>
                  <w:rFonts w:ascii="Times New Roman" w:hAnsi="Times New Roman" w:cs="Times New Roman"/>
                  <w:color w:val="000000" w:themeColor="text1"/>
                  <w:sz w:val="26"/>
                  <w:szCs w:val="26"/>
                </w:rPr>
                <w:t>Bệnh Crohn (Crohn's Disease)</w:t>
              </w:r>
            </w:ins>
          </w:p>
          <w:p w14:paraId="47EA22ED" w14:textId="77777777" w:rsidR="00C968AC" w:rsidRPr="00446C44" w:rsidRDefault="00C968AC" w:rsidP="00446C44">
            <w:pPr>
              <w:spacing w:line="360" w:lineRule="auto"/>
              <w:ind w:firstLine="0"/>
              <w:jc w:val="left"/>
              <w:rPr>
                <w:ins w:id="1243" w:author="Xuân Đài" w:date="2023-12-02T21:53:00Z"/>
                <w:rFonts w:ascii="Times New Roman" w:hAnsi="Times New Roman" w:cs="Times New Roman"/>
                <w:color w:val="000000" w:themeColor="text1"/>
                <w:sz w:val="26"/>
                <w:szCs w:val="26"/>
              </w:rPr>
            </w:pPr>
            <w:ins w:id="1244" w:author="Xuân Đài" w:date="2023-12-02T21:53:00Z">
              <w:r w:rsidRPr="00446C44">
                <w:rPr>
                  <w:rFonts w:ascii="Times New Roman" w:hAnsi="Times New Roman" w:cs="Times New Roman"/>
                  <w:color w:val="000000" w:themeColor="text1"/>
                  <w:sz w:val="26"/>
                  <w:szCs w:val="26"/>
                </w:rPr>
                <w:t>Xấp xỉ và Chiếu Manifold Đồng Nhất (Uniform Manifold Approximation and Projection)</w:t>
              </w:r>
            </w:ins>
          </w:p>
          <w:p w14:paraId="7C4AAF17" w14:textId="77777777" w:rsidR="00C968AC" w:rsidRPr="00446C44" w:rsidRDefault="00C968AC" w:rsidP="00446C44">
            <w:pPr>
              <w:spacing w:line="360" w:lineRule="auto"/>
              <w:ind w:firstLine="0"/>
              <w:jc w:val="left"/>
              <w:rPr>
                <w:ins w:id="1245" w:author="Xuân Đài" w:date="2023-12-02T21:53:00Z"/>
                <w:rFonts w:ascii="Times New Roman" w:hAnsi="Times New Roman" w:cs="Times New Roman"/>
                <w:color w:val="000000" w:themeColor="text1"/>
                <w:sz w:val="26"/>
                <w:szCs w:val="26"/>
              </w:rPr>
            </w:pPr>
            <w:ins w:id="1246" w:author="Xuân Đài" w:date="2023-12-02T21:53:00Z">
              <w:r w:rsidRPr="00446C44">
                <w:rPr>
                  <w:rFonts w:ascii="Times New Roman" w:hAnsi="Times New Roman" w:cs="Times New Roman"/>
                  <w:color w:val="000000" w:themeColor="text1"/>
                  <w:sz w:val="26"/>
                  <w:szCs w:val="26"/>
                </w:rPr>
                <w:t>Loại bỏ biến không thông tin (Uninformative Variable Elimination)</w:t>
              </w:r>
            </w:ins>
          </w:p>
          <w:p w14:paraId="582C131E" w14:textId="77777777" w:rsidR="00C968AC" w:rsidRPr="00446C44" w:rsidRDefault="00C968AC" w:rsidP="00446C44">
            <w:pPr>
              <w:spacing w:line="360" w:lineRule="auto"/>
              <w:ind w:firstLine="0"/>
              <w:jc w:val="left"/>
              <w:rPr>
                <w:ins w:id="1247" w:author="Xuân Đài" w:date="2023-12-02T21:53:00Z"/>
                <w:rFonts w:ascii="Times New Roman" w:hAnsi="Times New Roman" w:cs="Times New Roman"/>
                <w:color w:val="000000" w:themeColor="text1"/>
                <w:sz w:val="26"/>
                <w:szCs w:val="26"/>
              </w:rPr>
            </w:pPr>
            <w:ins w:id="1248" w:author="Xuân Đài" w:date="2023-12-02T21:53:00Z">
              <w:r w:rsidRPr="00446C44">
                <w:rPr>
                  <w:rFonts w:ascii="Times New Roman" w:hAnsi="Times New Roman" w:cs="Times New Roman"/>
                  <w:color w:val="000000" w:themeColor="text1"/>
                  <w:sz w:val="26"/>
                  <w:szCs w:val="26"/>
                </w:rPr>
                <w:t>Mã hóa tự biến thiên (Variational Autoencoder)</w:t>
              </w:r>
            </w:ins>
          </w:p>
          <w:p w14:paraId="2DE65937" w14:textId="77777777" w:rsidR="00C968AC" w:rsidRPr="00446C44" w:rsidRDefault="00C968AC" w:rsidP="00446C44">
            <w:pPr>
              <w:spacing w:line="360" w:lineRule="auto"/>
              <w:ind w:firstLine="0"/>
              <w:jc w:val="left"/>
              <w:rPr>
                <w:ins w:id="1249" w:author="Xuân Đài" w:date="2023-12-02T21:53:00Z"/>
                <w:rFonts w:ascii="Times New Roman" w:hAnsi="Times New Roman" w:cs="Times New Roman"/>
                <w:color w:val="000000" w:themeColor="text1"/>
                <w:sz w:val="26"/>
                <w:szCs w:val="26"/>
              </w:rPr>
            </w:pPr>
            <w:ins w:id="1250" w:author="Xuân Đài" w:date="2023-12-02T21:53:00Z">
              <w:r w:rsidRPr="00446C44">
                <w:rPr>
                  <w:rFonts w:ascii="Times New Roman" w:hAnsi="Times New Roman" w:cs="Times New Roman"/>
                  <w:color w:val="000000" w:themeColor="text1"/>
                  <w:sz w:val="26"/>
                  <w:szCs w:val="26"/>
                </w:rPr>
                <w:t>Bộ mã hóa tự động biến thiên cho việc tạo nhóm metagenomic (Variational Autoencoder for Metagenomic Binning)</w:t>
              </w:r>
            </w:ins>
          </w:p>
          <w:p w14:paraId="78F95B5C" w14:textId="77777777" w:rsidR="00C968AC" w:rsidRPr="00446C44" w:rsidRDefault="00C968AC" w:rsidP="00446C44">
            <w:pPr>
              <w:spacing w:line="360" w:lineRule="auto"/>
              <w:ind w:firstLine="0"/>
              <w:jc w:val="left"/>
              <w:rPr>
                <w:ins w:id="1251" w:author="Xuân Đài" w:date="2023-12-02T21:53:00Z"/>
                <w:rFonts w:ascii="Times New Roman" w:hAnsi="Times New Roman" w:cs="Times New Roman"/>
                <w:color w:val="000000" w:themeColor="text1"/>
                <w:sz w:val="26"/>
                <w:szCs w:val="26"/>
              </w:rPr>
            </w:pPr>
            <w:ins w:id="1252" w:author="Xuân Đài" w:date="2023-12-02T21:53:00Z">
              <w:r w:rsidRPr="00446C44">
                <w:rPr>
                  <w:rFonts w:ascii="Times New Roman" w:hAnsi="Times New Roman" w:cs="Times New Roman"/>
                  <w:color w:val="000000" w:themeColor="text1"/>
                  <w:sz w:val="26"/>
                  <w:szCs w:val="26"/>
                </w:rPr>
                <w:t>Tầm quan trọng của biến trong phép chiếu (Variable Importance in Projection)</w:t>
              </w:r>
            </w:ins>
          </w:p>
          <w:p w14:paraId="1132C419" w14:textId="77777777" w:rsidR="00C968AC" w:rsidRPr="00446C44" w:rsidRDefault="00C968AC" w:rsidP="00446C44">
            <w:pPr>
              <w:spacing w:line="360" w:lineRule="auto"/>
              <w:ind w:firstLine="0"/>
              <w:jc w:val="left"/>
              <w:rPr>
                <w:ins w:id="1253" w:author="Xuân Đài" w:date="2023-12-02T21:53:00Z"/>
                <w:rFonts w:ascii="Times New Roman" w:hAnsi="Times New Roman" w:cs="Times New Roman"/>
                <w:color w:val="000000" w:themeColor="text1"/>
                <w:sz w:val="26"/>
                <w:szCs w:val="26"/>
              </w:rPr>
            </w:pPr>
            <w:ins w:id="1254" w:author="Xuân Đài" w:date="2023-12-02T21:53:00Z">
              <w:r w:rsidRPr="00446C44">
                <w:rPr>
                  <w:rFonts w:ascii="Times New Roman" w:hAnsi="Times New Roman" w:cs="Times New Roman"/>
                  <w:color w:val="000000" w:themeColor="text1"/>
                  <w:sz w:val="26"/>
                  <w:szCs w:val="26"/>
                </w:rPr>
                <w:t>giải trình tự toàn bộ bộ gen (Whole Genome Sequencing)</w:t>
              </w:r>
            </w:ins>
          </w:p>
          <w:p w14:paraId="6399A74E" w14:textId="77777777" w:rsidR="00C968AC" w:rsidRPr="00446C44" w:rsidRDefault="00C968AC" w:rsidP="00446C44">
            <w:pPr>
              <w:spacing w:line="360" w:lineRule="auto"/>
              <w:ind w:firstLine="0"/>
              <w:jc w:val="left"/>
              <w:rPr>
                <w:ins w:id="1255" w:author="Xuân Đài" w:date="2023-12-02T21:53:00Z"/>
                <w:rFonts w:ascii="Times New Roman" w:hAnsi="Times New Roman" w:cs="Times New Roman"/>
                <w:color w:val="000000" w:themeColor="text1"/>
                <w:sz w:val="26"/>
                <w:szCs w:val="26"/>
              </w:rPr>
            </w:pPr>
            <w:ins w:id="1256" w:author="Xuân Đài" w:date="2023-12-02T21:53:00Z">
              <w:r w:rsidRPr="00446C44">
                <w:rPr>
                  <w:rFonts w:ascii="Times New Roman" w:hAnsi="Times New Roman" w:cs="Times New Roman"/>
                  <w:color w:val="000000" w:themeColor="text1"/>
                  <w:sz w:val="26"/>
                  <w:szCs w:val="26"/>
                </w:rPr>
                <w:t>Nhà máy xử lý nước thải (Wastewater Treatment Plant)</w:t>
              </w:r>
            </w:ins>
          </w:p>
        </w:tc>
      </w:tr>
      <w:tr w:rsidR="00C968AC" w:rsidRPr="00446C44" w14:paraId="06713C23" w14:textId="77777777" w:rsidTr="00446C44">
        <w:trPr>
          <w:trHeight w:val="330"/>
          <w:ins w:id="1257" w:author="Xuân Đài" w:date="2023-12-02T21:53:00Z"/>
        </w:trPr>
        <w:tc>
          <w:tcPr>
            <w:tcW w:w="1958" w:type="dxa"/>
            <w:tcBorders>
              <w:top w:val="nil"/>
              <w:left w:val="nil"/>
              <w:bottom w:val="single" w:sz="4" w:space="0" w:color="000000"/>
              <w:right w:val="nil"/>
            </w:tcBorders>
            <w:shd w:val="clear" w:color="auto" w:fill="auto"/>
          </w:tcPr>
          <w:p w14:paraId="57E1090F" w14:textId="77777777" w:rsidR="00C968AC" w:rsidRPr="00446C44" w:rsidRDefault="00C968AC" w:rsidP="00446C44">
            <w:pPr>
              <w:spacing w:line="288" w:lineRule="auto"/>
              <w:ind w:firstLine="0"/>
              <w:jc w:val="left"/>
              <w:rPr>
                <w:ins w:id="1258" w:author="Xuân Đài" w:date="2023-12-02T21:53:00Z"/>
                <w:rFonts w:ascii="Times New Roman" w:eastAsia="Times New Roman" w:hAnsi="Times New Roman" w:cs="Times New Roman"/>
                <w:color w:val="000000" w:themeColor="text1"/>
                <w:sz w:val="26"/>
                <w:szCs w:val="26"/>
              </w:rPr>
            </w:pPr>
          </w:p>
        </w:tc>
        <w:tc>
          <w:tcPr>
            <w:tcW w:w="8257" w:type="dxa"/>
            <w:tcBorders>
              <w:top w:val="nil"/>
              <w:left w:val="nil"/>
              <w:bottom w:val="single" w:sz="4" w:space="0" w:color="000000"/>
              <w:right w:val="nil"/>
            </w:tcBorders>
            <w:shd w:val="clear" w:color="auto" w:fill="auto"/>
          </w:tcPr>
          <w:p w14:paraId="6F25566B" w14:textId="77777777" w:rsidR="00C968AC" w:rsidRPr="00446C44" w:rsidRDefault="00C968AC" w:rsidP="00446C44">
            <w:pPr>
              <w:spacing w:line="288" w:lineRule="auto"/>
              <w:ind w:firstLine="0"/>
              <w:jc w:val="left"/>
              <w:rPr>
                <w:ins w:id="1259" w:author="Xuân Đài" w:date="2023-12-02T21:53:00Z"/>
                <w:rFonts w:ascii="Times New Roman" w:eastAsia="Times New Roman" w:hAnsi="Times New Roman" w:cs="Times New Roman"/>
                <w:color w:val="000000" w:themeColor="text1"/>
                <w:sz w:val="26"/>
                <w:szCs w:val="26"/>
              </w:rPr>
            </w:pPr>
          </w:p>
        </w:tc>
      </w:tr>
    </w:tbl>
    <w:p w14:paraId="32E656D3" w14:textId="22A86F51" w:rsidR="00734DC0" w:rsidRDefault="00000000">
      <w:pPr>
        <w:ind w:firstLine="0"/>
        <w:rPr>
          <w:b/>
        </w:rPr>
        <w:sectPr w:rsidR="00734DC0">
          <w:footerReference w:type="default" r:id="rId9"/>
          <w:pgSz w:w="11907" w:h="16840"/>
          <w:pgMar w:top="1134" w:right="1134" w:bottom="1134" w:left="1418" w:header="720" w:footer="720" w:gutter="0"/>
          <w:pgNumType w:start="1"/>
          <w:cols w:space="720"/>
        </w:sectPr>
      </w:pPr>
      <w:r>
        <w:br w:type="page"/>
      </w:r>
    </w:p>
    <w:p w14:paraId="499DA4A8" w14:textId="77777777" w:rsidR="00734DC0" w:rsidRDefault="00000000">
      <w:pPr>
        <w:pStyle w:val="Heading1"/>
        <w:numPr>
          <w:ilvl w:val="0"/>
          <w:numId w:val="4"/>
        </w:numPr>
        <w:spacing w:before="120" w:after="0"/>
      </w:pPr>
      <w:bookmarkStart w:id="1260" w:name="_Toc152152150"/>
      <w:r>
        <w:lastRenderedPageBreak/>
        <w:t>GIỚI THIỆU VÀ MÔ TẢ BÀI TOÁN</w:t>
      </w:r>
      <w:bookmarkEnd w:id="1260"/>
    </w:p>
    <w:p w14:paraId="3FC2B03A" w14:textId="77777777" w:rsidR="00734DC0" w:rsidRDefault="00734DC0"/>
    <w:p w14:paraId="2AEF69D4" w14:textId="77777777" w:rsidR="00734DC0" w:rsidRDefault="00000000">
      <w:pPr>
        <w:pStyle w:val="Heading2"/>
        <w:numPr>
          <w:ilvl w:val="1"/>
          <w:numId w:val="11"/>
        </w:numPr>
        <w:rPr>
          <w:sz w:val="26"/>
          <w:szCs w:val="26"/>
        </w:rPr>
      </w:pPr>
      <w:bookmarkStart w:id="1261" w:name="_Toc152152151"/>
      <w:r>
        <w:rPr>
          <w:sz w:val="26"/>
          <w:szCs w:val="26"/>
        </w:rPr>
        <w:t>Mục tiêu đề tài</w:t>
      </w:r>
      <w:bookmarkEnd w:id="1261"/>
    </w:p>
    <w:p w14:paraId="3DBBABCE" w14:textId="1DC3882A" w:rsidR="00734DC0" w:rsidRDefault="00000000">
      <w:pPr>
        <w:pBdr>
          <w:top w:val="nil"/>
          <w:left w:val="nil"/>
          <w:bottom w:val="nil"/>
          <w:right w:val="nil"/>
          <w:between w:val="nil"/>
        </w:pBdr>
        <w:shd w:val="clear" w:color="auto" w:fill="FFFFFF"/>
        <w:ind w:firstLine="720"/>
      </w:pPr>
      <w:r>
        <w:t xml:space="preserve">Cùng với sự tiến bộ của khoa học kỹ thuật hiện đại, metagenomics đang là một trong những lĩnh vực nghiên cứu phát triển nhanh nhất hiện nay. Mặc dù không phải là một lĩnh vực tương đối mới đối với khoa học, nhưng vài năm qua đã có ​​sự bùng nổ trong các phương pháp tính toán áp dụng cho nghiên cứu dựa trên metagenomics. Các nghiên cứu về bộ gen của vi sinh vật bắt đầu vào cuối những năm 1970 nhưng đến năm 1998 thuật ngữ "metagenomics" mới được giới thiệu đến cộng đồng </w:t>
      </w:r>
      <w:r w:rsidRPr="003F2A6E">
        <w:t>bởi Jo Handelsman</w:t>
      </w:r>
      <w:r>
        <w:t xml:space="preserve"> và các cộng sự </w:t>
      </w:r>
      <w:r w:rsidR="00E16569">
        <w:fldChar w:fldCharType="begin"/>
      </w:r>
      <w:r w:rsidR="00E16569">
        <w:instrText xml:space="preserve"> ADDIN ZOTERO_ITEM CSL_CITATION {"citationID":"gIJxy6hr","properties":{"formattedCitation":"[1]","plainCitation":"[1]","noteIndex":0},"citationItems":[{"id":2,"uris":["http://zotero.org/users/local/3hdB627Q/items/FJSD296H"],"itemData":{"id":2,"type":"article-journal","container-title":"Chemistry &amp; Biology","DOI":"10.1016/S1074-5521(98)90108-9","ISSN":"10745521","issue":"10","journalAbbreviation":"Chemistry &amp; Biology","language":"en","page":"R245-R249","source":"DOI.org (Crossref)","title":"Molecular biological access to the chemistry of unknown soil microbes: a new frontier for natural products","title-short":"Molecular biological access to the chemistry of unknown soil microbes","volume":"5","author":[{"family":"Handelsman","given":"Jo"},{"family":"Rondon","given":"Michelle R."},{"family":"Brady","given":"Sean F."},{"family":"Clardy","given":"Jon"},{"family":"Goodman","given":"Robert M."}],"issued":{"date-parts":[["1998",10]]}}}],"schema":"https://github.com/citation-style-language/schema/raw/master/csl-citation.json"} </w:instrText>
      </w:r>
      <w:r w:rsidR="00E16569">
        <w:fldChar w:fldCharType="separate"/>
      </w:r>
      <w:r w:rsidR="00E16569" w:rsidRPr="00E16569">
        <w:t>[1]</w:t>
      </w:r>
      <w:r w:rsidR="00E16569">
        <w:fldChar w:fldCharType="end"/>
      </w:r>
      <w:r>
        <w:t xml:space="preserve">và được định nghĩa là việc đánh giá tất cả các vật liệu di truyền được phân lập trực tiếp từ các mẫu môi trường. Metagenomic (có thể được hiểu là di truyền học môi trường, di truyền học sinh thái hay di truyền học quần xã.) là phương pháp nghiên cứu (phân tích) đa hệ gen (metagenome) của tất cả vi sinh vật thu nhận trực tiếp mẫu từ môi trường tự nhiên mà không qua nuôi cấy. Thực chất, metagenomics là thuật ngữ được sử dụng mô tả lĩnh vực nghiên cứu khoa học cho phép phân tích toàn thể vi sinh vật sống trong bất kỳ một trường tự nhiên nào. Kevin Chen và cộng sự </w:t>
      </w:r>
      <w:r w:rsidR="00E16569">
        <w:fldChar w:fldCharType="begin"/>
      </w:r>
      <w:r w:rsidR="00E16569">
        <w:instrText xml:space="preserve"> ADDIN ZOTERO_ITEM CSL_CITATION {"citationID":"kfj82EFo","properties":{"formattedCitation":"[2]","plainCitation":"[2]","noteIndex":0},"citationItems":[{"id":13,"uris":["http://zotero.org/users/local/3hdB627Q/items/I2S5JP8I"],"itemData":{"id":13,"type":"article-journal","container-title":"PLoS Computational Biology","DOI":"10.1371/journal.pcbi.0010024","ISSN":"1553-734X, 1553-7358","issue":"2","journalAbbreviation":"PLoS Comp Biol","language":"en","page":"e24","source":"DOI.org (Crossref)","title":"Bioinformatics for Whole-Genome Shotgun Sequencing of Microbial Communities","volume":"1","author":[{"family":"Chen","given":"Kevin"},{"family":"Pachter","given":"Lior"}],"issued":{"date-parts":[["2005"]]}}}],"schema":"https://github.com/citation-style-language/schema/raw/master/csl-citation.json"} </w:instrText>
      </w:r>
      <w:r w:rsidR="00E16569">
        <w:fldChar w:fldCharType="separate"/>
      </w:r>
      <w:r w:rsidR="00E16569" w:rsidRPr="00E16569">
        <w:t>[2]</w:t>
      </w:r>
      <w:r w:rsidR="00E16569">
        <w:fldChar w:fldCharType="end"/>
      </w:r>
      <w:r>
        <w:t xml:space="preserve"> đã định nghĩa metagenomics là " việc ứng dụng các kỹ thuật di truyền hiện đại trong nghiên cứu về quần xã vi sinh vật một cách trực tiếp trong môi trường tự nhiên của chúng mà không cần phải phân lập và nuôi cấy chúng trong phòng thí nghiệm". Chúng ta có khả năng thu được thông tin bộ gen trực tiếp từ các cộng đồng vi sinh vật trong môi trường sống tự nhiên của chúng, thay vì xem xét một vài loài riêng lẻ, ta có thể nghiên cứu hàng chục nghìn loài cùng nhau.  </w:t>
      </w:r>
    </w:p>
    <w:p w14:paraId="63BAC3BE" w14:textId="0C71FC6C" w:rsidR="00734DC0" w:rsidRDefault="00000000">
      <w:pPr>
        <w:shd w:val="clear" w:color="auto" w:fill="FFFFFF"/>
        <w:ind w:firstLine="720"/>
      </w:pPr>
      <w:r>
        <w:t xml:space="preserve">Metagenomics đã cho chúng ta khả năng nghiên cứu, ở cấp độ gen cơ bản nhất, mối quan hệ giữa vi khuẩn với quần thể và môi trường sống nơi chúng sinh sống. Ban đầu, metagenomics chủ yếu được thúc đẩy bởi việc tìm kiếm các phân tử sinh học mới trong quần thể vi sinh vật có nguồn gốc từ môi trường ôn đới. Sự phát triển của các phương pháp phân lập DNA cải tiến </w:t>
      </w:r>
      <w:r w:rsidR="00E16569">
        <w:fldChar w:fldCharType="begin"/>
      </w:r>
      <w:r w:rsidR="00E16569">
        <w:instrText xml:space="preserve"> ADDIN ZOTERO_ITEM CSL_CITATION {"citationID":"xa6RY6Q2","properties":{"formattedCitation":"[3]","plainCitation":"[3]","noteIndex":0},"citationItems":[{"id":15,"uris":["http://zotero.org/users/local/3hdB627Q/items/M8N45FGC"],"itemData":{"id":15,"type":"article-journal","container-title":"Applied and Environmental Microbiology","DOI":"10.1128/AEM.02345-10","ISSN":"0099-2240, 1098-5336","issue":"4","journalAbbreviation":"Appl Environ Microbiol","language":"en","page":"1153-1161","source":"DOI.org (Crossref)","title":"Metagenomic Analyses: Past and Future Trends","title-short":"Metagenomic Analyses","volume":"77","author":[{"family":"Simon","given":"Carola"},{"family":"Daniel","given":"Rolf"}],"issued":{"date-parts":[["2011",2,15]]}}}],"schema":"https://github.com/citation-style-language/schema/raw/master/csl-citation.json"} </w:instrText>
      </w:r>
      <w:r w:rsidR="00E16569">
        <w:fldChar w:fldCharType="separate"/>
      </w:r>
      <w:r w:rsidR="00E16569" w:rsidRPr="00E16569">
        <w:t>[3]</w:t>
      </w:r>
      <w:r w:rsidR="00E16569">
        <w:fldChar w:fldCharType="end"/>
      </w:r>
      <w:r>
        <w:t>, chiến lược nhân bản và kỹ thuật sàng lọc cho phép đánh giá và khai thác các tập hợp vi sinh vật từ các môi trường khắc nghiệt.</w:t>
      </w:r>
    </w:p>
    <w:p w14:paraId="0EF43BEC" w14:textId="77777777" w:rsidR="00734DC0" w:rsidRDefault="00000000">
      <w:pPr>
        <w:pBdr>
          <w:top w:val="nil"/>
          <w:left w:val="nil"/>
          <w:bottom w:val="nil"/>
          <w:right w:val="nil"/>
          <w:between w:val="nil"/>
        </w:pBdr>
        <w:shd w:val="clear" w:color="auto" w:fill="FFFFFF"/>
        <w:rPr>
          <w:highlight w:val="white"/>
          <w:vertAlign w:val="superscript"/>
        </w:rPr>
      </w:pPr>
      <w:r>
        <w:t xml:space="preserve">Với sự ra mắt của các kỹ thuật giải trình tự thế hệ tiếp theo, các bộ dữ liệu trình tự môi trường ngày càng phức tạp đã được tạo ra, từ đó dẫn đến sự phát triển của các công cụ sinh học khác nhau để phân tích và so sánh các bộ dữ liệu này. Các metagenome </w:t>
      </w:r>
      <w:r>
        <w:rPr>
          <w:highlight w:val="white"/>
        </w:rPr>
        <w:t>khác nhau có thể được tìm thấy trong đất, biển, bùn, rừng, thực vật, động vật không gian và thậm chí trong cơ thể con người,… đôi khi được thu thập từ các mẫu vật thủy sinh, trên cạn, trong đường ruột, phân.</w:t>
      </w:r>
      <w:r>
        <w:rPr>
          <w:highlight w:val="white"/>
          <w:vertAlign w:val="superscript"/>
        </w:rPr>
        <w:t xml:space="preserve"> </w:t>
      </w:r>
      <w:r>
        <w:rPr>
          <w:highlight w:val="white"/>
        </w:rPr>
        <w:t xml:space="preserve">Các vi sinh vật có thể được tìm thấy trong các môi trường này có thể bao gồm vi khuẩn, virus, nấm, giun,… </w:t>
      </w:r>
      <w:r>
        <w:t>Thành công của metagenomics phụ thuộc rất lớn vào các phần mềm tin sinh học và nguồn dữ liệu thu thập được.</w:t>
      </w:r>
    </w:p>
    <w:p w14:paraId="4AAB95CA" w14:textId="33E30065" w:rsidR="00734DC0" w:rsidRDefault="00000000">
      <w:pPr>
        <w:shd w:val="clear" w:color="auto" w:fill="FFFFFF"/>
      </w:pPr>
      <w:r>
        <w:t xml:space="preserve">Metagenomics có rất nhiều ứng dụng tiềm năng trong cả y học và vi sinh vật môi trường. Nghiên cứu Metagenomics được thực hiện nhiều nhất trong vi sinh môi trường là nghiên cứu của </w:t>
      </w:r>
      <w:hyperlink r:id="rId10" w:anchor="auth-Atif_Khurshid-Wani-Aff1">
        <w:r>
          <w:rPr>
            <w:shd w:val="clear" w:color="auto" w:fill="FCFCFC"/>
          </w:rPr>
          <w:t>Atif Khurshid Wan</w:t>
        </w:r>
      </w:hyperlink>
      <w:r>
        <w:t xml:space="preserve"> và các cộng sự </w:t>
      </w:r>
      <w:r w:rsidR="00E16569">
        <w:fldChar w:fldCharType="begin"/>
      </w:r>
      <w:r w:rsidR="00E16569">
        <w:instrText xml:space="preserve"> ADDIN ZOTERO_ITEM CSL_CITATION {"citationID":"7ywQfZIa","properties":{"formattedCitation":"[4]","plainCitation":"[4]","noteIndex":0},"citationItems":[{"id":17,"uris":["http://zotero.org/users/local/3hdB627Q/items/MHUUJ2KC"],"itemData":{"id":17,"type":"article-journal","container-title":"Environmental Science and Pollution Research","DOI":"10.1007/s11356-023-25192-5","ISSN":"1614-7499","issue":"34","journalAbbreviation":"Environ Sci Pollut Res","language":"en","page":"81450-81473","source":"DOI.org (Crossref)","title":"Discovering untapped microbial communities through metagenomics for microplastic remediation: recent advances, challenges, and way forward","title-short":"Discovering untapped microbial communities through metagenomics for microplastic remediation","volume":"30","author":[{"family":"Wani","given":"Atif Khurshid"},{"family":"Akhtar","given":"Nahid"},{"family":"Naqash","given":"Nafiaah"},{"family":"Rahayu","given":"Farida"},{"family":"Djajadi","given":"Djajadi"},{"family":"Chopra","given":"Chirag"},{"family":"Singh","given":"Reena"},{"family":"Mulla","given":"Sikandar I."},{"family":"Sher","given":"Farooq"},{"family":"Américo-Pinheiro","given":"Juliana Heloisa Pinê"}],"issued":{"date-parts":[["2023",1,13]]}}}],"schema":"https://github.com/citation-style-language/schema/raw/master/csl-citation.json"} </w:instrText>
      </w:r>
      <w:r w:rsidR="00E16569">
        <w:fldChar w:fldCharType="separate"/>
      </w:r>
      <w:r w:rsidR="00E16569" w:rsidRPr="00E16569">
        <w:t>[4]</w:t>
      </w:r>
      <w:r w:rsidR="00E16569">
        <w:fldChar w:fldCharType="end"/>
      </w:r>
      <w:r>
        <w:t xml:space="preserve"> về đa dạng của các quần xã vi sinh </w:t>
      </w:r>
      <w:r>
        <w:lastRenderedPageBreak/>
        <w:t xml:space="preserve">vật trong môi trường cụ thể thông qua phân tích các gene rRNA và </w:t>
      </w:r>
      <w:r w:rsidR="00FB4ECC">
        <w:t>k</w:t>
      </w:r>
      <w:r>
        <w:t xml:space="preserve">hám phá các cộng đồng vi sinh vật chưa được khai thác khi điều kiện lý hóa của môi trường biến đổi. </w:t>
      </w:r>
    </w:p>
    <w:p w14:paraId="339E440B" w14:textId="7E3C435B" w:rsidR="00734DC0" w:rsidRDefault="00000000">
      <w:pPr>
        <w:shd w:val="clear" w:color="auto" w:fill="FFFFFF"/>
      </w:pPr>
      <w:r>
        <w:t xml:space="preserve">Như trong lĩnh vực khoa học trái đất: phát triển mô hình genome trên cơ sở sinh thái vi sinh vật nhằm mô tả và dự báo các quá trình môi trường toàn cầu, thay đổi khí hậu và sự bền vững của trái đất theo nghiên cứu của Ủy ban về Metagenomics </w:t>
      </w:r>
      <w:r w:rsidR="00E16569">
        <w:fldChar w:fldCharType="begin"/>
      </w:r>
      <w:r w:rsidR="00E16569">
        <w:instrText xml:space="preserve"> ADDIN ZOTERO_ITEM CSL_CITATION {"citationID":"PMpA2oLs","properties":{"formattedCitation":"[5]","plainCitation":"[5]","noteIndex":0},"citationItems":[{"id":19,"uris":["http://zotero.org/users/local/3hdB627Q/items/96F4X2WC"],"itemData":{"id":19,"type":"book","event-place":"Washington, D.C.","ISBN":"978-0-309-10676-4","note":"page: 11902\nDOI: 10.17226/11902","publisher":"National Academies Press","publisher-place":"Washington, D.C.","source":"DOI.org (Crossref)","title":"The New Science of Metagenomics: Revealing the Secrets of Our Microbial Planet","title-short":"The New Science of Metagenomics","URL":"http://www.nap.edu/catalog/11902","accessed":{"date-parts":[["2023",11,29]]},"issued":{"date-parts":[["2007",5,24]]}}}],"schema":"https://github.com/citation-style-language/schema/raw/master/csl-citation.json"} </w:instrText>
      </w:r>
      <w:r w:rsidR="00E16569">
        <w:fldChar w:fldCharType="separate"/>
      </w:r>
      <w:r w:rsidR="00E16569" w:rsidRPr="00E16569">
        <w:t>[5]</w:t>
      </w:r>
      <w:r w:rsidR="00E16569">
        <w:fldChar w:fldCharType="end"/>
      </w:r>
      <w:r>
        <w:t>: Những thách thức và Ứng dụng chức năng, Quốc gia Hội Đồng Nghiên Cứu</w:t>
      </w:r>
    </w:p>
    <w:p w14:paraId="59A535C8" w14:textId="04C896FF" w:rsidR="00734DC0" w:rsidRDefault="00000000">
      <w:r>
        <w:t xml:space="preserve">Trong lĩnh vực khoa học sự sống: các thuyết mới trình độ tiên tiến dự báo trước năng lực sinh học quần thể vi sinh vật gốc, sinh thái tiến hóa bằng nghiên cứu mô hình trao đổi chất của các cộng đồng trong kỷ nguyên bộ gen được lắp ráp metagenome của Clémence Frioux và các cộng sự </w:t>
      </w:r>
      <w:r w:rsidR="00E16569">
        <w:fldChar w:fldCharType="begin"/>
      </w:r>
      <w:r w:rsidR="00E16569">
        <w:instrText xml:space="preserve"> ADDIN ZOTERO_ITEM CSL_CITATION {"citationID":"8Jn7vTCd","properties":{"formattedCitation":"[6]","plainCitation":"[6]","noteIndex":0},"citationItems":[{"id":20,"uris":["http://zotero.org/users/local/3hdB627Q/items/UYK3C43K"],"itemData":{"id":20,"type":"article-journal","container-title":"Computational and Structural Biotechnology Journal","DOI":"10.1016/j.csbj.2020.06.028","ISSN":"20010370","journalAbbreviation":"Computational and Structural Biotechnology Journal","language":"en","page":"1722-1734","source":"DOI.org (Crossref)","title":"From bag-of-genes to bag-of-genomes: metabolic modelling of communities in the era of metagenome-assembled genomes","title-short":"From bag-of-genes to bag-of-genomes","volume":"18","author":[{"family":"Frioux","given":"Clémence"},{"family":"Singh","given":"Dipali"},{"family":"Korcsmaros","given":"Tamas"},{"family":"Hildebrand","given":"Falk"}],"issued":{"date-parts":[["2020"]]}}}],"schema":"https://github.com/citation-style-language/schema/raw/master/csl-citation.json"} </w:instrText>
      </w:r>
      <w:r w:rsidR="00E16569">
        <w:fldChar w:fldCharType="separate"/>
      </w:r>
      <w:r w:rsidR="00E16569" w:rsidRPr="00E16569">
        <w:t>[6]</w:t>
      </w:r>
      <w:r w:rsidR="00E16569">
        <w:fldChar w:fldCharType="end"/>
      </w:r>
      <w:r>
        <w:t>.</w:t>
      </w:r>
    </w:p>
    <w:p w14:paraId="320D270D" w14:textId="79C7E69A" w:rsidR="00734DC0" w:rsidRDefault="00707500" w:rsidP="006E4C4F">
      <w:r>
        <w:t xml:space="preserve">Trong lĩnh vực năng lượng: phát triển hệ vi sinh vật  và các quá trình cho nguồn năng lượng sinh học mới có hiệu quả kinh tế, môi trường bền vững hơn và có khả năng phục hồi nhanh với các biến động xấu trên trái đất như nghiên cứu Làm sáng tỏ phương pháp tiếp cận Metagenomics để sản xuất nhiên liệu sinh học vi sinh vật của </w:t>
      </w:r>
      <w:hyperlink r:id="rId11">
        <w:r>
          <w:rPr>
            <w:highlight w:val="white"/>
          </w:rPr>
          <w:t>Km Sartaj</w:t>
        </w:r>
      </w:hyperlink>
      <w:r>
        <w:rPr>
          <w:highlight w:val="white"/>
        </w:rPr>
        <w:t xml:space="preserve"> và các cộng sự </w:t>
      </w:r>
      <w:r w:rsidR="00E16569">
        <w:rPr>
          <w:highlight w:val="white"/>
        </w:rPr>
        <w:fldChar w:fldCharType="begin"/>
      </w:r>
      <w:r w:rsidR="00E6750E">
        <w:rPr>
          <w:highlight w:val="white"/>
        </w:rPr>
        <w:instrText xml:space="preserve"> ADDIN ZOTERO_ITEM CSL_CITATION {"citationID":"bou8C1OW","properties":{"formattedCitation":"[7]","plainCitation":"[7]","noteIndex":0},"citationItems":[{"id":22,"uris":["http://zotero.org/users/local/3hdB627Q/items/SXELNFJG"],"itemData":{"id":22,"type":"article-journal","abstract":"Renewable biofuels, such as biodiesel, bioethanol, and biobutanol, serve as long-term solutions to fossil fuel depletion. A sustainable approach feedstock for their production is plant biomass, which is degraded to sugars with the aid of microbes-derived enzymes, followed by microbial conversion of those sugars to biofuels. Considering their global demand, additional efforts have been made for their large-scale production, which is ultimately leading breakthrough research in biomass energy. Metagenomics is a powerful tool allowing for functional gene analysis and new enzyme discovery. Thus, the present article summarizes the revolutionary advances of metagenomics in the biofuel industry and enlightens the importance of unexplored habitats for novel gene or enzyme mining. Moreover, it also accentuates metagenomics potentials to explore uncultivable microbiomes as well as enzymes associated with them.","container-title":"Genes","DOI":"10.3390/genes13111942","ISSN":"2073-4425","issue":"11","journalAbbreviation":"Genes","language":"en","page":"1942","source":"DOI.org (Crossref)","title":"Unravelling Metagenomics Approach for Microbial Biofuel Production","volume":"13","author":[{"family":"Sartaj","given":"Km"},{"family":"Patel","given":"Alok"},{"family":"Matsakas","given":"Leonidas"},{"family":"Prasad","given":"Ramasare"}],"issued":{"date-parts":[["2022",10,25]]}}}],"schema":"https://github.com/citation-style-language/schema/raw/master/csl-citation.json"} </w:instrText>
      </w:r>
      <w:r w:rsidR="00E16569">
        <w:rPr>
          <w:highlight w:val="white"/>
        </w:rPr>
        <w:fldChar w:fldCharType="separate"/>
      </w:r>
      <w:r w:rsidR="00E6750E" w:rsidRPr="00E6750E">
        <w:rPr>
          <w:highlight w:val="white"/>
        </w:rPr>
        <w:t>[7]</w:t>
      </w:r>
      <w:r w:rsidR="00E16569">
        <w:rPr>
          <w:highlight w:val="white"/>
        </w:rPr>
        <w:fldChar w:fldCharType="end"/>
      </w:r>
      <w:r>
        <w:rPr>
          <w:highlight w:val="white"/>
        </w:rPr>
        <w:t>.</w:t>
      </w:r>
    </w:p>
    <w:p w14:paraId="3D9FFF0E" w14:textId="0B4681EC" w:rsidR="00734DC0" w:rsidRDefault="00000000">
      <w:pPr>
        <w:shd w:val="clear" w:color="auto" w:fill="FFFFFF"/>
      </w:pPr>
      <w:r>
        <w:t xml:space="preserve">Trong lĩnh vực môi trường: Phát triển công cụ để quan trắc môi trường khi có sự cố ở tất cả các mức độ, từ thay đổi khí hậu đến rò rỉ khí đốt, hóa chất, dầu từ kho chứa và các phương pháp vi sinh vật cơ bản được gọi là phương pháp canh phục vụ việc duy trì các hệ sinh thái như Phương pháp tiếp cận metagenomic để nghiên cứu sự đa dạng vi khuẩn không phụ thuộc vào nuôi cấy trong môi trường bị ô nhiễm - một trường hợp nghiên cứu ở bờ biển phía đông bắc của Vịnh Bengal, Ấn Độ của Jaya Chakraborty và cộng sự </w:t>
      </w:r>
      <w:r w:rsidR="00E6750E">
        <w:fldChar w:fldCharType="begin"/>
      </w:r>
      <w:r w:rsidR="00E6750E">
        <w:instrText xml:space="preserve"> ADDIN ZOTERO_ITEM CSL_CITATION {"citationID":"4KCBx1qx","properties":{"formattedCitation":"[8]","plainCitation":"[8]","noteIndex":0},"citationItems":[{"id":24,"uris":["http://zotero.org/users/local/3hdB627Q/items/EVT6VDCL"],"itemData":{"id":24,"type":"chapter","container-title":"Microbial Biodegradation and Bioremediation","ISBN":"978-0-323-85455-9","language":"en","note":"DOI: 10.1016/B978-0-323-85455-9.00014-X","page":"81-107","publisher":"Elsevier","source":"DOI.org (Crossref)","title":"Metagenomic approaches to study the culture-independent bacterial diversity of a polluted environment—a case study on north-eastern coast of Bay of Bengal, India","URL":"https://linkinghub.elsevier.com/retrieve/pii/B978032385455900014X","author":[{"family":"Chakraborty","given":"Jaya"},{"family":"Palit","given":"Krishna"},{"family":"Das","given":"Surajit"}],"accessed":{"date-parts":[["2023",11,29]]},"issued":{"date-parts":[["2022"]]}}}],"schema":"https://github.com/citation-style-language/schema/raw/master/csl-citation.json"} </w:instrText>
      </w:r>
      <w:r w:rsidR="00E6750E">
        <w:fldChar w:fldCharType="separate"/>
      </w:r>
      <w:r w:rsidR="00E6750E" w:rsidRPr="00E6750E">
        <w:t>[8]</w:t>
      </w:r>
      <w:r w:rsidR="00E6750E">
        <w:fldChar w:fldCharType="end"/>
      </w:r>
      <w:r>
        <w:t>.</w:t>
      </w:r>
    </w:p>
    <w:p w14:paraId="3E08940D" w14:textId="2EB5994B" w:rsidR="00734DC0" w:rsidRDefault="00000000">
      <w:pPr>
        <w:shd w:val="clear" w:color="auto" w:fill="FFFFFF"/>
      </w:pPr>
      <w:r>
        <w:t xml:space="preserve">Hầu hết mọi khía cạnh của cuộc sống con người, cũng như cuộc sống của mọi sinh vật khác. đang ở trên hành tinh, bị ảnh hưởng bởi vi khuẩn. Vì thế Metagenomics cũng được ứng dụng nghiên cứu trong chăm sóc sức khỏe khi cơ thể con người có rất nhiều hệ vi sinh vật sinh sống, trên da, trong ruột, khoang miệng, khoang mũi, mắt, …. Các vi sinh vật này có ảnh hưởng lớn đến sức khỏe cả hai mặt tốt lẫn xấu, hiệu quả sử dụng thuốc, khả năng hấp thu dinh dưỡng, … của con người. Các nghiên cứu ước tính rằng số lượng vi sinh vật có trên cơ thể lớn gấp 10 lần số tế bào mà cơ thể bạn có, và có hơn 1000 loài vi sinh vật khác nhau trên cơ thể. Nghiên cứu dự đoán các đặc điểm BMI trong dân số Trung Quốc dựa trên metagenome ruột của </w:t>
      </w:r>
      <w:r>
        <w:rPr>
          <w:highlight w:val="white"/>
        </w:rPr>
        <w:t xml:space="preserve">Yu Liang và các cộng sự </w:t>
      </w:r>
      <w:r w:rsidR="00E6750E">
        <w:rPr>
          <w:highlight w:val="white"/>
        </w:rPr>
        <w:fldChar w:fldCharType="begin"/>
      </w:r>
      <w:r w:rsidR="00E6750E">
        <w:rPr>
          <w:highlight w:val="white"/>
        </w:rPr>
        <w:instrText xml:space="preserve"> ADDIN ZOTERO_ITEM CSL_CITATION {"citationID":"zz6CW6Cd","properties":{"formattedCitation":"[9]","plainCitation":"[9]","noteIndex":0},"citationItems":[{"id":25,"uris":["http://zotero.org/users/local/3hdB627Q/items/3QNYB4XC"],"itemData":{"id":25,"type":"report","abstract":"Abstract\n          \n            Background:\n            Identifying the individual characteristics of trace evidence left at a crime scene is crucial in forensic identification. Microbial communities found in fecal traces have high individual specificity and could serve as potential markers for forensic characterization. Previous research has established that predicting body type based on the relative abundance of gut microbiome is relatively accurate. However, the long-term stability and high individual specificity of gut microbiome are closely linked to changes in the microbiome genome levels. No studies have been conducted to deduce body size from genetic traits. Therefore, this study investigates the vital role of gut bacterial community characteristics and genetic traits in predicting body mass index (BMI) using gut metagenomic data from a healthy Chinese population.\n            Results:\n            Regarding the gut microbial community, the underweight group displayed increased α-diversity in comparison to the other BMI groups. There were significant variations in the relative abundance of 19 species between these three BMI groups. There were significant differences in the relative abundance of 19 species among these three BMI groups. The BMI prediction model, based on the 31 most significant species, showed a goodness of fit (R\n            2\n            ) of 0.56 and a mean absolute error (MAE) of 2.09 kg/m\n            2\n            . The overweight group exhibited significantly higher α-diversity than the other BMI groups at the level of gut microbial genes. Furthermore, there were significant variations observed in the single-nucleotide polymorphisms (SNP) density of 732 contigs between these three BMI groups. The BMI prediction model, reliant on the 62 most contributing contigs, exhibited a model R\n            2\n            of 0.72 and a MAE of 1.56 kg/m\n            2\n            . The model predicting body type from 44 contigs correctly identified 93.55% of the study participants.\n            Conclusion:\n            Based on metagenomic data from a healthy Chinese population, we demonstrate the potential of genetic traits of gut bacteria to predict an individual's BMI. This discovery suggests a novel method for determining the body type of suspects in forensic applications using the genetic traits of the gut microbiome and holds great promise for forensic individual identification.\nThis work was supported by National Natural Science Foundation of China Youth Science Fund Project (81701865), Hebei Province Natural Science Foundation Project (H2020206107).","genre":"preprint","note":"DOI: 10.21203/rs.3.rs-3337879/v1","publisher":"In Review","source":"DOI.org (Crossref)","title":"Prediction of BMI traits in the Chinese population based on the gut metagenome","URL":"https://www.researchsquare.com/article/rs-3337879/v1","author":[{"family":"Liang","given":"Yu"},{"family":"Dou","given":"Shujie"},{"family":"Zhao","given":"Guangzhong"},{"family":"Shen","given":"Jie"},{"family":"Dong","given":"Chunnan"},{"family":"Fu","given":"Guangping"},{"family":"Fu","given":"Lihong"},{"family":"Li","given":"Shujin"},{"family":"Cong","given":"Bin"}],"accessed":{"date-parts":[["2023",11,29]]},"issued":{"date-parts":[["2023",9,13]]}}}],"schema":"https://github.com/citation-style-language/schema/raw/master/csl-citation.json"} </w:instrText>
      </w:r>
      <w:r w:rsidR="00E6750E">
        <w:rPr>
          <w:highlight w:val="white"/>
        </w:rPr>
        <w:fldChar w:fldCharType="separate"/>
      </w:r>
      <w:r w:rsidR="00E6750E" w:rsidRPr="00E6750E">
        <w:rPr>
          <w:highlight w:val="white"/>
        </w:rPr>
        <w:t>[9]</w:t>
      </w:r>
      <w:r w:rsidR="00E6750E">
        <w:rPr>
          <w:highlight w:val="white"/>
        </w:rPr>
        <w:fldChar w:fldCharType="end"/>
      </w:r>
      <w:r>
        <w:rPr>
          <w:highlight w:val="white"/>
        </w:rPr>
        <w:t>.</w:t>
      </w:r>
    </w:p>
    <w:p w14:paraId="6A249A00" w14:textId="0C072FE4" w:rsidR="00734DC0" w:rsidRDefault="00000000">
      <w:pPr>
        <w:shd w:val="clear" w:color="auto" w:fill="FFFFFF"/>
      </w:pPr>
      <w:r>
        <w:t>Metagenomics hiện nay cũng được áp dụng cho điều tra y tế hoặc pháp y như t</w:t>
      </w:r>
      <w:r>
        <w:rPr>
          <w:highlight w:val="white"/>
        </w:rPr>
        <w:t xml:space="preserve">ạo điều kiện cho bước đột phá trong bệnh lý pháp y, độc tính học và xét nghiệm lạm dụng chất gây nghiện. Do đó, những tiến bộ trong metagenomics sẽ cung cấp những hiểu biết mới về lĩnh vực pháp y ứng dụng., suy luận vị trí địa lý của các vi sinh vật, ước tính PMI,… như trong bài báo của Jun Zhang và các cộng sự vào năm 2022 </w:t>
      </w:r>
      <w:r w:rsidR="00E6750E">
        <w:rPr>
          <w:highlight w:val="white"/>
        </w:rPr>
        <w:fldChar w:fldCharType="begin"/>
      </w:r>
      <w:r w:rsidR="00E6750E">
        <w:rPr>
          <w:highlight w:val="white"/>
        </w:rPr>
        <w:instrText xml:space="preserve"> ADDIN ZOTERO_ITEM CSL_CITATION {"citationID":"yCGgr0Tl","properties":{"formattedCitation":"[10]","plainCitation":"[10]","noteIndex":0},"citationItems":[{"id":27,"uris":["http://zotero.org/users/local/3hdB627Q/items/6J6AFEDL"],"itemData":{"id":27,"type":"article-journal","container-title":"Genomics, Proteomics &amp; Bioinformatics","DOI":"10.1016/j.gpb.2022.07.007","ISSN":"16720229","issue":"1","journalAbbreviation":"Genomics, Proteomics &amp; Bioinformatics","language":"en","page":"97-107","source":"DOI.org (Crossref)","title":"Application of Microbiome in Forensics","volume":"21","author":[{"family":"Zhang","given":"Jun"},{"family":"Liu","given":"Wenli"},{"family":"Simayijiang","given":"Halimureti"},{"family":"Hu","given":"Ping"},{"family":"Yan","given":"Jiangwei"}],"issued":{"date-parts":[["2023",2]]}}}],"schema":"https://github.com/citation-style-language/schema/raw/master/csl-citation.json"} </w:instrText>
      </w:r>
      <w:r w:rsidR="00E6750E">
        <w:rPr>
          <w:highlight w:val="white"/>
        </w:rPr>
        <w:fldChar w:fldCharType="separate"/>
      </w:r>
      <w:r w:rsidR="00E6750E" w:rsidRPr="00E6750E">
        <w:rPr>
          <w:highlight w:val="white"/>
        </w:rPr>
        <w:t>[10]</w:t>
      </w:r>
      <w:r w:rsidR="00E6750E">
        <w:rPr>
          <w:highlight w:val="white"/>
        </w:rPr>
        <w:fldChar w:fldCharType="end"/>
      </w:r>
      <w:r>
        <w:rPr>
          <w:highlight w:val="white"/>
        </w:rPr>
        <w:t>.</w:t>
      </w:r>
    </w:p>
    <w:p w14:paraId="1D5C7C2A" w14:textId="7DAD3C44" w:rsidR="00734DC0" w:rsidRDefault="00000000" w:rsidP="00430534">
      <w:pPr>
        <w:shd w:val="clear" w:color="auto" w:fill="FFFFFF"/>
      </w:pPr>
      <w:r>
        <w:t xml:space="preserve"> Cùng với việc xác định rõ đóng góp của hệ vi sinh vật cho sức khỏe, phát hiện, điều trị bệnh cho các cá thể bao gồm cả người và động vật, thực vật; phát triển các phương pháp điều trị mới trên cơ sở các kiến thức metagenomics. Theo nghiên cứu của </w:t>
      </w:r>
      <w:hyperlink r:id="rId12">
        <w:r>
          <w:rPr>
            <w:highlight w:val="white"/>
          </w:rPr>
          <w:t>Kirsty TT Kwok</w:t>
        </w:r>
      </w:hyperlink>
      <w:r>
        <w:t xml:space="preserve"> </w:t>
      </w:r>
      <w:r>
        <w:lastRenderedPageBreak/>
        <w:t xml:space="preserve">và cộng sự </w:t>
      </w:r>
      <w:r w:rsidR="00E6750E">
        <w:fldChar w:fldCharType="begin"/>
      </w:r>
      <w:r w:rsidR="00E6750E">
        <w:instrText xml:space="preserve"> ADDIN ZOTERO_ITEM CSL_CITATION {"citationID":"875JEPNa","properties":{"formattedCitation":"[11]","plainCitation":"[11]","noteIndex":0},"citationItems":[{"id":29,"uris":["http://zotero.org/users/local/3hdB627Q/items/SGU6G4F6"],"itemData":{"id":29,"type":"article-journal","abstract":"A majority of emerging infectious diseases are of zoonotic origin. Metagenomic Next-Generation Sequencing (mNGS) has been employed to identify uncommon and novel infectious etiologies and characterize virus diversity in human, animal, and environmental samples. Here, we systematically reviewed studies that performed viral mNGS in common livestock (cattle, small ruminants, poultry, and pigs). We identified 2481 records and 120 records were ultimately included after a first and second screening. Pigs were the most frequently studied livestock and the virus diversity found in samples from poultry was the highest. Known animal viruses, zoonotic viruses, and novel viruses were reported in available literature, demonstrating the capacity of mNGS to identify both known and novel viruses. However, the coverage of metagenomic studies was patchy, with few data on the virome of small ruminants and respiratory virome of studied livestock. Essential metadata such as age of livestock and farm types were rarely mentioned in available literature, and only 10.8% of the datasets were publicly available. Developing a deeper understanding of livestock virome is crucial for detection of potential zoonotic and animal pathogens and One Health preparedness. Metagenomic studies can provide this background but only when combined with essential metadata and following the “FAIR” (Findable, Accessible, Interoperable, and Reusable) data principles.","container-title":"Viruses","DOI":"10.3390/v12010107","ISSN":"1999-4915","issue":"1","journalAbbreviation":"Viruses","language":"en","page":"107","source":"DOI.org (Crossref)","title":"Virus Metagenomics in Farm Animals: A Systematic Review","title-short":"Virus Metagenomics in Farm Animals","volume":"12","author":[{"family":"Kwok","given":"Kirsty T. T."},{"family":"Nieuwenhuijse","given":"David F."},{"family":"Phan","given":"My V. T."},{"family":"Koopmans","given":"Marion P. G."}],"issued":{"date-parts":[["2020",1,16]]}}}],"schema":"https://github.com/citation-style-language/schema/raw/master/csl-citation.json"} </w:instrText>
      </w:r>
      <w:r w:rsidR="00E6750E">
        <w:fldChar w:fldCharType="separate"/>
      </w:r>
      <w:r w:rsidR="00E6750E" w:rsidRPr="00E6750E">
        <w:t>[11]</w:t>
      </w:r>
      <w:r w:rsidR="00E6750E">
        <w:fldChar w:fldCharType="end"/>
      </w:r>
      <w:r>
        <w:t xml:space="preserve"> vào năm 2020 về Metagenomics của virus ở động vật trang trại, các loại virus động vật, virus lây truyền từ động vật sang người và các loại virus mới đã được biết đến đã được báo cáo trong các tài liệu hiện có, chứng minh khả năng của mNGS trong việc xác định cả loại virus đã biết và loại virus mới. </w:t>
      </w:r>
    </w:p>
    <w:p w14:paraId="118C1463" w14:textId="2ED81A45" w:rsidR="00430534" w:rsidRDefault="00430534">
      <w:pPr>
        <w:pBdr>
          <w:top w:val="nil"/>
          <w:left w:val="nil"/>
          <w:bottom w:val="nil"/>
          <w:right w:val="nil"/>
          <w:between w:val="nil"/>
        </w:pBdr>
      </w:pPr>
      <w:r w:rsidRPr="00430534">
        <w:t xml:space="preserve">Hiện nay người ta đã áp dụng Metagenomics lâm sàng ở các nước thu nhập thấp và trung bình để phát hiện, tiếp cận rộng rãi hơn cả mầm bệnh đã biết và mầm bệnh mới như nghiên cứu của Gert Marais và các cộng sự </w:t>
      </w:r>
      <w:r w:rsidR="00E6750E">
        <w:fldChar w:fldCharType="begin"/>
      </w:r>
      <w:r w:rsidR="00E6750E">
        <w:instrText xml:space="preserve"> ADDIN ZOTERO_ITEM CSL_CITATION {"citationID":"JnqUHFT6","properties":{"formattedCitation":"[12]","plainCitation":"[12]","noteIndex":0},"citationItems":[{"id":31,"uris":["http://zotero.org/users/local/3hdB627Q/items/A37CLQ6R"],"itemData":{"id":31,"type":"article-journal","container-title":"The Lancet Microbe","DOI":"10.1016/S2666-5247(22)00328-7","ISSN":"26665247","issue":"3","journalAbbreviation":"The Lancet Microbe","language":"en","page":"e192-e199","source":"DOI.org (Crossref)","title":"A case for investment in clinical metagenomics in low-income and middle-income countries","volume":"4","author":[{"family":"Marais","given":"Gert"},{"family":"Hardie","given":"Diana"},{"family":"Brink","given":"Adrian"}],"issued":{"date-parts":[["2023",3]]}}}],"schema":"https://github.com/citation-style-language/schema/raw/master/csl-citation.json"} </w:instrText>
      </w:r>
      <w:r w:rsidR="00E6750E">
        <w:fldChar w:fldCharType="separate"/>
      </w:r>
      <w:r w:rsidR="00E6750E" w:rsidRPr="00E6750E">
        <w:t>[12]</w:t>
      </w:r>
      <w:r w:rsidR="00E6750E">
        <w:fldChar w:fldCharType="end"/>
      </w:r>
      <w:r w:rsidRPr="00430534">
        <w:t>.</w:t>
      </w:r>
    </w:p>
    <w:p w14:paraId="001407F7" w14:textId="09C97B4E" w:rsidR="00734DC0" w:rsidRDefault="00000000">
      <w:pPr>
        <w:pBdr>
          <w:top w:val="nil"/>
          <w:left w:val="nil"/>
          <w:bottom w:val="nil"/>
          <w:right w:val="nil"/>
          <w:between w:val="nil"/>
        </w:pBdr>
      </w:pPr>
      <w:r>
        <w:t>Trong bài niên luận này này, chúng tôi sẽ nghiên cứu về binning trong khai thác tổng hợp các tập dữ liệu của metagenomics.</w:t>
      </w:r>
      <w:r>
        <w:rPr>
          <w:shd w:val="clear" w:color="auto" w:fill="FAFBFC"/>
        </w:rPr>
        <w:t xml:space="preserve"> </w:t>
      </w:r>
      <w:r>
        <w:rPr>
          <w:highlight w:val="white"/>
        </w:rPr>
        <w:t xml:space="preserve">Một giải pháp gom cụm trình tự metagenomic được đề xuất đó là </w:t>
      </w:r>
      <w:r>
        <w:t>Gaussian Mixture Models</w:t>
      </w:r>
      <w:r>
        <w:rPr>
          <w:highlight w:val="white"/>
        </w:rPr>
        <w:t xml:space="preserve"> nhằm giải quyết một tập hợp các điểm dữ liệu cần được nhóm thành nhiều phần hoặc cụm dựa trên mức độ giống nhau của chúng. Nghiên cứu này cũng đánh giá tổng quan hiệu suất phân cụm, so sánh với các giải pháp gom cụm trình tự metagenomic hiện nay.</w:t>
      </w:r>
    </w:p>
    <w:p w14:paraId="1B8244C2" w14:textId="77777777" w:rsidR="00734DC0" w:rsidRDefault="00000000">
      <w:pPr>
        <w:pStyle w:val="Heading2"/>
        <w:numPr>
          <w:ilvl w:val="1"/>
          <w:numId w:val="11"/>
        </w:numPr>
        <w:rPr>
          <w:sz w:val="26"/>
          <w:szCs w:val="26"/>
        </w:rPr>
      </w:pPr>
      <w:bookmarkStart w:id="1262" w:name="_Toc152152152"/>
      <w:r>
        <w:rPr>
          <w:sz w:val="26"/>
          <w:szCs w:val="26"/>
        </w:rPr>
        <w:t>Mô tả chi tiết đề tài</w:t>
      </w:r>
      <w:bookmarkEnd w:id="1262"/>
    </w:p>
    <w:p w14:paraId="6F947887" w14:textId="77777777" w:rsidR="00734DC0" w:rsidRDefault="00000000">
      <w:r>
        <w:t xml:space="preserve">Đề tài “Phân cụm metagenomics dựa trên thuật toán Gaussian Mixture Models” với mục tiêu phân cụm các mẫu metagenomics. Để thực hiện mục tiêu trên, nghiên cứu đã xây dựng áp dụng thuật toán Gaussian Mixture Models và kết hợp huấn luyện các mô hình như CNN, RF. </w:t>
      </w:r>
    </w:p>
    <w:p w14:paraId="2DE0C768" w14:textId="77777777" w:rsidR="00734DC0" w:rsidRDefault="00000000">
      <w:r>
        <w:t>Trong đó Binning là một trong những vấn đề quan trọng trong quá trình phân tích dữ liệu metagenomic. Binning, còn được gọi là phân nhóm dữ liệu rời rạc hoặc phân nhóm dữ liệu, là một kỹ thuật tiền xử lý dữ liệu được sử dụng trong khai thác dữ liệu. Nó liên quan đến việc chia một biến liên tục thành một tập hợp các khoảng hoặc “thùng” nhỏ hơn và thay thế các giá trị ban đầu bằng nhãn thùng tương ứng. Việc tạo nhóm có thể được áp dụng cho cả biến số và biến phân loại và mục đích chính của nó là đơn giản hóa dữ liệu và giúp phân tích dễ quản lý và quan sát hơn. Việc kết hợp các biến liên tục tạo ra tính phi tuyến tính và có xu hướng cải thiện hiệu suất của mô hình. Nó cũng có thể được sử dụng để xác định các giá trị bị thiếu hoặc các giá trị ngoại lệ. Việc gộp nhóm các giá trị liên quan lại với nhau trong các thùng cũng để giảm số lượng giá trị riêng biệt. Ngoài ra, việc tạo nhóm có thể cải thiện chất lượng mô hình bằng cách tăng cường mối quan hệ giữa các thuộc tính. Nó cũng có thể được sử dụng trong phân tích đa biến bằng cách gộp nhiều đặc điểm cùng một lúc để đơn giản hóa việc phân tích của mình.</w:t>
      </w:r>
    </w:p>
    <w:p w14:paraId="234EBE12" w14:textId="77777777" w:rsidR="00734DC0" w:rsidRDefault="00000000">
      <w:pPr>
        <w:shd w:val="clear" w:color="auto" w:fill="FFFFFF"/>
      </w:pPr>
      <w:r>
        <w:t xml:space="preserve">Trong khoa học Binning thường được sử dụng như một từ đồng nghĩa với việc nhóm hoặc phân loại như </w:t>
      </w:r>
      <w:hyperlink r:id="rId13">
        <w:r>
          <w:t>Data binning</w:t>
        </w:r>
      </w:hyperlink>
      <w:r>
        <w:t xml:space="preserve"> (một kỹ thuật tiền xử lý dữ liệu), </w:t>
      </w:r>
      <w:hyperlink r:id="rId14">
        <w:r>
          <w:t>Binning (metagenomics)</w:t>
        </w:r>
      </w:hyperlink>
      <w:r>
        <w:t xml:space="preserve"> (quá trình phân loại các lần đọc thành các nhóm hoặc phân loại khác nhau) </w:t>
      </w:r>
      <w:hyperlink r:id="rId15">
        <w:r>
          <w:t>Phân loại sản phẩm</w:t>
        </w:r>
      </w:hyperlink>
      <w:r>
        <w:t>  (trong chế tạo thiết bị bán dẫn, quá trình phân loại thành phẩm).  Trong xử lý ảnh kỹ thuật số, "binning" có một ý nghĩa rất khác. Bining pixel là quá trình kết hợp các khối pixel liền kề trong toàn bộ hình ảnh, bằng cách tính tổng hoặc lấy trung bình các giá trị của chúng, trong hoặc sau khi đọc. </w:t>
      </w:r>
    </w:p>
    <w:p w14:paraId="1EDE717D" w14:textId="77777777" w:rsidR="00734DC0" w:rsidRDefault="00000000">
      <w:r>
        <w:rPr>
          <w:highlight w:val="white"/>
        </w:rPr>
        <w:lastRenderedPageBreak/>
        <w:t>Đối với binning dữ liệu các mẫu metagenomic có thể chứa các kết quả đọc từ một số lượng lớn sinh vật. Trong hầu hết các trường hợp, bản chất không hoàn chỉnh của các trình tự thu được khiến việc tập hợp các gen riêng lẻ trở nên khó khăn, càng khó phục hồi toàn bộ bộ gen của mỗi sinh vật. Do đó, các kỹ thuật binning là cách thể hiện tốt nhất để xác định và quan sát các dữ liệu.</w:t>
      </w:r>
    </w:p>
    <w:p w14:paraId="56B47DAF" w14:textId="6EFE558B" w:rsidR="00734DC0" w:rsidRDefault="00000000">
      <w:r>
        <w:t xml:space="preserve">Metagenomic đóng một vai trò rất quan trọng đối với nền y học. Chúng ta có thể tìm thấy các nghiên cứu về phần mềm tự động để phân tích dữ liệu giải trình tự 16S rRNA như MetaDP của </w:t>
      </w:r>
      <w:r w:rsidR="00E6750E" w:rsidRPr="006E6AD8">
        <w:rPr>
          <w:szCs w:val="26"/>
        </w:rPr>
        <w:t>Xilin Xu</w:t>
      </w:r>
      <w:r w:rsidR="00E6750E">
        <w:t xml:space="preserve"> </w:t>
      </w:r>
      <w:r>
        <w:t>et al</w:t>
      </w:r>
      <w:r w:rsidR="00430534">
        <w:t xml:space="preserve"> </w:t>
      </w:r>
      <w:r w:rsidR="00E6750E">
        <w:fldChar w:fldCharType="begin"/>
      </w:r>
      <w:r w:rsidR="00E6750E">
        <w:instrText xml:space="preserve"> ADDIN ZOTERO_ITEM CSL_CITATION {"citationID":"xEf0cwUr","properties":{"formattedCitation":"[13]","plainCitation":"[13]","noteIndex":0},"citationItems":[{"id":33,"uris":["http://zotero.org/users/local/3hdB627Q/items/H2JIYZQ4"],"itemData":{"id":33,"type":"article-journal","container-title":"Biophysics Reports","DOI":"10.1007/s41048-016-0033-4","ISSN":"2364-3439, 2364-3420","issue":"5-6","journalAbbreviation":"Biophys Rep","language":"en","page":"106-115","source":"DOI.org (Crossref)","title":"MetaDP: a comprehensive web server for disease prediction of 16S rRNA metagenomic datasets","title-short":"MetaDP","volume":"2","author":[{"family":"Xu","given":"Xilin"},{"family":"Wu","given":"Aiping"},{"family":"Zhang","given":"Xinlei"},{"family":"Su","given":"Mingming"},{"family":"Jiang","given":"Taijiao"},{"family":"Yuan","given":"Zhe-Ming"}],"issued":{"date-parts":[["2016",12]]}}}],"schema":"https://github.com/citation-style-language/schema/raw/master/csl-citation.json"} </w:instrText>
      </w:r>
      <w:r w:rsidR="00E6750E">
        <w:fldChar w:fldCharType="separate"/>
      </w:r>
      <w:r w:rsidR="00E6750E" w:rsidRPr="00E6750E">
        <w:t>[13]</w:t>
      </w:r>
      <w:r w:rsidR="00E6750E">
        <w:fldChar w:fldCharType="end"/>
      </w:r>
      <w:r>
        <w:t xml:space="preserve">. Bài viết nghiên cứu phương pháp bao gồm kiểm soát chất lượng dữ liệu, phân cụm đơn vị phân loại vận hành, phân tích đa dạng và mô hình dự đoán rủi ro bệnh tật. Ngoài ra, một mô hình dự đoán dựa trên SVM được cấu hình đã được xây dựng cho hội chứng ruột kích thích (IBS). Mục đích thiết yếu của dịch vụ web MetaDP là cung cấp hệ thống phân tích tự động thân thiện với người dùng, trong đó người dùng chỉ cần tải lên dữ liệu thô được tạo từ nền tảng giải trình tự thông lượng cao. Kết quả bài viết cho thấy độ chính xác và điểm AUC lần lượt là 0,93 và 0,95. Thành công của mô hình dự đoán IBS cho thấy nền tảng này cũng có thể được áp dụng cho các bệnh khác liên quan đến vi khuẩn đường ruột, chẳng hạn như béo phì, hội chứng chuyển hóa hoặc ung thư đường ruột, cùng nhiều bệnh khác. </w:t>
      </w:r>
    </w:p>
    <w:p w14:paraId="65468208" w14:textId="62745C10" w:rsidR="00734DC0" w:rsidRDefault="00000000">
      <w:r>
        <w:t xml:space="preserve">Hoặc nghiên cứu về DisBalance của </w:t>
      </w:r>
      <w:r w:rsidR="00E6750E" w:rsidRPr="006E6AD8">
        <w:rPr>
          <w:szCs w:val="26"/>
        </w:rPr>
        <w:t>Fenglong Yang</w:t>
      </w:r>
      <w:r w:rsidR="00E6750E">
        <w:t xml:space="preserve"> </w:t>
      </w:r>
      <w:r>
        <w:t>et al</w:t>
      </w:r>
      <w:r w:rsidR="00430534">
        <w:t xml:space="preserve"> </w:t>
      </w:r>
      <w:r w:rsidR="00E6750E">
        <w:fldChar w:fldCharType="begin"/>
      </w:r>
      <w:r w:rsidR="00E6750E">
        <w:instrText xml:space="preserve"> ADDIN ZOTERO_ITEM CSL_CITATION {"citationID":"sceqHl9C","properties":{"formattedCitation":"[14]","plainCitation":"[14]","noteIndex":0},"citationItems":[{"id":35,"uris":["http://zotero.org/users/local/3hdB627Q/items/RAT4FR3V"],"itemData":{"id":35,"type":"article-journal","abstract":"Abstract\n            How best to utilize the microbial taxonomic abundances in regard to the prediction and explanation of human diseases remains appealing and challenging, and the relative nature of microbiome data necessitates a proper feature selection method to resolve the compositional problem. In this study, we developed an all-in-one platform to address a series of issues in microbiome-based human disease prediction and taxonomic biomarkers discovery. We prioritize the interpretation, runtime and classification accuracy of the distal discriminative balances analysis (DBA-distal) method in selecting a set of distal discriminative balances, and develop DisBalance, a comprehensive platform, to integrate and streamline the workflows of disease model building, disease risk prediction and disease-related biomarker discovery for microbiome-based binary classifications. DisBalance allows the de novo model-building and disease risk prediction in a very fast and convenient way. To facilitate the model-driven and knowledge-driven discoveries, DisBalance dedicates multiple strategies for the mining of microbial biomarkers. The independent validation of the models constructed by the DisBalance pipeline is performed on seven microbiome datasets from the original article of DBA-distal. The implementation of the DisBalance platform is demonstrated by a complete analysis of a shotgun metagenomic dataset of Ulcerative Colitis (UC). As a free and open-source, DisBlance can be accessed at http://lab.malab.cn/soft/DisBalance. The source code and demo data for Disbalance are available at https://github.com/yangfenglong/DisBalance.","container-title":"Briefings in Bioinformatics","DOI":"10.1093/bib/bbab094","ISSN":"1467-5463, 1477-4054","issue":"5","language":"en","page":"bbab094","source":"DOI.org (Crossref)","title":"DisBalance: a platform to automatically build balance-based disease prediction models and discover microbial biomarkers from microbiome data","title-short":"DisBalance","volume":"22","author":[{"family":"Yang","given":"Fenglong"},{"family":"Zou","given":"Quan"}],"issued":{"date-parts":[["2021",9,2]]}}}],"schema":"https://github.com/citation-style-language/schema/raw/master/csl-citation.json"} </w:instrText>
      </w:r>
      <w:r w:rsidR="00E6750E">
        <w:fldChar w:fldCharType="separate"/>
      </w:r>
      <w:r w:rsidR="00E6750E" w:rsidRPr="00E6750E">
        <w:t>[14]</w:t>
      </w:r>
      <w:r w:rsidR="00E6750E">
        <w:fldChar w:fldCharType="end"/>
      </w:r>
      <w:r>
        <w:t xml:space="preserve">, được thiết kế như một nền tảng trực tuyến để giải quyết các vấn đề chính liên quan đến phân loại nhị phân dựa trên hệ vi sinh vật, bao gồm xây dựng mô hình bệnh tật, dự đoán rủi ro bệnh tật và khám phá dấu ấn sinh học vi khuẩn. Dựa trên mô hình bệnh tật, người ta có thể dự đoán nguy cơ mắc bệnh và khám phá các dấu ấn sinh học của vi khuẩn. Các mối liên hệ giữa vi khuẩn-bệnh mới có thể được suy ra bằng cách kết hợp các số dư hàng đầu và các vi khuẩn liên quan đến bệnh đã được chứng minh. Tính đến tháng 9/2021, DisBalance được xem là giải pháp tốt nhất cho các vấn đề liên quan đến phân loại nhị phân dựa trên hệ vi sinh vật. Tuy nhiên, vì nó dựa trên DBA-distal, vẫn chưa giải quyết được hoàn toàn vấn đề đếm dữ liệu hệ vi sinh vật, nên DisBalance được khuyến nghị áp dụng cho các tập dữ liệu có cỡ mẫu lớn hơn. </w:t>
      </w:r>
    </w:p>
    <w:p w14:paraId="17BD83E7" w14:textId="7C75EEC0" w:rsidR="00734DC0" w:rsidRDefault="00000000" w:rsidP="00E6750E">
      <w:r>
        <w:t>Một chương trình khác cũng chẩn đoán IBD dựa trên dữ liệu hệ vi sinh vật đường ruột của con người đó là LightCUD</w:t>
      </w:r>
      <w:r w:rsidR="00FB4ECC">
        <w:t xml:space="preserve"> </w:t>
      </w:r>
      <w:r w:rsidR="00E6750E">
        <w:fldChar w:fldCharType="begin"/>
      </w:r>
      <w:r w:rsidR="00E6750E">
        <w:instrText xml:space="preserve"> ADDIN ZOTERO_ITEM CSL_CITATION {"citationID":"Kq4s3sk3","properties":{"formattedCitation":"[15]","plainCitation":"[15]","noteIndex":0},"citationItems":[{"id":36,"uris":["http://zotero.org/users/local/3hdB627Q/items/WXJ5LS9L"],"itemData":{"id":36,"type":"article-journal","abstract":"Abstract\n            \n              Background\n              An increasing number of biological and clinical evidences have indicated that the microorganisms significantly get involved in the pathological mechanism of extensive varieties of complex human diseases. Inferring potential related microbes for diseases can not only promote disease prevention, diagnosis and treatment, but also provide valuable information for drug development. Considering that experimental methods are expensive and time-consuming, developing computational methods is an alternative choice. However, most of existing methods are biased towards well-characterized diseases and microbes. Furthermore, existing computational methods are limited in predicting potential microbes for new diseases.\n            \n            \n              Results\n              Here, we developed a novel computational model to predict potential human microbe-disease associations (MDAs) based on Weighted Meta-Graph (WMGHMDA). We first constructed a heterogeneous information network (HIN) by combining the integrated microbe similarity network, the integrated disease similarity network and the known microbe-disease bipartite network. And then, we implemented iteratively pre-designed Weighted Meta-Graph search algorithm on the HIN to uncover possible microbe-disease pairs by cumulating the contribution values of weighted meta-graphs to the pairs as their probability scores. Depending on contribution potential, we described the contribution degree of different types of meta-graphs to a microbe-disease pair with bias rating. Meta-graph with higher bias rating will be assigned greater weight value when calculating probability scores.\n            \n            \n              Conclusions\n              The experimental results showed that WMGHMDA outperformed some state-of-the-art methods with average AUCs of 0.9288, 0.9068 ±0.0031 in global leave-one-out cross validation (LOOCV) and 5-fold cross validation (5-fold CV), respectively. In the case studies, 9, 19, 37 and 10, 20, 45 out of top-10, 20, 50 candidate microbes were manually verified by previous reports for asthma and inflammatory bowel disease (IBD), respectively. Furthermore, three common human diseases (Crohn’s disease, Liver cirrhosis, Type 1 diabetes) were adopted to demonstrate that WMGHMDA could be efficiently applied to make predictions for new diseases. In summary, WMGHMDA has a high potential in predicting microbe-disease associations.","container-title":"BMC Bioinformatics","DOI":"10.1186/s12859-019-3066-0","ISSN":"1471-2105","issue":"1","journalAbbreviation":"BMC Bioinformatics","language":"en","page":"541","source":"DOI.org (Crossref)","title":"WMGHMDA: a novel weighted meta-graph-based model for predicting human microbe-disease association on heterogeneous information network","title-short":"WMGHMDA","volume":"20","author":[{"family":"Long","given":"Yahui"},{"family":"Luo","given":"Jiawei"}],"issued":{"date-parts":[["2019",12]]}}}],"schema":"https://github.com/citation-style-language/schema/raw/master/csl-citation.json"} </w:instrText>
      </w:r>
      <w:r w:rsidR="00E6750E">
        <w:fldChar w:fldCharType="separate"/>
      </w:r>
      <w:r w:rsidR="00E6750E" w:rsidRPr="00E6750E">
        <w:t>[15]</w:t>
      </w:r>
      <w:r w:rsidR="00E6750E">
        <w:fldChar w:fldCharType="end"/>
      </w:r>
      <w:r>
        <w:t xml:space="preserve">. Dữ liệu giải trình tự toàn bộ bộ gen (WGS) thông lượng cao để phân tích thành phần vi sinh vật của các mẫu hệ vi sinh vật đường ruột. Ngoài ra, bài báo đã so sánh hiệu suất của năm thuật toán học máy khác nhau, là hồi quy logistic, rừng ngẫu nhiên, phân loại tăng cường độ dốc, máy vectơ hỗ trợ và LightGBM để đào tạo từng mô hình của mô-đun tương ứng.Với dữ liệu WGS hoặc dữ liệu giải trình tự 16S rRNA của các mẫu hệ vi sinh vật đường ruột làm đầu vào, LightCUD có thể phân biệt IBD với các biện pháp kiểm soát lành mạnh với độ chính xác cao và xác định thêm loại IBD cụ thể. LightCUD dự đoán khả năng mắc IBD và mẫu được xác định là IBD sau đó sẽ được phân loại là UC hoặc CD. Gần đây, một nghiên cứu về tự động dự đoán bệnh từ dữ liệu metagenomic trong ruột người bằng cách tăng cường GraphSAGE. Khung đề xuất có hai </w:t>
      </w:r>
      <w:r>
        <w:lastRenderedPageBreak/>
        <w:t xml:space="preserve">thành phần chính, module xây dựng Metagenomic Disease graph (MD-graph) và Disease prediction Network (DP-Net). Biểu đồ thể hiện mối quan hệ giữa các mẫu bằng thước đo độ gần. DP-Net bao gồm một mô hình GraphSAGE tăng cường dự đoán trạng thái của mẫu là ốm hay khỏe mạnh. Nghiên cứu gồm 6 bộ dữ liệu metagenomic bao gồm 5 bệnh (tiểu đường loại 2 (T2D), béo phì, xơ gan, CRC và IBD). Hiệu quả của phương pháp đề xuất được xác minh bằng cách sử dụng bộ dữ liệu thực và tổng hợp tương ứng với các bệnh như bệnh viêm ruột và ung thư đại trực tràng. Mô hình đề xuất đạt AUC cao nhất là 93%, Độ chính xác là 95%, điểm F1 là 95%. </w:t>
      </w:r>
    </w:p>
    <w:p w14:paraId="5C79F8E0" w14:textId="09D8F7B8" w:rsidR="00734DC0" w:rsidRDefault="00000000">
      <w:r>
        <w:t xml:space="preserve">Cũng có một vài nghiên cứu tổng hợp về các mô hình thống kê hệ vi sinh vật đường ruột để theo dõi tình trạng sức khỏe cá nhân như bài viết của </w:t>
      </w:r>
      <w:r w:rsidR="00E6750E" w:rsidRPr="006E6AD8">
        <w:rPr>
          <w:szCs w:val="26"/>
        </w:rPr>
        <w:t>Jinlin Zhu</w:t>
      </w:r>
      <w:r w:rsidR="00E6750E">
        <w:t xml:space="preserve"> </w:t>
      </w:r>
      <w:r>
        <w:t>et al</w:t>
      </w:r>
      <w:r w:rsidR="00E6750E">
        <w:t xml:space="preserve"> </w:t>
      </w:r>
      <w:r w:rsidR="00E6750E">
        <w:fldChar w:fldCharType="begin"/>
      </w:r>
      <w:r w:rsidR="00E6750E">
        <w:instrText xml:space="preserve"> ADDIN ZOTERO_ITEM CSL_CITATION {"citationID":"vfjK52jt","properties":{"formattedCitation":"[16]","plainCitation":"[16]","noteIndex":0},"citationItems":[{"id":38,"uris":["http://zotero.org/users/local/3hdB627Q/items/C4XRIJ64"],"itemData":{"id":38,"type":"article-journal","abstract":"Abstract\n            \n              Background\n              The gut microbiome is closely associated with health status, and any microbiota dysbiosis could considerably impact the host’s health. In addition, many active consortium projects have generated many reference datasets available for large-scale retrospective research. However, a comprehensive monitoring framework that analyzes health status and quantitatively present bacteria-to-health contribution has not been thoroughly investigated.\n            \n            \n              Methods\n              We systematically developed a statistical monitoring diagram for personalized health status prediction and analysis. Our framework comprises three elements: (1) a statistical monitoring model was established, the health index was constructed, and the health boundary was defined; (2) healthy patterns were identified among healthy people and analyzed using contrast learning; (3) the contribution of each bacterium to the health index of the diseased population was analyzed. Furthermore, we investigated disease proximity using the contribution spectrum and discovered multiple multi-disease-related targets.\n            \n            \n              Results\n              \n                We demonstrated and evaluated the effectiveness of the proposed monitoring framework for tracking personalized health status through comprehensive real-data analysis using the multi-study cohort and another validation cohort. A statistical monitoring model was developed based on 92 microbial taxa. In both the discovery and validation sets, our approach achieved balanced accuracies of 0.7132 and 0.7026, and AUC of 0.80 and 0.76, respectively. Four health patterns were identified in healthy populations, highlighting variations in species composition and metabolic function across these patterns. Furthermore, a reasonable correlation was found between the proposed health index and host physiological indicators, diversity, and functional redundancy. The health index significantly correlated with Shannon diversity (\n                \n                  \n                    $$\\rho = 0.07$$\n                    \n                      \n                        ρ\n                        =\n                        0.07\n                      \n                    \n                  \n                \n                ) and species richness (\n                \n                  \n                    $$\\rho = 0.44$$\n                    \n                      \n                        ρ\n                        =\n                        0.44\n                      \n                    \n                  \n                \n                ) in the healthy samples. However, in samples from individuals with diseases, the health index significantly correlated with age (\n                \n                  \n                    $$\\rho = 0.12$$\n                    \n                      \n                        ρ\n                        =\n                        0.12\n                      \n                    \n                  \n                \n                ), species richness (\n                \n                  \n                    $$\\rho = 0.46$$\n                    \n                      \n                        ρ\n                        =\n                        0.46\n                      \n                    \n                  \n                \n                ), and functional redundancy (\n                \n                  \n                    $$\\rho = - 0.16$$\n                    \n                      \n                        ρ\n                        =\n                        -\n                        0.16\n                      \n                    \n                  \n                \n                ). Personalized diagnosis is achieved by analyzing the contribution of each bacterium to the health index. We identified high-contribution species shared across multiple diseases by analyzing the contribution spectrum of these diseases.\n              \n            \n            \n              Conclusions\n              Our research revealed that the proposed monitoring framework could promote a deep understanding of healthy microbiomes and unhealthy variations and served as a bridge toward individualized therapy target discovery and precise modulation.","container-title":"Microbiome","DOI":"10.1186/s40168-023-01614-x","ISSN":"2049-2618","issue":"1","journalAbbreviation":"Microbiome","language":"en","page":"184","source":"DOI.org (Crossref)","title":"Statistical modeling of gut microbiota for personalized health status monitoring","volume":"11","author":[{"family":"Zhu","given":"Jinlin"},{"family":"Xie","given":"Heqiang"},{"family":"Yang","given":"Zixin"},{"family":"Chen","given":"Jing"},{"family":"Yin","given":"Jialin"},{"family":"Tian","given":"Peijun"},{"family":"Wang","given":"Hongchao"},{"family":"Zhao","given":"Jianxin"},{"family":"Zhang","given":"Hao"},{"family":"Lu","given":"Wenwei"},{"family":"Chen","given":"Wei"}],"issued":{"date-parts":[["2023",8,18]]}}}],"schema":"https://github.com/citation-style-language/schema/raw/master/csl-citation.json"} </w:instrText>
      </w:r>
      <w:r w:rsidR="00E6750E">
        <w:fldChar w:fldCharType="separate"/>
      </w:r>
      <w:r w:rsidR="00E6750E" w:rsidRPr="00E6750E">
        <w:t>[16]</w:t>
      </w:r>
      <w:r w:rsidR="00E6750E">
        <w:fldChar w:fldCharType="end"/>
      </w:r>
      <w:r>
        <w:t xml:space="preserve">. Mô hình giám sát thống kê được thiết lập, chỉ số sức khỏe được xây dựng và ranh giới sức khỏe được xác định, sau đó các mô hình lành mạnh được xác định ở những người khỏe mạnh và được phân tích bằng cách sử dụng phương pháp học tương phản để thấy được đóng góp của từng loại vi khuẩn vào chỉ số sức khỏe của dân số mắc bệnh đã được phân tích. Bài viết đã nghiên cứu tổng hợp các kết quả dự đoán sức khỏe bằng các phương pháp khác nhau liên quan đến </w:t>
      </w:r>
      <w:r>
        <w:rPr>
          <w:highlight w:val="white"/>
        </w:rPr>
        <w:t xml:space="preserve">hiPCA (Health index with PCA) và GMHI </w:t>
      </w:r>
      <w:r>
        <w:t xml:space="preserve">(gut microbiota health index) nhờ đó tìm ra các nguyên nhân gây bệnh được quan tâm nhiều nhất.  Mặc dù hiPCA có một số hạn chế tuy nhiên, hiPCA tạo điều kiện thuận lợi rất nhiều cho việc đánh giá cá nhân về tình trạng sức khỏe và xác định các dấu ấn sinh học tiềm năng. Thêm vào đó một nghiên cứu hoàn toàn mới để tăng cường học sâu metagenomic cho bệnh tật dự đoán và nhận dạng chữ ký nhất quán bằng cách tái cấu trúc biểu diễn microbiome 2D. Ở đây, một thuật toán nhúng, nhóm và ánh xạ vi sinh vật không được giám sát (MEGMA) đã được phát triển để chuyển đổi dữ liệu metagenomic thành biểu diễn microbiome 2D đa kênh được cá nhân hóa bằng cách học đa dạng và phân cụm các cấu hình vi sinh vật. Các biểu diễn 2D này cho phép dự đoán bệnh nâng cao bằng các mô hình AggMapNet dựa trên ConvNet đã được thiết lập, vượt trội so với các mô hình học máy và học sâu thường được sử dụng trong bộ dữ liệu điểm chuẩn metagenomic. Kết quả cho thấy rằng những ưu điểm nổi bật của đường dẫn MEGMAAggMapNet-GFI trong dữ liệu metagenomic có thể có khả năng tìm thấy ứng dụng rộng rãi trong các lĩnh vực y sinh khác nhau. </w:t>
      </w:r>
    </w:p>
    <w:p w14:paraId="4E4D9FE9" w14:textId="6628AE94" w:rsidR="00734DC0" w:rsidRDefault="00000000">
      <w:r>
        <w:t xml:space="preserve">Những năm gần đây, xuất hiện phần lớn các nghiên cứu về phương pháp Metagenomic Next-Generation Sequencing (mNGS). Vào năm 2022, </w:t>
      </w:r>
      <w:r w:rsidR="00E6750E" w:rsidRPr="006E6AD8">
        <w:rPr>
          <w:szCs w:val="26"/>
        </w:rPr>
        <w:t>Mengyi Zhao</w:t>
      </w:r>
      <w:r>
        <w:t xml:space="preserve"> et al </w:t>
      </w:r>
      <w:r w:rsidR="00E6750E">
        <w:t xml:space="preserve">  </w:t>
      </w:r>
      <w:r w:rsidR="00E6750E">
        <w:fldChar w:fldCharType="begin"/>
      </w:r>
      <w:r w:rsidR="00E6750E">
        <w:instrText xml:space="preserve"> ADDIN ZOTERO_ITEM CSL_CITATION {"citationID":"GClnnyzY","properties":{"formattedCitation":"[17]","plainCitation":"[17]","noteIndex":0},"citationItems":[{"id":42,"uris":["http://zotero.org/users/local/3hdB627Q/items/CVLHYQWC"],"itemData":{"id":42,"type":"article-journal","abstract":"Background\n              \n                Pneumocystis jirovecii\n                pneumonia (PJP) remains an important cause of morbidity and mortality in non-HIV immunocompromised patients especially in transplant recipients. But its diagnosis remains challenging due to the insuffificient performance of conventional methods for diagnosing\n                Pneumocystis jirovecii(P. jirovecii)\n                infection. Therefore, the auxiliary diagnostic function of metagenomics next-generation sequencing (mNGS) in clinical practice is worth of exploring.\n              \n            \n            \n              Method\n              \n                34 non-HIV immunocompromised patients who were diagnosed as PJP by clinical manifestations, imaging findings, immune status of the host, and Methenamine silver staining were tested by mNGS from October 2018 to December 2020 in Sichuan Provincial People’s Hospital. The clinical performances of mNGS for\n                P. jirovecii\n                infection diagnosis were also evaluated with genome reads abundance and comparing with other traditional diagnostic methods.\n              \n            \n            \n              Results\n              \n                We diagnosed a total of 34 non-HIV PJP patients by the clinical composite diagnosis. Our data shows that, compared with the clinical microbiological test, the detection rate of mNGS for\n                P. jirovecii\n                in non-HIV infected PJP patients is significantly higher than that of Methenamine silver staining and serum 1-3-β-D-glucan. mNGS can be used as an auxiliary diagnostic tool to help diagnosis. The number of reads mapped to the genome of\n                P. jirovecii\n                and the duration of patients from onset to sampling collection were statistically significant between the two groups (Reads&amp;gt;100 and Reads ≤ 100) (8days\n                vs\n                . 23days,\n                p\n                =0.020). In addition, univariate analysis showed that C-reactive protein (15.8mg/L\n                vs\n                .79.56mg/L,\n                p\n                =0.016), lactate dehydrogenase (696U/l\n                vs\n                . 494U/l,\n                p\n                =0.030) and procalcitonin (0.09ng/ml\n                vs\n                . 0.59ng/ml,\n                p\n                =0.028) was also statistically significant between the two groups.\n              \n            \n            \n              Conclusions\n              \n                An effective detection rate was achieved in PJP patients using mNGS testing of bronchoalveolar lavage fluid (BALF) or blood. The study also confirmed that the abundance of reads of\n                P. jirovecii\n                is related to the interval between the onset and sample collection. And the inflammation status during simultaneous mNGS detection might determine the abundance of pathogens. Hence, we conclude that the mNGS strategy could benefit disease diagnosis as well as treatment when complicated clinical infections appeared.","container-title":"Frontiers in Cellular and Infection Microbiology","DOI":"10.3389/fcimb.2022.1026739","ISSN":"2235-2988","journalAbbreviation":"Front. Cell. Infect. Microbiol.","page":"1026739","source":"DOI.org (Crossref)","title":"The diagnostic value of metagenomic next-generation sequencing for identifying Pneumocystis jirovecii infection in non-HIV immunocompromised patients","volume":"12","author":[{"family":"Zhao","given":"Mengyi"},{"family":"Yue","given":"Ruiming"},{"family":"Wu","given":"Xiaoxiao"},{"family":"Gao","given":"Zhan"},{"family":"He","given":"Miao"},{"family":"Pan","given":"Lingai"}],"issued":{"date-parts":[["2022",10,27]]}}}],"schema":"https://github.com/citation-style-language/schema/raw/master/csl-citation.json"} </w:instrText>
      </w:r>
      <w:r w:rsidR="00E6750E">
        <w:fldChar w:fldCharType="separate"/>
      </w:r>
      <w:r w:rsidR="00E6750E" w:rsidRPr="00E6750E">
        <w:t>[17]</w:t>
      </w:r>
      <w:r w:rsidR="00E6750E">
        <w:fldChar w:fldCharType="end"/>
      </w:r>
      <w:r w:rsidR="00E6750E">
        <w:t xml:space="preserve"> </w:t>
      </w:r>
      <w:r>
        <w:t xml:space="preserve">đã cho ra bài viết về Giá trị chẩn đoán của giải trình tự metagenomic thế hệ tiếp theo để xác định nhiễm trùng Pneumocystis jirovecii ở bệnh nhân suy giảm miễn dịch không nhiễm HIV. 34 bệnh nhân suy giảm miễn dịch không nhiễm HIV được chẩn đoán là PJP qua biểu hiện lâm sàng. Các mẫu huyết tương và các mẫu dịch cơ thể được xử lý mẫu và tách chiết DNA. Sau đó, thư viện DNA được xây dựng bằng cách phân mảnh DNA, sửa chữa các đầu cùn do phân mảnh gây ra, nối các bộ điều hợp để khuếch đại và giải trình tự, cũng như khuếch đại PCR để làm phong phú các đoạn mục tiêu. Ngoài ra, bài báo còn so sánh một số yếu tố có thể ảnh hưởng đến mức độ đọc P. jirovecii được phát hiện bởi mNGS. </w:t>
      </w:r>
      <w:r>
        <w:lastRenderedPageBreak/>
        <w:t xml:space="preserve">So với xét nghiệm vi sinh lâm sàng, tỷ lệ phát hiện mNGS đối với P. jirovecii ở bệnh nhân PJP không nhiễm HIV cao hơn đáng kể so với nhuộm bạc Methenamine và huyết thanh 1-3-β-D-glucan. </w:t>
      </w:r>
      <w:r w:rsidR="00E6750E" w:rsidRPr="006E6AD8">
        <w:rPr>
          <w:szCs w:val="26"/>
        </w:rPr>
        <w:t>Xuan Zhang</w:t>
      </w:r>
      <w:r w:rsidR="00E6750E">
        <w:t xml:space="preserve"> </w:t>
      </w:r>
      <w:r>
        <w:t xml:space="preserve">et al </w:t>
      </w:r>
      <w:r w:rsidR="00E6750E">
        <w:fldChar w:fldCharType="begin"/>
      </w:r>
      <w:r w:rsidR="00E6750E">
        <w:instrText xml:space="preserve"> ADDIN ZOTERO_ITEM CSL_CITATION {"citationID":"wz5WqKtA","properties":{"formattedCitation":"[18]","plainCitation":"[18]","noteIndex":0},"citationItems":[{"id":44,"uris":["http://zotero.org/users/local/3hdB627Q/items/PVUM4LA4"],"itemData":{"id":44,"type":"article-journal","container-title":"Infection and Drug Resistance","DOI":"10.2147/IDR.S417088","ISSN":"1178-6973","journalAbbreviation":"IDR","language":"en","page":"4137-4145","source":"DOI.org (Crossref)","title":"Diagnosis of Non-Tuberculous Mycobacterial Pulmonary Disease by Metagenomic Next-Generation Sequencing on Bronchoalveolar Lavage Fluid","volume":"Volume 16","author":[{"family":"Zhang","given":"Xuan"},{"family":"Chen","given":"Huixin"},{"family":"Lin","given":"Yaqing"},{"family":"Yang","given":"Meifang"},{"family":"Zhao","given":"Hong"},{"family":"Hu","given":"Jianhua"},{"family":"Han","given":"Dongsheng"}],"issued":{"date-parts":[["2023",6]]}}}],"schema":"https://github.com/citation-style-language/schema/raw/master/csl-citation.json"} </w:instrText>
      </w:r>
      <w:r w:rsidR="00E6750E">
        <w:fldChar w:fldCharType="separate"/>
      </w:r>
      <w:r w:rsidR="00E6750E" w:rsidRPr="00E6750E">
        <w:t>[18]</w:t>
      </w:r>
      <w:r w:rsidR="00E6750E">
        <w:fldChar w:fldCharType="end"/>
      </w:r>
      <w:r w:rsidR="00FB4ECC">
        <w:t xml:space="preserve"> </w:t>
      </w:r>
      <w:r>
        <w:t>dã nghiên cứu Hiệu suất chẩn đoán của trình tự thế hệ tiếp theo Metagenomic ở bệnh nhi. Nghiên cứu đã tiến hành giải trình tự mNGS (metaDNA-seq) và meta-transcriptomic (metaRNA-seq) cho 640 mẫu lâm sàng. Phân tích tin sinh học và định nghĩa độ nhạy, độ đặc hiệu, giá trị tiên đoán dương và giá trị tiên đoán âm trên các mẫu. Kết quả cho thấy mNGS có thể cung cấp độ nhạy cao hơn, từ đó cho phép chẩn đoán sớm hơn các mầm bệnh khó khăn và tốn thời gian, với ưu điểm rõ ràng là có khả năng phát hiện nhiễm trùng đa vi khuẩn chỉ trong một xét nghiệm. Đối với bệnh nhân nhi trong tình trạng nguy kịch bị nghi ngờ nhiễm trùng, xét nghiệm mNGS có thể cung cấp thông tin chẩn đoán có giá trị để giải quyết các kết quả xét nghiệm thường quy âm tính hoặc không kết luận, phân biệt ID với các trường hợp NID và tạo điều kiện cho việc ra quyết định điều trị lâm sàng chính xác và hiệu quả.</w:t>
      </w:r>
    </w:p>
    <w:p w14:paraId="12FC9520" w14:textId="1A5C5901" w:rsidR="00734DC0" w:rsidRDefault="00000000">
      <w:r>
        <w:t xml:space="preserve">Cũng trong năm này, </w:t>
      </w:r>
      <w:r w:rsidR="00E6750E" w:rsidRPr="006E6AD8">
        <w:rPr>
          <w:szCs w:val="26"/>
        </w:rPr>
        <w:t>Jun Li</w:t>
      </w:r>
      <w:r w:rsidR="00E6750E">
        <w:t xml:space="preserve"> </w:t>
      </w:r>
      <w:r>
        <w:t xml:space="preserve">et al </w:t>
      </w:r>
      <w:r w:rsidR="00E6750E">
        <w:fldChar w:fldCharType="begin"/>
      </w:r>
      <w:r w:rsidR="00E6750E">
        <w:instrText xml:space="preserve"> ADDIN ZOTERO_ITEM CSL_CITATION {"citationID":"jE0r1TvB","properties":{"formattedCitation":"[19]","plainCitation":"[19]","noteIndex":0},"citationItems":[{"id":80,"uris":["http://zotero.org/users/local/3hdB627Q/items/KP9IJEND"],"itemData":{"id":80,"type":"article-journal","abstract":"Introduction. The diagnosis of pulmonary infection and the identification of pathogens are still clinical challenges in immunocompromised patients. Metagenomic next-generation sequencing (mNGS) has emerged as a promising infection diagnostic technique. However, its diagnostic value in immunocompromised patients needs further exploration. Purposes. This study was to evaluate the diagnostic value of mNGS compared with comprehensive conventional pathogen tests (CTs) in the etiology of pneumonia in immunocompromised patients and immunocompetent patients. Methods. We retrospectively reviewed 53 patients who were diagnosed with pneumonia from May 2019 to June 2021. There were 32 immunocompromised patients and 21 immunocompetent patients with pneumonia who received both mNGS and CTs. The diagnostic performance was compared between mNGS and CTs in immunocompromised patients, using the composite diagnosis as the reference standard. And, the diagnostic value of mNGS for mixed infections was further analyzed. Results. Compared to immunocompetent patients, the most commonly pathogens, followed by Cytomegalovirus, Pneumocystis jirovecii and Klebsiella pneumoniae in immunocompromised patients. Furthermore, more mixed infections were diagnosed, and bacterial-fungal-virus coinfection was the most frequent combination (43.8%). mNGS can detect more types of pathogenic microorganisms than CTs in both groups (78.1% vs. 62.5%,\n              \n                \n                  P\n                  =\n                  0.016\n                \n              \n              and 57.1% vs. 42.9%,\n              \n                \n                  P\n                  =\n                  0.048\n                \n              \n              ). The overall diagnostic positive rate of mNGS for pathogens was higher in immunocompromised patients (\n              \n                \n                  P\n                  =\n                  0.002\n                \n              \n              ). In immunocompromised patients, a comparable diagnostic accuracy of mNGS and CTs was found for bacterial, fungal, and viral infections and coinfection. mNGS had a much higher sensitivity for bacterial infections (92.9% vs. 50%,\n              \n                \n                  P\n                  &lt;\n                  0.001\n                \n              \n              ) and coinfections (68.8% vs. 48.3%,\n              \n                \n                  P\n                  &lt;\n                  0.05\n                \n              \n              ), and it had no significant advantage in the detection of fungal infections, mainly due to the high sensitivity for Pneumocystis jirovecii in both groups. Conclusion. mNGS is more valuable in immunocompromised patients and exhibits apparent advantages in detecting bacterial and mixed infections. It may be an alternative or complementary diagnostic method for the diagnosis of complicated infections in immunocompromised patients.","container-title":"Canadian Journal of Infectious Diseases and Medical Microbiology","DOI":"10.1155/2022/5884568","ISSN":"1918-1493, 1712-9532","journalAbbreviation":"Canadian Journal of Infectious Diseases and Medical Microbiology","language":"en","page":"1-10","source":"DOI.org (Crossref)","title":"Diagnostic Value of Metagenomic Next-Generation Sequencing for Pneumonia in Immunocompromised Patients","volume":"2022","author":[{"family":"Li","given":"Jun"},{"family":"Zhou","given":"Chao-E."},{"family":"Wei","given":"Shan-Chen"},{"family":"Wang","given":"Li-Na"},{"family":"Shi","given":"Ming-Wei"},{"family":"Sun","given":"Chun-Ping"},{"family":"Lin","given":"Lian-Jun"},{"family":"Liu","given":"Xin-Min"}],"editor":[{"family":"Yin","given":"Jianhai"}],"issued":{"date-parts":[["2022",12,1]]}}}],"schema":"https://github.com/citation-style-language/schema/raw/master/csl-citation.json"} </w:instrText>
      </w:r>
      <w:r w:rsidR="00E6750E">
        <w:fldChar w:fldCharType="separate"/>
      </w:r>
      <w:r w:rsidR="00E6750E" w:rsidRPr="00E6750E">
        <w:t>[19]</w:t>
      </w:r>
      <w:r w:rsidR="00E6750E">
        <w:fldChar w:fldCharType="end"/>
      </w:r>
      <w:r w:rsidR="002120AB">
        <w:t xml:space="preserve"> </w:t>
      </w:r>
      <w:r>
        <w:t>cũng cho ra bài viết về Giá trị chẩn đoán của trình tự metagenomic thế hệ tiếp theo đối với bệnh viêm phổi ở bệnh nhân suy giảm miễn dịch. Mẫu vật được chia thành các phần nhỏ và được ghép nối để xét nghiệm CT và mNGS. Chẩn đoán lâm sàng cuối cùng dựa trên biểu hiện lâm sàng, xét nghiệm, X quang ngực, xét nghiệm vi sinh (bao gồm CT và mNGS). Với bộ dữ liệu gồm 137 bệnh nhân thực hiện phát hiện mNGS, trong đó 53 bệnh nhân được sàng lọc. Nghiên cứu này mô tả sự phân bố của mầm bệnh ở những bệnh nhân bị suy giảm miễn dịch và có khả năng miễn dịch bình thường, đồng thời so sánh giá trị chẩn đoán của mNGS với CT trong nguyên nhân gây viêm phổi. mNGS có tỷ lệ chính xác tương đương với CT trong chẩn đoán nhiễm trùng và đồng nhiễm do vi khuẩn, virus, nấm và nấm. Tuy nhiên, ở những bệnh nhân bị suy giảm miễn dịch, mNGS có độ nhạy cao hơn CT trong việc phát hiện nhiễm trùng do vi khuẩn và nhiễm trùng hỗn hợp. Nó có thể phát hiện nhiều loại vi khuẩn gây bệnh mà CT không thể phát hiện được. Mới đây nhất, tác giả et al chẩn đoán bệnh phổi do Mycobacteria không lao bằng phương pháp giải trình tự thế hệ tiếp theo Metagenomic trên dịch rửa phế quản phế nang. Bằng cách xét nghiệm mNGS dựa trên DNA đối với các mẫu BALF của từng bệnh. Hiệu suất chẩn đoán của mNGS, AFS và nuôi cấy NTMPD đã được tính toán, bao gồm độ nhạy, độ đặc hiệu, giá trị tiên đoán dương (PPV) và giá trị tiên đoán âm (NPV). Hơn nữa, các đường cong đặc tính vận hành máy thu (ROC) đã được vẽ và diện tích dưới đường cong (AUC) đã được tính toán. Trong chẩn đoán NTMPD, độ nhạy chẩn đoán của mNGS (90,2%) cao hơn đáng kể so với phương pháp nuôi cấy phương pháp chẩn đoán thông thường. mNGS có thời gian xử lý ngắn hơn, từ đó góp phần chẩn đoán sớm và điều trị chính xác. Hơn nữa, mNGS của mẫu BALF có thể phát hiện đồng nhiễm phổi.</w:t>
      </w:r>
    </w:p>
    <w:p w14:paraId="7EF19A2E" w14:textId="6270FB2B" w:rsidR="00734DC0" w:rsidRDefault="00000000">
      <w:r>
        <w:t xml:space="preserve">Dựa vào phương pháp binning, người ta có thể nghiên cứu nhiều bài báo về kỹ thuật này và áp dụng vào đa dạng lĩnh vực. Như trong lĩnh vực du lịch, bài báo của </w:t>
      </w:r>
      <w:r w:rsidR="00E6750E" w:rsidRPr="006E6AD8">
        <w:rPr>
          <w:szCs w:val="26"/>
        </w:rPr>
        <w:t>Malika Acharya</w:t>
      </w:r>
      <w:r w:rsidR="00E6750E">
        <w:t xml:space="preserve"> </w:t>
      </w:r>
      <w:r>
        <w:t xml:space="preserve">et al </w:t>
      </w:r>
      <w:r w:rsidR="002F4DF2">
        <w:fldChar w:fldCharType="begin"/>
      </w:r>
      <w:r w:rsidR="002F4DF2">
        <w:instrText xml:space="preserve"> ADDIN ZOTERO_ITEM CSL_CITATION {"citationID":"c4mGlTXk","properties":{"formattedCitation":"[20]","plainCitation":"[20]","noteIndex":0},"citationItems":[{"id":46,"uris":["http://zotero.org/users/local/3hdB627Q/items/VNRPEZYK"],"itemData":{"id":46,"type":"article-journal","container-title":"International Journal of Information Management Data Insights","DOI":"10.1016/j.jjimei.2023.100161","ISSN":"26670968","issue":"1","journalAbbreviation":"International Journal of Information Management Data Insights","language":"en","page":"100161","source":"DOI.org (Crossref)","title":"How can we create a recommender system for tourism? A location centric spatial binning-based methodology using social networks","title-short":"How can we create a recommender system for tourism?","volume":"3","author":[{"family":"Acharya","given":"Malika"},{"family":"Yadav","given":"Shilpi"},{"family":"Mohbey","given":"Krishna Kumar"}],"issued":{"date-parts":[["2023",4]]}}}],"schema":"https://github.com/citation-style-language/schema/raw/master/csl-citation.json"} </w:instrText>
      </w:r>
      <w:r w:rsidR="002F4DF2">
        <w:fldChar w:fldCharType="separate"/>
      </w:r>
      <w:r w:rsidR="002F4DF2" w:rsidRPr="002F4DF2">
        <w:t>[20]</w:t>
      </w:r>
      <w:r w:rsidR="002F4DF2">
        <w:fldChar w:fldCharType="end"/>
      </w:r>
      <w:r w:rsidR="00F81899">
        <w:t xml:space="preserve"> </w:t>
      </w:r>
      <w:r>
        <w:t xml:space="preserve">đề xuất mô hình dựa trên việc tạo nhóm không gian tập trung vào vị trí bằng cách sử dụng mạng xã hội. Việc phân nhóm không gian tập trung vào vị trí là bước </w:t>
      </w:r>
      <w:r>
        <w:lastRenderedPageBreak/>
        <w:t>đầu tiên của phương pháp, trong đó họ tính đến vị trí địa lý của người dùng và sau đó nhóm các địa điểm gần với vị trí đó. Tiếp theo bước này là nhiệm vụ đề xuất dựa trên Long Short-Term Memory (LSTM). Đề xuất bao gồm POI đủ điều kiện và danh mục địa điểm dựa trên vị trí. Phương pháp được đề xuất là một nỗ lực nhằm giảm bớt nỗ lực nhận thức của con người và tính đa dạng của đề xuất mô hình nhằm nâng cao hệ thống đề xuất POI. Nó xem xét các POI khác nhau trong các vùng không gian dựa trên mức độ phổ biến của các lượt truy cập. Độ chính xác cao và tiêu tốn ít thời gian hơn của nó vượt trội hơn tất cả các phương pháp khác. Một nghiên cứu khác cùng lĩnh vực đề xuất sử dụng cách tạo nhóm hình lục giác như một phương pháp trực quan hóa tương tác và đánh giá ba chỉ số tạo nhóm nhanh chóng khác nhau để lập bản đồ georeferenced social media data (GSMD) như các chức năng phân loại và phân loại màu sắc khác nhau, mỗi chức năng phù hợp với các trường hợp sử dụng khác nhau. Bài viết đã đánh giá ưu điểm và nhược điểm của số liệu được đề xuất cũng như hình ảnh trực quan trong việc hình ảnh hóa GSMD, đặc biệt là mạng xã hội Instagram. Nghiên cứu điển hình này sử dụng mẫu gồm 946.955 bài đăng từ Instagram từ năm 2011 đến tháng 10/2022. Dấu hiệu trực quan cho thấy Misclassification NNC có khả năng làm sạch các thiên hà bị ô nhiễm tốt hơn được định lượng bằng phần ô nhiễm.</w:t>
      </w:r>
    </w:p>
    <w:p w14:paraId="15B4C156" w14:textId="0CBAC91B" w:rsidR="00734DC0" w:rsidRDefault="00000000">
      <w:r>
        <w:t xml:space="preserve">Với lĩnh vực nông nghiệp, để giảm nhu cầu về kích cỡ của mẫu, bài viết của </w:t>
      </w:r>
      <w:r w:rsidR="002F4DF2" w:rsidRPr="006E6AD8">
        <w:rPr>
          <w:szCs w:val="26"/>
        </w:rPr>
        <w:t>Zhe Ma</w:t>
      </w:r>
      <w:r w:rsidR="002F4DF2">
        <w:t xml:space="preserve"> </w:t>
      </w:r>
      <w:r>
        <w:t xml:space="preserve">et al </w:t>
      </w:r>
      <w:r w:rsidR="002F4DF2">
        <w:fldChar w:fldCharType="begin"/>
      </w:r>
      <w:r w:rsidR="002F4DF2">
        <w:instrText xml:space="preserve"> ADDIN ZOTERO_ITEM CSL_CITATION {"citationID":"drrgj10u","properties":{"formattedCitation":"[21]","plainCitation":"[21]","noteIndex":0},"citationItems":[{"id":47,"uris":["http://zotero.org/users/local/3hdB627Q/items/VZ46LSXZ"],"itemData":{"id":47,"type":"article-journal","abstract":"The accurate and timely access to the spatial distribution information of crops is of great importance for agricultural production management. Although widely used, supervised classification mapping requires a large number of field samples, and is consequently costly in terms of time and money. In order to reduce the need for sample size, this paper proposes an unsupervised classification method based on principal components isometric binning (PCIB). In particular, principal component analysis (PCA) dimensionality reduction is applied to the classification features, followed by the division of the top k principal components into equidistant bins. Bins of the same category are subsequently merged as a class label. Multitemporal Gaofen 1 satellite (GF-1) remote sensing images were collected over the southwest of Hulin City and Luobei County of Hegang City, Heilongjiang Province, China in order to map crop types in 2016 and 2017. Our proposed method was compared with commonly used classifiers (random forest, K-means and Iterative Self-Organizing Data Analysis Techniques Algorithm (ISODATA)). Results demonstrate PCIB and random forest to have the highest classification accuracies, reaching 82% in 2016 in the southwest of Hulin City. In Luobei County in 2016, the accuracies of PCIB and random forest were determined as 81% and 82%, respectively. It can be concluded that the overall accuracy of our proposed method meets the basic requirements of classification accuracy. Despite exhibiting a lower accuracy than that of random forest, PCIB does not require a large field sample size, thus making it more suitable for large-scale crop mapping.","container-title":"ISPRS International Journal of Geo-Information","DOI":"10.3390/ijgi9110648","ISSN":"2220-9964","issue":"11","journalAbbreviation":"IJGI","language":"en","page":"648","source":"DOI.org (Crossref)","title":"An Unsupervised Crop Classification Method Based on Principal Components Isometric Binning","volume":"9","author":[{"family":"Ma","given":"Zhe"},{"family":"Liu","given":"Zhe"},{"family":"Zhao","given":"Yuanyuan"},{"family":"Zhang","given":"Lin"},{"family":"Liu","given":"Diyou"},{"family":"Ren","given":"Tianwei"},{"family":"Zhang","given":"Xiaodong"},{"family":"Li","given":"Shaoming"}],"issued":{"date-parts":[["2020",10,29]]}}}],"schema":"https://github.com/citation-style-language/schema/raw/master/csl-citation.json"} </w:instrText>
      </w:r>
      <w:r w:rsidR="002F4DF2">
        <w:fldChar w:fldCharType="separate"/>
      </w:r>
      <w:r w:rsidR="002F4DF2" w:rsidRPr="002F4DF2">
        <w:t>[21]</w:t>
      </w:r>
      <w:r w:rsidR="002F4DF2">
        <w:fldChar w:fldCharType="end"/>
      </w:r>
      <w:r w:rsidR="006E6AD8">
        <w:t xml:space="preserve"> </w:t>
      </w:r>
      <w:r>
        <w:t xml:space="preserve">đề xuất một phương pháp phân loại không giám sát dựa trên thành phần chính là principal components isometric binning (PCIB). Cụ thể, việc giảm kích thước của principal component analysis (PCA) được áp dụng cho các tính năng phân loại, sau đó là phân chia k thành phần chính hàng đầu thành các ngăn cách đều nhau. Các thùng cùng loại sau đó sẽ được hợp nhất thành nhãn lớp.  PCIB có độ chính xác phân loại cao nhất, đạt 82% với 322 và 455 mẫu vào năm 2016 ở phía tây nam thành phố Hulin và 81% với 383 mẫu tại huyện Luobei năm 2016. Phương pháp PCIB được đề xuất trong bài báo có thể thu được thông tin phân bố không gian của cây trồng một cách chính xác và kịp thời, có ý nghĩa rất lớn trong việc định hướng sản xuất nông nghiệp. </w:t>
      </w:r>
    </w:p>
    <w:p w14:paraId="5269C600" w14:textId="3CB62693" w:rsidR="00734DC0" w:rsidRDefault="00000000">
      <w:pPr>
        <w:rPr>
          <w:shd w:val="clear" w:color="auto" w:fill="F7F7F8"/>
        </w:rPr>
      </w:pPr>
      <w:r>
        <w:t xml:space="preserve">Trong lĩnh vực thiên văn học, nổi bật là bài báo tối ưu hóa việc temporal binning sao so sánh theo thời gian cho phép đo trắc quang vi sai của </w:t>
      </w:r>
      <w:r w:rsidR="002F4DF2" w:rsidRPr="006E6AD8">
        <w:rPr>
          <w:szCs w:val="26"/>
        </w:rPr>
        <w:t>Kathryn E Hartley</w:t>
      </w:r>
      <w:r w:rsidR="002F4DF2">
        <w:t xml:space="preserve"> </w:t>
      </w:r>
      <w:r>
        <w:t>et al</w:t>
      </w:r>
      <w:r w:rsidR="002120AB">
        <w:t xml:space="preserve"> </w:t>
      </w:r>
      <w:r w:rsidR="002F4DF2">
        <w:fldChar w:fldCharType="begin"/>
      </w:r>
      <w:r w:rsidR="002F4DF2">
        <w:instrText xml:space="preserve"> ADDIN ZOTERO_ITEM CSL_CITATION {"citationID":"tWVushrq","properties":{"formattedCitation":"[22]","plainCitation":"[22]","noteIndex":0},"citationItems":[{"id":49,"uris":["http://zotero.org/users/local/3hdB627Q/items/D8QCS7JL"],"itemData":{"id":49,"type":"article-journal","abstract":"ABSTRACT\n            Ground-based, high precision observations of the light curves of objects such as transiting exoplanets rely on the application of differential photometry. The flux of the target object is measured relative to a comparison star in the same field, allowing correction for systematic trends in the light curve, mainly due to atmospheric effects including the variation of extinction with airmass. However, the precision of the light curve is then limited by the random noise for the measurements of both the target object and the comparison star. For time-resolved photometry using short exposure times of up to a few tens of seconds, the time-scale of the systematic variations due to atmospheric (or other) effects can be much longer than the cadence of the observations. In this case, the overall signal-to-noise ratio of the observation may be improved significantly by applying some temporal binning to the measurements of the comparison star, before comparison with the target object, without reducing the cadence of the overall light curve. In this paper, we will describe a data reduction pipeline for implementing this method which optimizes the number of frames to be binned for the comparison star, and we present example results for time-resolved photometric data. An example of applying the technique on an exoplanet transit light curve of WASP-166b is presented using four comparison stars of different magnitudes.","container-title":"Monthly Notices of the Royal Astronomical Society","DOI":"10.1093/mnras/stad2964","ISSN":"0035-8711, 1365-2966","issue":"3","language":"en","page":"3482-3494","source":"DOI.org (Crossref)","title":"Optimized temporal binning of comparison star measurements for differential photometry","volume":"526","author":[{"family":"Hartley","given":"Kathryn E"},{"family":"Wilson","given":"R W"}],"issued":{"date-parts":[["2023",10,10]]}}}],"schema":"https://github.com/citation-style-language/schema/raw/master/csl-citation.json"} </w:instrText>
      </w:r>
      <w:r w:rsidR="002F4DF2">
        <w:fldChar w:fldCharType="separate"/>
      </w:r>
      <w:r w:rsidR="002F4DF2" w:rsidRPr="002F4DF2">
        <w:t>[22]</w:t>
      </w:r>
      <w:r w:rsidR="002F4DF2">
        <w:fldChar w:fldCharType="end"/>
      </w:r>
      <w:r>
        <w:t>. Bài viết mô tả quy trình giảm dữ liệu để triển khai phương pháp này nhằm tối ưu hóa số lượng khung hình được tạo cho ngôi sao so sánh và trình bày các kết quả mẫu cho dữ liệu trắc quang được phân giải theo thời gian. Kỹ thuật giảm dữ liệu được mô tả ở đây làm giảm đáng kể Tỷ lệ nhiễu trên tín hiệu (NSR) cho phép đo quang vi sai bằng cách tận dụng thực tế là công suất trong các xu hướng hệ thống thường ở tần số thấp so với nhịp của đường cong ánh sáng. Một trong những ưu điểm chính của phương pháp tạo nhóm này là nó cho phép sử dụng các ngôi sao so sánh mờ hơn nhiều. Ngoài ra, bài viết đã chứng minh rằng kỹ thuật này hoạt động với phạm vi giá trị nhịp lên tới 30 giây. Đối với một mục tiêu sáng, có độ nhấp nháy hạn chế và ngôi sao so sánh, việc tạo khối tạm thời cho ngôi sao so sánh có thể làm giảm NSR của đường cong ánh sáng đã hiệu chỉnh theo hệ số √2.</w:t>
      </w:r>
      <w:r>
        <w:rPr>
          <w:shd w:val="clear" w:color="auto" w:fill="F7F7F8"/>
        </w:rPr>
        <w:t xml:space="preserve"> </w:t>
      </w:r>
      <w:r>
        <w:t xml:space="preserve">Theo các tác </w:t>
      </w:r>
      <w:r>
        <w:lastRenderedPageBreak/>
        <w:t>giả nghiên cứu về phương pháp Binning với High-Latitude Electrodynamic Forcing vào năm 2020</w:t>
      </w:r>
      <w:r w:rsidR="002F4DF2">
        <w:t xml:space="preserve"> </w:t>
      </w:r>
      <w:r w:rsidR="002F4DF2">
        <w:fldChar w:fldCharType="begin"/>
      </w:r>
      <w:r w:rsidR="002F4DF2">
        <w:instrText xml:space="preserve"> ADDIN ZOTERO_ITEM CSL_CITATION {"citationID":"Yygwqku8","properties":{"formattedCitation":"[23]","plainCitation":"[23]","noteIndex":0},"citationItems":[{"id":51,"uris":["http://zotero.org/users/local/3hdB627Q/items/XZQDGS88"],"itemData":{"id":51,"type":"article-journal","abstract":"Abstract\n            An outstanding issue in the general circulation model simulations for Earth's upper atmosphere is the inaccurate estimation of Joule heating, which could be associated with the inaccuracy of empirical models for high‐latitude electrodynamic forcing. The binning methods used to develop those empirical models may contribute to the inaccuracy. Traditionally, data are binned through a static binning approach by using fixed geomagnetic coordinates, in which the dynamic nature of the forcing is not considered and therefore the forcing patterns may be significantly smeared. To avoid the smoothing issue, data can be binned according to some physically important boundaries in the high‐latitude forcing, that is, through a boundary‐oriented binning approach. In this study, we have investigated the sensitivity of high‐latitude forcing patterns to the binning methods by applying both static and boundary‐oriented binning approaches to the electron precipitation and electric potential data from the Defense Meteorological Satellite Program satellites. For this initial study, we have focused on the moderately strong and dominantly southward interplanetary magnetic field conditions. As compared with the static binning results, the boundary‐oriented binning approach can provide a more confined and intense electron precipitation pattern. In addition, the magnitudes of the electric potential and electric field in the boundary‐oriented binning results increase near the convection reversal boundary, leading to a ~11% enhancement of the cross polar cap potential. The forcing patterns obtained from both binning approaches are used to drive the Global Ionosphere and Thermosphere Model to assess the impacts on Joule heating by using different binning patterns. It is found that the hemispheric‐integrated Joule heating in the simulation driven by the boundary‐oriented binning patterns is 18% higher than that driven by the static binning patterns.\n          , \n            Key Points\n            \n              \n                \n                  High‐latitude electron precipitation and electric potential data are binned through static and boundary‐oriented binning approaches\n                \n                \n                  As compared with the static binning results, the boundary‐oriented binning method provides a more confined and intense electron precipitation pattern and a potential pattern with higher cross polar cap potential\n                \n                \n                  Hemispherical‐integrated Joule heating can vary by ~18% when different binning results are utilized to drive GCMs for the conditions studied","container-title":"Journal of Geophysical Research: Space Physics","DOI":"10.1029/2019JA027270","ISSN":"2169-9380, 2169-9402","issue":"1","journalAbbreviation":"JGR Space Physics","language":"en","page":"e2019JA027270","source":"DOI.org (Crossref)","title":"Impacts of Binning Methods on High‐Latitude Electrodynamic Forcing: Static Versus Boundary‐Oriented Binning Methods","title-short":"Impacts of Binning Methods on High‐Latitude Electrodynamic Forcing","volume":"125","author":[{"family":"Zhu","given":"Qingyu"},{"family":"Deng","given":"Yue"},{"family":"Richmond","given":"Arthur"},{"family":"Maute","given":"Astrid"},{"family":"Chen","given":"Yun‐Ju"},{"family":"Hairston","given":"Marc"},{"family":"Kilcommons","given":"Liam"},{"family":"Knipp","given":"Delores"},{"family":"Redmon","given":"Robert"},{"family":"Mitchell","given":"Elizabeth"}],"issued":{"date-parts":[["2020",1]]}}}],"schema":"https://github.com/citation-style-language/schema/raw/master/csl-citation.json"} </w:instrText>
      </w:r>
      <w:r w:rsidR="002F4DF2">
        <w:fldChar w:fldCharType="separate"/>
      </w:r>
      <w:r w:rsidR="002F4DF2" w:rsidRPr="002F4DF2">
        <w:t>[23]</w:t>
      </w:r>
      <w:r w:rsidR="002F4DF2">
        <w:fldChar w:fldCharType="end"/>
      </w:r>
      <w:r>
        <w:t>.</w:t>
      </w:r>
      <w:r w:rsidR="004627B6">
        <w:rPr>
          <w:shd w:val="clear" w:color="auto" w:fill="F7F7F8"/>
        </w:rPr>
        <w:t xml:space="preserve"> </w:t>
      </w:r>
      <w:r>
        <w:t>Trong nghiên cứu này, dữ liệu lượng mưa điện tử và điện thế từ các vệ tinh của Chương trình Vệ tinh Khí tượng Quốc phòng (DMSP) được phân tích trong các điều kiện khi từ trường liên hành tinh (IMF) mạnh vừa phải và chủ yếu hướng về phía nam. Đầu tiên, các vĩ độ từ tính thống kê (MLAT) của ranh giới cực quang và ranh giới đảo ngược đối lưu (CRB) như là một hàm của thời gian địa phương từ tính (MLT) đã được nghiên cứu. Thứ hai, dữ liệu kết tủa hạt và điện thế được xử lý thông qua các phương pháp tĩnh và định hướng biên và kết quả được so sánh về mặt định lượng. Cuối cùng, cả kết quả tạo thùng tĩnh và định hướng ranh giới đều được sử dụng để điều khiển mô hình tầng điện ly-nhiệt quyển (GITM) toàn cầu nhằm đánh giá tác động của các kiểu lực điện động thu được từ các phương pháp tạo thùng khác nhau đối với hệ thống sưởi Joule. Độ lớn của điện thế và điện trường trong kết quả tạo nhóm định hướng ranh giới tăng lên gần ranh giới đảo ngược đối lưu, dẫn đến tăng cường 11% điện thế nắp cực chéo. Hệ thống sưởi Joule tích hợp bán cầu trong mô phỏng được điều khiển bởi các mẫu tạo nhóm theo hướng ranh giới cao hơn 18% so với hệ số được điều khiển bởi các mẫu tạo nhóm tĩnh.</w:t>
      </w:r>
    </w:p>
    <w:p w14:paraId="3EDDCBF6" w14:textId="2696EE55" w:rsidR="00734DC0" w:rsidRDefault="00000000">
      <w:pPr>
        <w:ind w:firstLine="720"/>
        <w:rPr>
          <w:shd w:val="clear" w:color="auto" w:fill="F7F7F8"/>
        </w:rPr>
      </w:pPr>
      <w:r>
        <w:t xml:space="preserve">Trong lĩnh vực Paleontology và khoa học trái đất, bài báo của </w:t>
      </w:r>
      <w:r w:rsidR="002F4DF2" w:rsidRPr="006E6AD8">
        <w:rPr>
          <w:szCs w:val="26"/>
        </w:rPr>
        <w:t>Christopher D. Dean</w:t>
      </w:r>
      <w:r>
        <w:t xml:space="preserve"> et al</w:t>
      </w:r>
      <w:r w:rsidR="002120AB">
        <w:t xml:space="preserve"> </w:t>
      </w:r>
      <w:r w:rsidR="002F4DF2">
        <w:fldChar w:fldCharType="begin"/>
      </w:r>
      <w:r w:rsidR="002F4DF2">
        <w:instrText xml:space="preserve"> ADDIN ZOTERO_ITEM CSL_CITATION {"citationID":"Ti9BHrxI","properties":{"formattedCitation":"[24]","plainCitation":"[24]","noteIndex":0},"citationItems":[{"id":52,"uris":["http://zotero.org/users/local/3hdB627Q/items/R7TK59LY"],"itemData":{"id":52,"type":"article-journal","abstract":"Abstract\n            The advent of palaeontological occurrence databases has allowed for detailed reconstruction and analyses of species richness through deep time. While a substantial literature has evolved ensuring that taxa are fairly counted within and between different time periods, how time itself is divided has received less attention. Stage‐level or equal‐interval age bins have frequently been used for regional and global studies in vertebrate palaeontology. However, when assessing diversity at a regional scale, these resolutions can prove inappropriate with the available data. Herein, we propose a new method of binning geological time for regional studies that intrinsically incorporates the chronostratigraphic heterogeneity of different rock formations to generate unique stratigraphic bins. We use this method to investigate the diversity dynamics of dinosaurs from the Late Cretaceous of the Western Interior of North America prior to the Cretaceous–Palaeogene mass extinction. Increased resolution through formation binning pinpoints the Maastrichtian diversity decline to between 68 and 66 Ma, coinciding with the retreat of the Western Interior Seaway. Diversity curves are shown to exhibit volatile patterns using different binning methods, supporting claims that heterogeneous biases in this time‐frame affect the pre‐extinction palaeobiological record. We also show that the apparent high endemicity of dinosaurs in the Campanian is a result of non‐contemporaneous geological units within large time bins. This study helps to illustrate the utility of high‐resolution, regional studies to supplement our understanding of factors governing global diversity in deep time and ultimately how geology is inherently tied to our understanding of past changes in species richness.","container-title":"Palaeontology","DOI":"10.1111/pala.12492","ISSN":"0031-0239, 1475-4983","issue":"6","journalAbbreviation":"Palaeontology","language":"en","page":"881-901","source":"DOI.org (Crossref)","title":"Formation binning: a new method for increased temporal resolution in regional studies, applied to the Late Cretaceous dinosaur fossil record of North America","title-short":"Formation binning","volume":"63","author":[{"family":"Dean","given":"Christopher D."},{"family":"Chiarenza","given":"A. Alessandro"},{"family":"Maidment","given":"Susannah C. R."}],"editor":[{"family":"Mannion","given":"Philip"}],"issued":{"date-parts":[["2020",11]]}}}],"schema":"https://github.com/citation-style-language/schema/raw/master/csl-citation.json"} </w:instrText>
      </w:r>
      <w:r w:rsidR="002F4DF2">
        <w:fldChar w:fldCharType="separate"/>
      </w:r>
      <w:r w:rsidR="002F4DF2" w:rsidRPr="002F4DF2">
        <w:t>[24]</w:t>
      </w:r>
      <w:r w:rsidR="002F4DF2">
        <w:fldChar w:fldCharType="end"/>
      </w:r>
      <w:r>
        <w:t xml:space="preserve"> nghiên cứu về việc tạo nhóm hình thành, một phương pháp mới để tăng độ phân giải thời gian trong các nghiên cứu khu vực, áp dụng cho hồ sơ hóa thạch khủng long kỷ Phấn trắng muộn ở Bắc Mỹ. Bài viết đề xuất một phương pháp mới để phân chia thời gian địa chất cho các nghiên cứu trong khu vực về bản chất kết hợp tính không đồng nhất về thời gian địa tầng của các sự hình thành khác nhau để tạo ra các thùng địa tầng độc đáo. Việc tạo nhóm hình thành sử dụng ngày bắt đầu và ngày kết thúc của các hình thành để đánh giá vị trí phù hợp nhất để vẽ ranh giới ngăn thời gian. Các lần xuất hiện hóa thạch từ toàn bộ hệ tầng được chỉ định vào các thùng tùy thuộc vào tiêu chí đã chọn của người dùng. Kết quả cho thấy sự suy giảm đa dạng khủng long Bắc Mỹ ở Maastrichtian xảy ra trong khoảng thời gian từ 68 đến 66 Ma, đồng thời với việc tái tổ chức địa động lực rộng rãi của các lưu vực trầm tích và sự rút lui tổng thể của Western Interior Seaway.</w:t>
      </w:r>
    </w:p>
    <w:p w14:paraId="5DE66DAA" w14:textId="0A230AEA" w:rsidR="00734DC0" w:rsidRDefault="00000000">
      <w:pPr>
        <w:rPr>
          <w:shd w:val="clear" w:color="auto" w:fill="F7F7F8"/>
        </w:rPr>
      </w:pPr>
      <w:r>
        <w:t xml:space="preserve">Với lĩnh vực của khoa học dữ liệu, trong nghiên cứu của </w:t>
      </w:r>
      <w:r w:rsidR="002F4DF2" w:rsidRPr="006E6AD8">
        <w:rPr>
          <w:szCs w:val="26"/>
        </w:rPr>
        <w:t>Liang Zhong</w:t>
      </w:r>
      <w:r w:rsidR="002F4DF2">
        <w:t xml:space="preserve"> </w:t>
      </w:r>
      <w:r>
        <w:t>et al</w:t>
      </w:r>
      <w:r w:rsidR="002120AB">
        <w:t xml:space="preserve"> </w:t>
      </w:r>
      <w:r w:rsidR="002F4DF2">
        <w:fldChar w:fldCharType="begin"/>
      </w:r>
      <w:r w:rsidR="002F4DF2">
        <w:instrText xml:space="preserve"> ADDIN ZOTERO_ITEM CSL_CITATION {"citationID":"jXD7sKSq","properties":{"formattedCitation":"[15]","plainCitation":"[15]","noteIndex":0},"citationItems":[{"id":36,"uris":["http://zotero.org/users/local/3hdB627Q/items/WXJ5LS9L"],"itemData":{"id":36,"type":"article-journal","abstract":"Abstract\n            \n              Background\n              An increasing number of biological and clinical evidences have indicated that the microorganisms significantly get involved in the pathological mechanism of extensive varieties of complex human diseases. Inferring potential related microbes for diseases can not only promote disease prevention, diagnosis and treatment, but also provide valuable information for drug development. Considering that experimental methods are expensive and time-consuming, developing computational methods is an alternative choice. However, most of existing methods are biased towards well-characterized diseases and microbes. Furthermore, existing computational methods are limited in predicting potential microbes for new diseases.\n            \n            \n              Results\n              Here, we developed a novel computational model to predict potential human microbe-disease associations (MDAs) based on Weighted Meta-Graph (WMGHMDA). We first constructed a heterogeneous information network (HIN) by combining the integrated microbe similarity network, the integrated disease similarity network and the known microbe-disease bipartite network. And then, we implemented iteratively pre-designed Weighted Meta-Graph search algorithm on the HIN to uncover possible microbe-disease pairs by cumulating the contribution values of weighted meta-graphs to the pairs as their probability scores. Depending on contribution potential, we described the contribution degree of different types of meta-graphs to a microbe-disease pair with bias rating. Meta-graph with higher bias rating will be assigned greater weight value when calculating probability scores.\n            \n            \n              Conclusions\n              The experimental results showed that WMGHMDA outperformed some state-of-the-art methods with average AUCs of 0.9288, 0.9068 ±0.0031 in global leave-one-out cross validation (LOOCV) and 5-fold cross validation (5-fold CV), respectively. In the case studies, 9, 19, 37 and 10, 20, 45 out of top-10, 20, 50 candidate microbes were manually verified by previous reports for asthma and inflammatory bowel disease (IBD), respectively. Furthermore, three common human diseases (Crohn’s disease, Liver cirrhosis, Type 1 diabetes) were adopted to demonstrate that WMGHMDA could be efficiently applied to make predictions for new diseases. In summary, WMGHMDA has a high potential in predicting microbe-disease associations.","container-title":"BMC Bioinformatics","DOI":"10.1186/s12859-019-3066-0","ISSN":"1471-2105","issue":"1","journalAbbreviation":"BMC Bioinformatics","language":"en","page":"541","source":"DOI.org (Crossref)","title":"WMGHMDA: a novel weighted meta-graph-based model for predicting human microbe-disease association on heterogeneous information network","title-short":"WMGHMDA","volume":"20","author":[{"family":"Long","given":"Yahui"},{"family":"Luo","given":"Jiawei"}],"issued":{"date-parts":[["2019",12]]}}}],"schema":"https://github.com/citation-style-language/schema/raw/master/csl-citation.json"} </w:instrText>
      </w:r>
      <w:r w:rsidR="002F4DF2">
        <w:fldChar w:fldCharType="separate"/>
      </w:r>
      <w:r w:rsidR="002F4DF2" w:rsidRPr="002F4DF2">
        <w:t>[15]</w:t>
      </w:r>
      <w:r w:rsidR="002F4DF2">
        <w:fldChar w:fldCharType="end"/>
      </w:r>
      <w:r>
        <w:t xml:space="preserve">, lần đầu tiên, một phương pháp lựa chọn biến dựa trên entropy thông tin của “binning-normalized mutual information” (B-NMI) đã được đề xuất để hiệu chuẩn quang phổ đa thành phần. Sự kết hợp của hai phương pháp cho phép tính toán tối đa mối quan hệ giữa các biến phổ và giá trị tham chiếu, bao gồm cả các quan hệ tuyến tính và phi tuyến tính. Hơn nữa, để minh họa tính ưu việt của nó, phương pháp B-NMI đã được so sánh với năm phương pháp chọn biến cổ điển (BIPLS, VIP, CC, UVE, CARS). Phương pháp B-NMI cho thấy khả năng dự đoán tốt hơn trong các bộ dữ liệu này nhờ trích xuất tính năng hiệu quả và phát triển mô hình có mức độ phù hợp cao, đặc biệt là trong việc xử lý các mẫu phức tạp trong thế giới thực. Phương pháp B-NMI không chỉ có thể xác định và loại bỏ các biến không liên quan một cách hiệu quả mà còn loại bỏ các biến dư thừa bằng cách đánh giá tất cả các kết quả xác suất được tính toán bằng tìm kiếm toàn diện. </w:t>
      </w:r>
    </w:p>
    <w:p w14:paraId="6C09EFAB" w14:textId="35182555" w:rsidR="00734DC0" w:rsidRDefault="00000000">
      <w:r>
        <w:lastRenderedPageBreak/>
        <w:t xml:space="preserve">Trong lĩnh vực hình ảnh y học, </w:t>
      </w:r>
      <w:r w:rsidR="002F4DF2" w:rsidRPr="006E6AD8">
        <w:rPr>
          <w:szCs w:val="26"/>
        </w:rPr>
        <w:t xml:space="preserve">Alexander Fyrdahl </w:t>
      </w:r>
      <w:r>
        <w:t>et al</w:t>
      </w:r>
      <w:r w:rsidR="006E4C4F">
        <w:t xml:space="preserve"> </w:t>
      </w:r>
      <w:r w:rsidR="002F4DF2">
        <w:fldChar w:fldCharType="begin"/>
      </w:r>
      <w:r w:rsidR="002F4DF2">
        <w:instrText xml:space="preserve"> ADDIN ZOTERO_ITEM CSL_CITATION {"citationID":"RTnUKLxc","properties":{"formattedCitation":"[25]","plainCitation":"[25]","noteIndex":0},"citationItems":[{"id":56,"uris":["http://zotero.org/users/local/3hdB627Q/items/N6A2HGP3"],"itemData":{"id":56,"type":"article-journal","abstract":"Purpose\n              To develop and evaluate a 3D sector‐wise golden‐angle (3D‐SWIG) profile ordering scheme for cardiovascular MR cine imaging that maintains high k‐space uniformity after electrocardiogram (ECG) binning.\n            \n            \n              Method\n              \n                Cardiovascular MR (CMR) was performed at 1.5 T. A balanced SSFP pulse sequence was implemented with a novel 3D‐SWIG radial ordering, where k‐space was divided into wedges, and each wedge was acquired in a separate heartbeat. The high uniformity of k‐space coverage after physiological binning can be used to perform functional imaging using a very short acquisition. The 3D‐SWIG was compared with two commonly used 3D radial trajectories for CMR (i.e., double golden angle and spiral phyllotaxis) in numerical simulations. Free‐breathing 3D‐SWIG and conventional breath‐held 2D cine were compared in patients (\n                n\n                 = 17) referred clinically for CMR. Quantitative comparison was performed based on left ventricular segmentation.\n              \n            \n            \n              Results\n              Numerical simulations showed that 3D‐SWIG both required smaller steps between successive readouts and achieved better k‐space sampling uniformity after binning than either the double golden angle or spiral phyllotaxis trajectories. In vivo evaluation showed that measurements of left ventricular ejection fraction calculated from a 48 heart‐beat free‐breathing 3D‐SWIG acquisition were highly reproducible and agreed with breath‐held 2D‐Cartesian cine (mean ± SD difference of −3.1 ± 3.5% points).\n            \n            \n              Conclusions\n              The 3D‐SWIG acquisition offers a simple solution for highly improved k‐space uniformity after physiological binning. The feasibility of the 3D‐SWIG method is demonstrated in this study through whole‐heart cine imaging during free breathing with an acquisition time of less than 1 min.","container-title":"Magnetic Resonance in Medicine","DOI":"10.1002/mrm.29698","ISSN":"0740-3194, 1522-2594","issue":"3","journalAbbreviation":"Magnetic Resonance in Med","language":"en","page":"1041-1052","source":"DOI.org (Crossref)","title":"Three‐dimensional sector‐wise golden angle–improved k‐space uniformity after &lt;span style=\"font-variant:small-caps;\"&gt;electrocardiogram&lt;/span&gt; binning","title-short":"Three‐dimensional sector‐wise golden angle–improved k‐space uniformity after &lt;span style=\"font-variant","volume":"90","author":[{"family":"Fyrdahl","given":"Alexander"},{"family":"Ullvin","given":"Amanda"},{"family":"Ramos","given":"Joao G."},{"family":"Seiberlich","given":"Nicole"},{"family":"Ugander","given":"Martin"},{"family":"Sigfridsson","given":"Andreas"}],"issued":{"date-parts":[["2023",9]]}}}],"schema":"https://github.com/citation-style-language/schema/raw/master/csl-citation.json"} </w:instrText>
      </w:r>
      <w:r w:rsidR="002F4DF2">
        <w:fldChar w:fldCharType="separate"/>
      </w:r>
      <w:r w:rsidR="002F4DF2" w:rsidRPr="002F4DF2">
        <w:t>[25]</w:t>
      </w:r>
      <w:r w:rsidR="002F4DF2">
        <w:fldChar w:fldCharType="end"/>
      </w:r>
      <w:r>
        <w:t>, chuỗi xung steady-state free precession (SSFP) cân bằng đã được triển khai với thứ tự xuyên tâm góc vàng (3D-SWIG) mới theo ngành 3D. Trong đó không gian k được chia thành các phần và mỗi phần được thu thập trong một nhịp tim riêng biệt. Tính đồng nhất cao của vùng bao phủ không gian k sau khi tạo nhóm sinh lý có thể được sử dụng để thực hiện hình ảnh chức năng bằng cách sử dụng thời gian thu nhận rất ngắn. Mô phỏng số cho thấy rằng 3D-SWIG đều yêu cầu các bước nhỏ hơn giữa các lần đọc liên tiếp và đạt được độ đồng đều lấy mẫu không gian k tốt hơn sau khi tạo thùng so với quỹ đạo góc vàng kép hoặc quỹ đạo phyllotaxis xoắn ốc. Đánh giá in vivo cho thấy rằng các phép đo phân suất tống máu thất trái được tính toán từ dữ liệu thu được 3D-SWIG nhịp thở tự do trong 48 nhịp tim có khả năng tái sản xuất cao và phù hợp với phim 2D-Cartesian được giữ trong hơi thở tự do với thời gian thu nhận dưới 1 phút.</w:t>
      </w:r>
      <w:r>
        <w:rPr>
          <w:shd w:val="clear" w:color="auto" w:fill="F7F7F8"/>
        </w:rPr>
        <w:t xml:space="preserve"> </w:t>
      </w:r>
      <w:r>
        <w:t xml:space="preserve">Hay bài viết của </w:t>
      </w:r>
      <w:r w:rsidR="002F4DF2" w:rsidRPr="006E6AD8">
        <w:rPr>
          <w:szCs w:val="26"/>
        </w:rPr>
        <w:t>Irene Moskowitz</w:t>
      </w:r>
      <w:r w:rsidR="002F4DF2">
        <w:t xml:space="preserve"> </w:t>
      </w:r>
      <w:r>
        <w:t>et al</w:t>
      </w:r>
      <w:r w:rsidR="00B916DC">
        <w:t xml:space="preserve"> </w:t>
      </w:r>
      <w:r w:rsidR="002F4DF2">
        <w:fldChar w:fldCharType="begin"/>
      </w:r>
      <w:r w:rsidR="002F4DF2">
        <w:instrText xml:space="preserve"> ADDIN ZOTERO_ITEM CSL_CITATION {"citationID":"7h5QOsPX","properties":{"formattedCitation":"[26]","plainCitation":"[26]","noteIndex":0},"citationItems":[{"id":57,"uris":["http://zotero.org/users/local/3hdB627Q/items/WYS96EM9"],"itemData":{"id":57,"type":"article-journal","abstract":"Abstract\n            Large imaging surveys, such as the Legacy Survey of Space and Time, rely on photometric redshifts and tomographic binning for 3 × 2 pt analyses that combine galaxy clustering and weak lensing. In this paper, we propose a method for optimizing the tomographic binning choice for the lens sample of galaxies. We divide the CosmoDC2 and Buzzard simulated galaxy catalogs into a training set and an application set, where the training set is nonrepresentative in a realistic way, and then estimate photometric redshifts for the application sets. The galaxies are sorted into redshift bins covering equal intervals of redshift or comoving distance, or with an equal number of galaxies in each bin, and we consider a generalized extension of these approaches. We find that bins of equal comoving distance produce the highest dark energy figure of merit of the initial binning choices, but that the choice of bin edges can be further optimized. We then train a neural network classifier to identify galaxies that are either highly likely to have accurate photometric redshift estimates or highly likely to be sorted into the correct redshift bin. The neural network classifier is used to remove poor redshift estimates from the sample, and the results are compared to the case when none of the sample is removed. We find that the neural network classifiers are able to improve the figure of merit by </w:instrText>
      </w:r>
      <w:r w:rsidR="002F4DF2">
        <w:rPr>
          <w:rFonts w:ascii="Cambria Math" w:hAnsi="Cambria Math" w:cs="Cambria Math"/>
        </w:rPr>
        <w:instrText>∼</w:instrText>
      </w:r>
      <w:r w:rsidR="002F4DF2">
        <w:instrText xml:space="preserve">13% and are able to recover </w:instrText>
      </w:r>
      <w:r w:rsidR="002F4DF2">
        <w:rPr>
          <w:rFonts w:ascii="Cambria Math" w:hAnsi="Cambria Math" w:cs="Cambria Math"/>
        </w:rPr>
        <w:instrText>∼</w:instrText>
      </w:r>
      <w:r w:rsidR="002F4DF2">
        <w:instrText xml:space="preserve">25% of the loss in the figure of merit that occurs when a nonrepresentative training sample is used.","container-title":"The Astrophysical Journal","DOI":"10.3847/1538-4357/accc88","ISSN":"0004-637X, 1538-4357","issue":"1","journalAbbreviation":"ApJ","page":"49","source":"DOI.org (Crossref)","title":"Improved Tomographic Binning of 3 × 2 pt Lens Samples: Neural Network Classifiers and Optimal Bin Assignments","title-short":"Improved Tomographic Binning of 3 × 2 pt Lens Samples","volume":"950","author":[{"family":"Moskowitz","given":"Irene"},{"family":"Gawiser","given":"Eric"},{"family":"Bault","given":"Abby"},{"family":"Broussard","given":"Adam"},{"family":"Newman","given":"Jeffrey A."},{"family":"Zuntz","given":"Joe"}],"issued":{"date-parts":[["2023",6,1]]}}}],"schema":"https://github.com/citation-style-language/schema/raw/master/csl-citation.json"} </w:instrText>
      </w:r>
      <w:r w:rsidR="002F4DF2">
        <w:fldChar w:fldCharType="separate"/>
      </w:r>
      <w:r w:rsidR="002F4DF2" w:rsidRPr="002F4DF2">
        <w:t>[26]</w:t>
      </w:r>
      <w:r w:rsidR="002F4DF2">
        <w:fldChar w:fldCharType="end"/>
      </w:r>
      <w:r>
        <w:t xml:space="preserve"> về cải tiến việc gộp ảnh chụp cắt lớp của các mẫu thấu kính 3 × 2 pt bằng Neural Network Classifiers và Optimal Bin Assignments. Bài báo đề xuất một phương pháp tối ưu hóa lựa chọn tạo ảnh chụp cắt lớp cho mẫu thấu kính của các thiên hà. Chia danh mục thiên hà mô phỏng thành tập huấn luyện và tập ứng dụng, sau đó ước tính độ lệch đỏ trắc quang cho các bộ ứng dụng. Các thiên hà được sắp xếp vào các thùng dịch chuyển đỏ bao gồm các khoảng dịch chuyển đỏ hoặc khoảng cách di chuyển bằng nhau hoặc với số lượng thiên hà bằng nhau trong mỗi thùng và xem xét phần mở rộng tổng quát của các phương pháp này. Sau đó, đào tạo bộ phân loại mạng thần kinh để xác định các thiên hà có nhiều khả năng có ước tính dịch chuyển đỏ trắc quang chính xác hoặc có nhiều khả năng được sắp xếp vào thùng dịch chuyển đỏ chính xác. Nhìn chung, Misclassification NNC loại bỏ các thiên hà gây ô nhiễm tốt hơn Outlier NNC. Các neural network classifiers có thể cải thiện giá trị thành tích lên 13% và có thể phục hồi 25% tổn thất về giá trị xảy ra khi mẫu huấn luyện không mang tính đại diện được sử dụng.</w:t>
      </w:r>
    </w:p>
    <w:p w14:paraId="543C55F3" w14:textId="0EFD6808" w:rsidR="00734DC0" w:rsidRDefault="00000000">
      <w:r>
        <w:t>Phương pháp binning cũng áp dụng vào lĩnh vực gần gũi nhất với con người đó là giáo dục. Bài viết của tác giả</w:t>
      </w:r>
      <w:r w:rsidR="002F4DF2">
        <w:t xml:space="preserve"> </w:t>
      </w:r>
      <w:r w:rsidR="002F4DF2" w:rsidRPr="006E6AD8">
        <w:rPr>
          <w:szCs w:val="26"/>
        </w:rPr>
        <w:t>D. Weckmüller</w:t>
      </w:r>
      <w:r>
        <w:t xml:space="preserve"> et al </w:t>
      </w:r>
      <w:r w:rsidR="002F4DF2">
        <w:fldChar w:fldCharType="begin"/>
      </w:r>
      <w:r w:rsidR="002F4DF2">
        <w:instrText xml:space="preserve"> ADDIN ZOTERO_ITEM CSL_CITATION {"citationID":"NF3P0Lcv","properties":{"formattedCitation":"[27]","plainCitation":"[27]","noteIndex":0},"citationItems":[{"id":59,"uris":["http://zotero.org/users/local/3hdB627Q/items/828WPKY2"],"itemData":{"id":59,"type":"article-journal","abstract":"Abstract. The use of georeferenced social media data (GSMD) for informing municipal policy-making has significant potential, particularly in addressing pressing socio-environmental challenges. Geospatial dashboards have emerged as a powerful tool for knowledge communication and supporting urban sustainability. However, there has been little emphasis on how to display and make GSMD more accessible, partly due to their complex nature. Existing visualization tools lack sophisticated methods, especially for complex urban contexts, and the methodological choice can significantly impact the interpretation of results. In this study, we propose the use of hexagonal binning as an interactive visualization method and assess three different on-the-fly binning metrics for mapping GSMD. We expand the use of the signed chi metric for spatial purposes and apply it in a case study in Bonn, Germany. We evaluate the advantages and disadvantages of the proposed metrics as well as visualizations and highlight the challenges of visualizing GSMD particularly in the context of Instagram. Our findings highlight the importance of using appropriate context-dependent visualization methods when analyzing data at the municipal level.","container-title":"The International Archives of the Photogrammetry, Remote Sensing and Spatial Information Sciences","DOI":"10.5194/isprs-archives-XLVIII-4-W7-2023-253-2023","ISSN":"2194-9034","journalAbbreviation":"Int. Arch. Photogramm. Remote Sens. Spatial Inf. Sci.","language":"en","page":"253-260","source":"DOI.org (Crossref)","title":"AN APPLICATION-ORIENTED IMPLEMENTATION OF HEXAGONAL ON-THE-FLY BINNING METRICS FOR CITY-SCALE GEOREFERENCED SOCIAL MEDIA DATA","volume":"XLVIII-4/W7-2023","author":[{"family":"Weckmüller","given":"D."},{"family":"Dunkel","given":"A."}],"issued":{"date-parts":[["2023",6,22]]}}}],"schema":"https://github.com/citation-style-language/schema/raw/master/csl-citation.json"} </w:instrText>
      </w:r>
      <w:r w:rsidR="002F4DF2">
        <w:fldChar w:fldCharType="separate"/>
      </w:r>
      <w:r w:rsidR="002F4DF2" w:rsidRPr="002F4DF2">
        <w:t>[27]</w:t>
      </w:r>
      <w:r w:rsidR="002F4DF2">
        <w:fldChar w:fldCharType="end"/>
      </w:r>
      <w:r w:rsidR="002F4DF2">
        <w:t xml:space="preserve"> </w:t>
      </w:r>
      <w:r>
        <w:t xml:space="preserve">nghiên cứu sự hiệu quả của việc học tập dựa trên trò chơi đối với việc hiểu về Binning ở học sinh lớp 1. Nghiên cứu này nhằm mô tả các giai đoạn lập kế hoạch, thực hiện, quan sát và phản ánh trong quá trình học tập phân nhóm ở học sinh lớp 1 tiểu học. Loại nghiên cứu này là nghiên cứu Hành động trong lớp học (CAR) được thực hiện để xác định kết quả học tập, khả năng sáng tạo của học sinh, thực hiện việc học tập dựa trên trò chơi trên các tài liệu đóng thùng. Dựa trên kết quả quan sát việc học tập dựa trên trò chơi có thể nâng cao khả năng sáng tạo, hứng thú và hiểu biết của học sinh. Bên cạnh đó, khả năng hiểu bài của học sinh khá tốt, có thể thấy điều này qua kết quả bài kiểm tra đánh giá các câu hỏi xếp hình, 80% học sinh trả lời đúng các câu hỏi được đưa ra. </w:t>
      </w:r>
    </w:p>
    <w:p w14:paraId="29BA3B99" w14:textId="60E19B63" w:rsidR="00734DC0" w:rsidRDefault="00000000">
      <w:r>
        <w:t>Phổ biến nhất là các nghiên cứu về phương pháp binning metagenomic. Tác giả</w:t>
      </w:r>
      <w:r w:rsidR="002F4DF2">
        <w:t xml:space="preserve"> </w:t>
      </w:r>
      <w:r w:rsidR="002F4DF2" w:rsidRPr="006E6AD8">
        <w:rPr>
          <w:szCs w:val="26"/>
        </w:rPr>
        <w:t>Jakob Nybo Nissen</w:t>
      </w:r>
      <w:r>
        <w:t xml:space="preserve"> et al </w:t>
      </w:r>
      <w:r w:rsidR="002F4DF2">
        <w:fldChar w:fldCharType="begin"/>
      </w:r>
      <w:r w:rsidR="002F4DF2">
        <w:instrText xml:space="preserve"> ADDIN ZOTERO_ITEM CSL_CITATION {"citationID":"ahrGEG9m","properties":{"formattedCitation":"[28]","plainCitation":"[28]","noteIndex":0},"citationItems":[{"id":61,"uris":["http://zotero.org/users/local/3hdB627Q/items/DR5RQ9MD"],"itemData":{"id":61,"type":"article-journal","container-title":"Nature Biotechnology","DOI":"10.1038/s41587-020-00777-4","ISSN":"1087-0156, 1546-1696","issue":"5","journalAbbreviation":"Nat Biotechnol","language":"en","page":"555-560","source":"DOI.org (Crossref)","title":"Improved metagenome binning and assembly using deep variational autoencoders","volume":"39","author":[{"family":"Nissen","given":"Jakob Nybo"},{"family":"Johansen","given":"Joachim"},{"family":"Allesøe","given":"Rosa Lundbye"},{"family":"Sønderby","given":"Casper Kaae"},{"family":"Armenteros","given":"Jose Juan Almagro"},{"family":"Grønbech","given":"Christopher Heje"},{"family":"Jensen","given":"Lars Juhl"},{"family":"Nielsen","given":"Henrik Bjørn"},{"family":"Petersen","given":"Thomas Nordahl"},{"family":"Winther","given":"Ole"},{"family":"Rasmussen","given":"Simon"}],"issued":{"date-parts":[["2021",5]]}}}],"schema":"https://github.com/citation-style-language/schema/raw/master/csl-citation.json"} </w:instrText>
      </w:r>
      <w:r w:rsidR="002F4DF2">
        <w:fldChar w:fldCharType="separate"/>
      </w:r>
      <w:r w:rsidR="002F4DF2" w:rsidRPr="002F4DF2">
        <w:t>[28]</w:t>
      </w:r>
      <w:r w:rsidR="002F4DF2">
        <w:fldChar w:fldCharType="end"/>
      </w:r>
      <w:r w:rsidR="002F4DF2">
        <w:t xml:space="preserve"> </w:t>
      </w:r>
      <w:r>
        <w:t xml:space="preserve">đã đề xuất cải thiện quá trình binning và lắp ráp metagenome bằng cách sử dụng deep variational autoencoders (Deep VAE). Họ sử dụng những tiến bộ gần </w:t>
      </w:r>
      <w:r>
        <w:lastRenderedPageBreak/>
        <w:t>đây trong học sâu để phát triển một thuật toán sử dụng bộ mã hóa tự động biến thiên để mã hóa sự phong phú và thành phần thông tin trước khi phân cụm và nhóm các biểu diễn tiềm ẩn thu được bằng cách sử dụng phép lặp thuật toán phân cụm medoid. Phương pháp đã áp dụng cho danh mục gen của gần 10 triệu gen và 1.270 mẫu từ ruột người hệ vi sinh vật. Kết quả cho thấy rằng có thể được thực hiện với dữ liệu chuỗi và dữ liệu đồng phong phú mà không cần phát triển các mô hình thống kê cho từng kiểu dữ liệu. Ngoài ra, Variational Autoencoder for Metagenomic Binning (VAMB) còn có thể tái tạo lại các thùng ít phổ biến hơn so với các thùng chứa khác. Ở đây bài viết đã xác minh hiệu suất tăng lên của VAMB hiển thị nhiều ngăn hơn để phân công phân loại cụ thể ở tất cả các cấp.</w:t>
      </w:r>
      <w:r>
        <w:rPr>
          <w:shd w:val="clear" w:color="auto" w:fill="F7F7F8"/>
        </w:rPr>
        <w:t xml:space="preserve"> </w:t>
      </w:r>
      <w:r>
        <w:t>Tác giả</w:t>
      </w:r>
      <w:r w:rsidR="002F4DF2">
        <w:t xml:space="preserve"> </w:t>
      </w:r>
      <w:r w:rsidR="002F4DF2" w:rsidRPr="006E6AD8">
        <w:rPr>
          <w:szCs w:val="26"/>
        </w:rPr>
        <w:t>Georges P Schmartz</w:t>
      </w:r>
      <w:r>
        <w:t xml:space="preserve"> et al</w:t>
      </w:r>
      <w:r w:rsidR="00B916DC">
        <w:t xml:space="preserve"> </w:t>
      </w:r>
      <w:r w:rsidR="002F4DF2">
        <w:fldChar w:fldCharType="begin"/>
      </w:r>
      <w:r w:rsidR="002F4DF2">
        <w:instrText xml:space="preserve"> ADDIN ZOTERO_ITEM CSL_CITATION {"citationID":"S0AzQtBg","properties":{"formattedCitation":"[29]","plainCitation":"[29]","noteIndex":0},"citationItems":[{"id":63,"uris":["http://zotero.org/users/local/3hdB627Q/items/VEBTQBTG"],"itemData":{"id":63,"type":"article-journal","abstract":"Abstract\n            Despite recent methodology and reference database improvements for taxonomic profiling tools, metagenomic assembly and genomic binning remain important pillars of metagenomic analysis workflows. In case reference information is lacking, genomic binning is considered to be a state-of-the-art method in mixed culture metagenomic data analysis. In this light, our previously published tool BusyBee Web implements a composition-based binning method efficient enough to function as a rapid online utility. Handling assembled contigs and long nanopore generated reads alike, the webserver provides a wide range of supplementary annotations and visualizations. Half a decade after the initial publication, we revisited existing functionality, added comprehensive visualizations, and increased the number of data analysis customization options for further experimentation. The webserver now allows for visualization-supported differential analysis of samples, which is computationally expensive and typically only performed in coverage-based binning methods. Further, users may now optionally check their uploaded samples for plasmid sequences using PLSDB as a reference database. Lastly, a new application programming interface with a supporting python package was implemented, to allow power users fully automated access to the resource and integration into existing workflows. The webserver is freely available under: https://www.ccb.uni-saarland.de/busybee.","container-title":"Nucleic Acids Research","DOI":"10.1093/nar/gkac298","ISSN":"0305-1048, 1362-4962","issue":"W1","language":"en","page":"W132-W137","source":"DOI.org (Crossref)","title":"BusyBee Web: towards comprehensive and differential composition-based metagenomic binning","title-short":"BusyBee Web","volume":"50","author":[{"family":"Schmartz","given":"Georges P"},{"family":"Hirsch","given":"Pascal"},{"family":"Amand","given":"Jérémy"},{"family":"Dastbaz","given":"Jan"},{"family":"Fehlmann","given":"Tobias"},{"family":"Kern","given":"Fabian"},{"family":"Müller","given":"Rolf"},{"family":"Keller","given":"Andreas"}],"issued":{"date-parts":[["2022",7,5]]}}}],"schema":"https://github.com/citation-style-language/schema/raw/master/csl-citation.json"} </w:instrText>
      </w:r>
      <w:r w:rsidR="002F4DF2">
        <w:fldChar w:fldCharType="separate"/>
      </w:r>
      <w:r w:rsidR="002F4DF2" w:rsidRPr="002F4DF2">
        <w:t>[29]</w:t>
      </w:r>
      <w:r w:rsidR="002F4DF2">
        <w:fldChar w:fldCharType="end"/>
      </w:r>
      <w:r>
        <w:t xml:space="preserve"> đã đề xuất nghiên cứu thực hiện bằng cách sử dụng các kỹ thuật học sâu hiện đại, đặc biệt là GNN (Graph Neural Network).</w:t>
      </w:r>
      <w:r w:rsidR="00A2417A">
        <w:t xml:space="preserve"> </w:t>
      </w:r>
      <w:r>
        <w:t xml:space="preserve">Ý tưởng chính đằng sau GraphMB là tạo ra các phần nhúng dựa trên các tính năng cụ thể tiếp giáp và biểu đồ tập hợp. Mô hình GNN tìm hiểu các phần nhúng mới bằng cách tổng hợp các đường viền lân cận (các nút trong biểu đồ tập hợp). Các phần nhúng cuối cùng được nhóm lại và thu được các thùng sau đó được nhóm vào các thùng và được đánh giá theo mức độ đầy đủ và mức độ ô nhiễm. Bài viết cải thiện các thùng hiện có bằng cách kết hợp biểu đồ lắp ráp vào quá trình đào tạo với 6 tập dữ liệu về Nhà máy xử lý nước thải (WWTP) và một mẫu đất. Hơn nữa, nó còn thu được những chiếc thùng độc đáo mà những chiếc thùng khác không thể phục hồi được. Đặc biệt, đã thu được trung bình nhiều hơn 17,5% thùng HQ khi so sánh với các thùng chứa hiện đại. Những kết quả này chỉ ra rằng một mô hình học sâu có thể tích hợp thông tin về cấu trúc biểu đồ và đặc trưng của contig để cải thiện việc tạo nhóm metagenomic. Tác giả </w:t>
      </w:r>
      <w:r w:rsidR="002F4DF2">
        <w:t xml:space="preserve"> </w:t>
      </w:r>
      <w:r>
        <w:t>đã tìm hiểu về BusyBee Web, một công cụ tạo binning metagenomic dựa trên thành phần toàn diện và khác biệt. Đường dẫn cơ bản đào tạo bộ phân loại trên một tập hợp con của dữ liệu đầu vào, sau đó được sử dụng để gán các chuỗi vào các thùng. Hơn nữa, một biểu đồ sunburst đã được thêm vào và một số cài đặt chuyên môn mới cho các phương pháp phân cụm và nhúng đã được triển khai. Cụ thể đã bao gồm t-SNE, Fit-SNE, UMAP, PHATE và TriMap làm nhúng và DBSCAN, HDBSCAN, k-means và phân cụm quang phổ là phương pháp phân cụm mới. Một mặt, với các phương pháp phân cụm, thuật toán nhúng và API mới được bổ sung, BusyBee Web đã tăng khả năng phân tích dữ liệu cho người dùng chuyên gia và tùy chọn nén thông tin trước khi nhúng tính toán, giảm bớt một số hạn chế về thời gian và bộ nhớ. Tuy nhiên, việc trực quan hóa việc nhúng vào trình duyệt cục bộ cho nhiều điểm dữ liệu có thể trở nên chậm hoặc không phản hồi trên phần cứng kém mạnh mẽ hơn. Vào năm 2020, tác giả</w:t>
      </w:r>
      <w:r w:rsidR="002F4DF2">
        <w:t xml:space="preserve"> </w:t>
      </w:r>
      <w:r w:rsidR="002F4DF2" w:rsidRPr="006E6AD8">
        <w:rPr>
          <w:szCs w:val="26"/>
        </w:rPr>
        <w:t>Silas Kieser</w:t>
      </w:r>
      <w:r>
        <w:t xml:space="preserve"> et al</w:t>
      </w:r>
      <w:r w:rsidR="00B916DC">
        <w:t xml:space="preserve"> </w:t>
      </w:r>
      <w:r w:rsidR="002F4DF2">
        <w:fldChar w:fldCharType="begin"/>
      </w:r>
      <w:r w:rsidR="002F4DF2">
        <w:instrText xml:space="preserve"> ADDIN ZOTERO_ITEM CSL_CITATION {"citationID":"oG54QDTf","properties":{"formattedCitation":"[30]","plainCitation":"[30]","noteIndex":0},"citationItems":[{"id":65,"uris":["http://zotero.org/users/local/3hdB627Q/items/PPKCRGI7"],"itemData":{"id":65,"type":"article-journal","abstract":"Abstract\n            \n              Background\n              Metagenomics studies provide valuable insight into the composition and function of microbial populations from diverse environments; however, the data processing pipelines that rely on mapping reads to gene catalogs or genome databases for cultured strains yield results that underrepresent the genes and functional potential of uncultured microbes. Recent improvements in sequence assembly methods have eased the reliance on genome databases, thereby allowing the recovery of genomes from uncultured microbes. However, configuring these tools, linking them with advanced binning and annotation tools, and maintaining provenance of the processing continues to be challenging for researchers.\n            \n            \n              Results\n              Here we present ATLAS, a software package for customizable data processing from raw sequence reads to functional and taxonomic annotations using state-of-the-art tools to assemble, annotate, quantify, and bin metagenome data. Abundance estimates at genome resolution are provided for each sample in a dataset. ATLAS is written in Python and the workflow implemented in Snakemake; it operates in a Linux environment, and is compatible with Python 3.5+ and Anaconda 3+ versions. The source code for ATLAS is freely available, distributed under a BSD-3 license.\n            \n            \n              Conclusions\n              \n                ATLAS provides a user-friendly, modular and customizable Snakemake workflow for metagenome data processing; it is easily installable with conda and maintained as open-source on GitHub at\n                https://github.com/metagenome-atlas/atlas\n                .","container-title":"BMC Bioinformatics","DOI":"10.1186/s12859-020-03585-4","ISSN":"1471-2105","issue":"1","journalAbbreviation":"BMC Bioinformatics","language":"en","page":"257","source":"DOI.org (Crossref)","title":"ATLAS: a Snakemake workflow for assembly, annotation, and genomic binning of metagenome sequence data","title-short":"ATLAS","volume":"21","author":[{"family":"Kieser","given":"Silas"},{"family":"Brown","given":"Joseph"},{"family":"Zdobnov","given":"Evgeny M."},{"family":"Trajkovski","given":"Mirko"},{"family":"McCue","given":"Lee Ann"}],"issued":{"date-parts":[["2020",12]]}}}],"schema":"https://github.com/citation-style-language/schema/raw/master/csl-citation.json"} </w:instrText>
      </w:r>
      <w:r w:rsidR="002F4DF2">
        <w:fldChar w:fldCharType="separate"/>
      </w:r>
      <w:r w:rsidR="002F4DF2" w:rsidRPr="002F4DF2">
        <w:t>[30]</w:t>
      </w:r>
      <w:r w:rsidR="002F4DF2">
        <w:fldChar w:fldCharType="end"/>
      </w:r>
      <w:r>
        <w:t xml:space="preserve"> đã nghiên cứu về ATLAS, một quy trình làm việc của Snakemake để lắp ráp, chú thích và binning gen của dữ liệu trình tự metagenome. Khung ATLAS tổ chức các công cụ xử lý dữ liệu metagenome theo trình tự thành bốn mô-đun phân tích riêng biệt: kiểm soát chất lượng, lắp ráp, binning gen và chú thích; mỗi mô-đun có thể được chạy độc lập hoặc kết hợp cả bốn mô-đun trong một quy trình phân tích hoàn chỉnh. ATLAS cũng cung cấp khung tin sinh học mạnh mẽ cho dữ liệu chuỗi có thông lượng cao, trong đó các tệp FASTQ thô có thể được xử lý hoàn toàn thành các tệp dạng bảng có chú thích để phân tích và hiển thị tiếp </w:t>
      </w:r>
      <w:r>
        <w:lastRenderedPageBreak/>
        <w:t>theo. Vào năm 2022, tác giả</w:t>
      </w:r>
      <w:r w:rsidR="00480075">
        <w:t xml:space="preserve"> </w:t>
      </w:r>
      <w:r w:rsidR="00480075" w:rsidRPr="006E6AD8">
        <w:rPr>
          <w:szCs w:val="26"/>
        </w:rPr>
        <w:t>Yuxuan Du</w:t>
      </w:r>
      <w:r>
        <w:t xml:space="preserve"> et al </w:t>
      </w:r>
      <w:r w:rsidR="00480075">
        <w:fldChar w:fldCharType="begin"/>
      </w:r>
      <w:r w:rsidR="00480075">
        <w:instrText xml:space="preserve"> ADDIN ZOTERO_ITEM CSL_CITATION {"citationID":"rl4BWUyg","properties":{"formattedCitation":"[31]","plainCitation":"[31]","noteIndex":0},"citationItems":[{"id":67,"uris":["http://zotero.org/users/local/3hdB627Q/items/XGLGB6L2"],"itemData":{"id":67,"type":"article-journal","abstract":"Abstract\n            \n              Motivation\n              Metagenomic binning aims to retrieve microbial genomes directly from ecosystems by clustering metagenomic contigs assembled from short reads into draft genomic bins. Traditional shotgun-based binning methods depend on the contigs’ composition and abundance profiles and are impaired by the paucity of enough samples to construct reliable co-abundance profiles. When applied to a single sample, shotgun-based binning methods struggle to distinguish closely related species only using composition information. As an alternative binning approach, Hi-C-based binning employs metagenomic Hi-C technique to measure the proximity contacts between metagenomic fragments. However, spurious inter-species Hi-C contacts inevitably generated by incorrect ligations of DNA fragments between species link the contigs from varying genomes, weakening the purity of final draft genomic bins. Therefore, it is imperative to develop a binning pipeline to overcome the shortcomings of both types of binning methods on a single sample.\n            \n            \n              Results\n              We develop HiFine, a novel binning pipeline to refine the binning results of metagenomic contigs by integrating both Hi-C-based and shotgun-based binning tools. HiFine designs a strategy of fragmentation for the original bin sets derived from the Hi-C-based and shotgun-based binning methods, which considerably increases the purity of initial bins, followed by merging fragmented bins and recruiting unbinned contigs. We demonstrate that HiFine significantly improves the existing binning results of both types of binning methods and achieves better performance in constructing species genomes on publicly available datasets. To the best of our knowledge, HiFine is the first pipeline to integrate different types of tools for the binning of metagenomic contigs.\n            \n            \n              Availability and implementation\n              HiFine is available at https://github.com/dyxstat/HiFine.\n            \n            \n              Supplementary information\n              Supplementary data are available at Bioinformatics online.","container-title":"Bioinformatics","DOI":"10.1093/bioinformatics/btac295","ISSN":"1367-4803, 1367-4811","issue":"11","language":"en","page":"2973-2979","source":"DOI.org (Crossref)","title":"HiFine: integrating Hi-C-based and shotgun-based methods to refine binning of metagenomic contigs","title-short":"HiFine","volume":"38","author":[{"family":"Du","given":"Yuxuan"},{"family":"Sun","given":"Fengzhu"}],"editor":[{"family":"Birol","given":"Inanc"}],"issued":{"date-parts":[["2022",5,26]]}}}],"schema":"https://github.com/citation-style-language/schema/raw/master/csl-citation.json"} </w:instrText>
      </w:r>
      <w:r w:rsidR="00480075">
        <w:fldChar w:fldCharType="separate"/>
      </w:r>
      <w:r w:rsidR="00480075" w:rsidRPr="00480075">
        <w:t>[31]</w:t>
      </w:r>
      <w:r w:rsidR="00480075">
        <w:fldChar w:fldCharType="end"/>
      </w:r>
      <w:r w:rsidR="00480075">
        <w:t xml:space="preserve"> </w:t>
      </w:r>
      <w:r>
        <w:t>đã giới thiệu về HiFine, một quy trình tạo nhóm mới để tinh chỉnh kết quả binning của các đường viền metagenomic. Đầu tiên, thiết kế chiến lược phân mảnh bằng cách chọn ra các điểm giao nhau dưới dạng các thùng phân mảnh giữa hai bộ thùng được xây dựng bằng phương pháp tạo thùng dựa trên Hi-C và công cụ tạo thùng dựa trên shotgun. Sau đó, HiFine hợp nhất các thùng phân mảnh có khả năng thuộc cùng một loài và tuyển dụng các nhánh không có trong các thùng phân mảnh bằng cách sử dụng lại bản đồ liên hệ Hi-C đã chuẩn hóa. Bộ dữ liệu được sử dụng nghiên cứu gồm bộ dữ liệu nấm men, bộ dữ liệu bia và bộ dữ liệu về ruột người được lấy từ mẫu phân. HiFine đã đạt được sự cải thiện đáng kể về kết quả tạo thùng trên mẫu thực có độ phức tạp thấp hiện có của cả hai loại phương pháp tạo thùng và hoạt động tốt hơn trong việc truy xuất bộ gen của loài. Tuy nhiên, phương pháp cũng có những hạn chế riêng rằng HiFine có thể không có sự cải thiện đáng kể nếu một trong các phương pháp tạo nhóm hiện có chỉ nhóm một số lượng đường viền nhỏ hơn đáng kể so với loại phương pháp tạo nhóm khác. Trong một nghiên cứu khác, tác giả</w:t>
      </w:r>
      <w:r w:rsidR="00480075">
        <w:t xml:space="preserve"> </w:t>
      </w:r>
      <w:r w:rsidR="00480075" w:rsidRPr="006E6AD8">
        <w:rPr>
          <w:szCs w:val="26"/>
        </w:rPr>
        <w:t>Vijini Mallawaarachchi</w:t>
      </w:r>
      <w:r>
        <w:t xml:space="preserve"> et al </w:t>
      </w:r>
      <w:r w:rsidR="00480075">
        <w:fldChar w:fldCharType="begin"/>
      </w:r>
      <w:r w:rsidR="00480075">
        <w:instrText xml:space="preserve"> ADDIN ZOTERO_ITEM CSL_CITATION {"citationID":"0AaFy2Fk","properties":{"formattedCitation":"[32]","plainCitation":"[32]","noteIndex":0},"citationItems":[{"id":69,"uris":["http://zotero.org/users/local/3hdB627Q/items/7RSEEECA"],"itemData":{"id":69,"type":"article-journal","container-title":"Journal of Computational Biology","DOI":"10.1089/cmb.2022.0262","ISSN":"1557-8666","issue":"12","journalAbbreviation":"Journal of Computational Biology","language":"en","page":"1357-1376","source":"DOI.org (Crossref)","title":"Accurate Binning of Metagenomic Contigs Using Composition, Coverage, and Assembly Graphs","volume":"29","author":[{"family":"Mallawaarachchi","given":"Vijini"},{"family":"Lin","given":"Yu"}],"issued":{"date-parts":[["2022",12,1]]}}}],"schema":"https://github.com/citation-style-language/schema/raw/master/csl-citation.json"} </w:instrText>
      </w:r>
      <w:r w:rsidR="00480075">
        <w:fldChar w:fldCharType="separate"/>
      </w:r>
      <w:r w:rsidR="00480075" w:rsidRPr="00480075">
        <w:t>[32]</w:t>
      </w:r>
      <w:r w:rsidR="00480075">
        <w:fldChar w:fldCharType="end"/>
      </w:r>
      <w:r w:rsidR="006E4C4F">
        <w:t xml:space="preserve"> </w:t>
      </w:r>
      <w:r>
        <w:t>đề xuất MetaCoAG, một công cụ tạo nhóm metagenomic sử dụng các biểu đồ lắp ráp với thông tin về thành phần và phạm vi bao phủ của các đường viền. MetaCoAG ước tính số lượng thùng ban đầu bằng cách sử dụng các gen đánh dấu một bản sao đơn, lặp đi lặp lại gán các đường viền vào các thùng và điều chỉnh linh hoạt số lượng thùng trong suốt quá trình tạo thùng. MetaCoAG vượt trội đáng kể so với các công cụ tạo nhóm hiện đại bằng cách tạo ra các thùng tương tự chẳng hạn như cải thiện tính hoàn chỉnh của các thùng trong khi vẫn duy trì mức độ tinh khiết cao và tạo ra nhiều thùng chất lượng cao hơn. Từ kết quả thử nghiệm cho thấy MetaCoAG đạt được hiệu suất tạo nhóm tốt nhất cho cả tập dữ liệu mô phỏng và tập dữ liệu thực khi so sánh với các công cụ tiên tiến, đặc biệt là về chất lượng nhóm. Tuy nhiên, các vấn đề trong quá trình lắp ráp như lắp ráp sai có thể khó xử lý và cần được điều tra thêm.</w:t>
      </w:r>
    </w:p>
    <w:p w14:paraId="688D1AC5" w14:textId="6A84E545" w:rsidR="00734DC0" w:rsidRDefault="00000000">
      <w:r>
        <w:t xml:space="preserve">Cách đây khá lâu, tác giả </w:t>
      </w:r>
      <w:r w:rsidR="00480075" w:rsidRPr="006E6AD8">
        <w:rPr>
          <w:szCs w:val="26"/>
        </w:rPr>
        <w:t>Yunan Luo</w:t>
      </w:r>
      <w:r w:rsidR="00480075">
        <w:t xml:space="preserve">  </w:t>
      </w:r>
      <w:r>
        <w:t>et al</w:t>
      </w:r>
      <w:r w:rsidR="00B916DC">
        <w:t xml:space="preserve"> </w:t>
      </w:r>
      <w:r w:rsidR="00480075">
        <w:fldChar w:fldCharType="begin"/>
      </w:r>
      <w:r w:rsidR="00480075">
        <w:instrText xml:space="preserve"> ADDIN ZOTERO_ITEM CSL_CITATION {"citationID":"l7HJWr22","properties":{"formattedCitation":"[33]","plainCitation":"[33]","noteIndex":0},"citationItems":[{"id":70,"uris":["http://zotero.org/users/local/3hdB627Q/items/RHSIQ4HK"],"itemData":{"id":70,"type":"article-journal","abstract":"Abstract\n            \n              Motivation\n              Vastly greater quantities of microbial genome data are being generated where environmental samples mix together the DNA from many different species. Here, we present Opal for metagenomic binning, the task of identifying the origin species of DNA sequencing reads. We introduce ‘low-density’ locality sensitive hashing to bioinformatics, with the addition of Gallager codes for even coverage, enabling quick and accurate metagenomic binning.\n            \n            \n              Results\n              On public benchmarks, Opal halves the error on precision/recall (F1-score) as compared with both alignment-based and alignment-free methods for species classification. We demonstrate even more marked improvement at higher taxonomic levels, allowing for the discovery of novel lineages. Furthermore, the innovation of low-density, even-coverage hashing should itself prove an essential methodological advance as it enables the application of machine learning to other bioinformatic challenges.\n            \n            \n              Availability and implementation\n              Full source code and datasets are available at http://opal.csail.mit.edu and https://github.com/yunwilliamyu/opal.\n            \n            \n              Supplementary information\n              Supplementary data are available at Bioinformatics online.","container-title":"Bioinformatics","DOI":"10.1093/bioinformatics/bty611","ISSN":"1367-4803, 1367-4811","issue":"2","language":"en","page":"219-226","source":"DOI.org (Crossref)","title":"Metagenomic binning through low-density hashing","volume":"35","author":[{"family":"Luo","given":"Yunan"},{"family":"Yu","given":"Yun William"},{"family":"Zeng","given":"Jianyang"},{"family":"Berger","given":"Bonnie"},{"family":"Peng","given":"Jian"}],"editor":[{"family":"Birol","given":"Inanc"}],"issued":{"date-parts":[["2019",1,15]]}}}],"schema":"https://github.com/citation-style-language/schema/raw/master/csl-citation.json"} </w:instrText>
      </w:r>
      <w:r w:rsidR="00480075">
        <w:fldChar w:fldCharType="separate"/>
      </w:r>
      <w:r w:rsidR="00480075" w:rsidRPr="00480075">
        <w:t>[33]</w:t>
      </w:r>
      <w:r w:rsidR="00480075">
        <w:fldChar w:fldCharType="end"/>
      </w:r>
      <w:r>
        <w:t xml:space="preserve"> đã đề xuất bài báo đã trình bày Opal, một phương pháp dựa trên thành phần mới để tạo nhóm metagenomic. Bằng cách rút ra ý tưởng từ các mã low-density parity check (LDPC) của Gallager từ lý thuyết mã hóa, bài viết đã thiết kế một nhóm hàm LSH hiệu quả và có tính phân biệt để xây dựng các đặc điểm cấu thành nhằm nắm bắt các mối phụ thuộc tầm xa trong các đoạn metagenomic. OPAL nhanh và chính xác hơn nhiều so với các phương pháp căn chỉnh, vượt trội hơn các phương pháp tạo nhóm metagenomic hiện có tại thời điểm đó. Opal cũng hoạt động đặc biệt tốt trong việc phát hiện dòng dõi mới. Ngoài ra, Opal có hiệu quả ở cấp độ phân loài, mặc dù nó cần được đào tạo bổ sung để có hiệu quả do sự tương đồng trong bộ gen của các loài liên quan. </w:t>
      </w:r>
    </w:p>
    <w:p w14:paraId="0848EEA2" w14:textId="74797B29" w:rsidR="00734DC0" w:rsidRDefault="00000000">
      <w:r>
        <w:t>Tác giả</w:t>
      </w:r>
      <w:r w:rsidR="00480075">
        <w:t xml:space="preserve"> </w:t>
      </w:r>
      <w:r w:rsidR="00480075" w:rsidRPr="006E6AD8">
        <w:rPr>
          <w:szCs w:val="26"/>
        </w:rPr>
        <w:t>Joachim Johansen</w:t>
      </w:r>
      <w:r>
        <w:t xml:space="preserve"> et al</w:t>
      </w:r>
      <w:r w:rsidR="00B916DC">
        <w:t xml:space="preserve"> </w:t>
      </w:r>
      <w:r w:rsidR="00480075">
        <w:fldChar w:fldCharType="begin"/>
      </w:r>
      <w:r w:rsidR="00480075">
        <w:instrText xml:space="preserve"> ADDIN ZOTERO_ITEM CSL_CITATION {"citationID":"AaliiH24","properties":{"formattedCitation":"[34]","plainCitation":"[34]","noteIndex":0},"citationItems":[{"id":72,"uris":["http://zotero.org/users/local/3hdB627Q/items/KZBYYUEV"],"itemData":{"id":72,"type":"article-journal","abstract":"Abstract\n            Despite the accelerating number of uncultivated virus sequences discovered in metagenomics and their apparent importance for health and disease, the human gut virome and its interactions with bacteria in the gastrointestinal tract are not well understood. This is partly due to a paucity of whole-virome datasets and limitations in current approaches for identifying viral sequences in metagenomics data. Here, combining a deep-learning based metagenomics binning algorithm with paired metagenome and metavirome datasets, we develop Phages from Metagenomics Binning (PHAMB), an approach that allows the binning of thousands of viral genomes directly from bulk metagenomics data, while simultaneously enabling clustering of viral genomes into accurate taxonomic viral populations. When applied on the Human Microbiome Project 2 (HMP2) dataset, PHAMB recovered 6,077 high-quality genomes from 1,024 viral populations, and identified viral-microbial host interactions. PHAMB can be advantageously applied to existing and future metagenomes to illuminate viral ecological dynamics with other microbiome constituents.","container-title":"Nature Communications","DOI":"10.1038/s41467-022-28581-5","ISSN":"2041-1723","issue":"1","journalAbbreviation":"Nat Commun","language":"en","page":"965","source":"DOI.org (Crossref)","title":"Genome binning of viral entities from bulk metagenomics data","volume":"13","author":[{"family":"Johansen","given":"Joachim"},{"family":"Plichta","given":"Damian R."},{"family":"Nissen","given":"Jakob Nybo"},{"family":"Jespersen","given":"Marie Louise"},{"family":"Shah","given":"Shiraz A."},{"family":"Deng","given":"Ling"},{"family":"Stokholm","given":"Jakob"},{"family":"Bisgaard","given":"Hans"},{"family":"Nielsen","given":"Dennis Sandris"},{"family":"Sørensen","given":"Søren J."},{"family":"Rasmussen","given":"Simon"}],"issued":{"date-parts":[["2022",2,18]]}}}],"schema":"https://github.com/citation-style-language/schema/raw/master/csl-citation.json"} </w:instrText>
      </w:r>
      <w:r w:rsidR="00480075">
        <w:fldChar w:fldCharType="separate"/>
      </w:r>
      <w:r w:rsidR="00480075" w:rsidRPr="00480075">
        <w:t>[34]</w:t>
      </w:r>
      <w:r w:rsidR="00480075">
        <w:fldChar w:fldCharType="end"/>
      </w:r>
      <w:r>
        <w:t xml:space="preserve"> đã giới thiệu Phages from Metagenomics Binning (PHAMB) như một cách tiếp cận cho phép binning hàng nghìn bộ gen virus trực tiếp từ dữ liệu metagenomics số lượng lớn, đồng thời cho phép phân cụm các bộ gen virus thành các quần thể virus được phân loại chính xác. Sử dụng thuật toán học sâu được phát triển gần </w:t>
      </w:r>
      <w:r>
        <w:lastRenderedPageBreak/>
        <w:t xml:space="preserve">đây để tạo nhóm metagenomic (VAMB) dựa trên việc tạo nhóm toàn bộ tập dữ liệu của các đường viền được lắp ráp. Khi áp dụng trên bộ dữ liệu Human Microbiome Project 2 (HMP2), PHAMB đã phục hồi 6.077 bộ gen chất lượng cao từ 1.024 quần thể vi rút và xác định các tương tác giữa vi r rút và vật chủ. Bộ phân loại có thể phân loại các thùng không phải thể thực khuẩn từ bất kỳ tập dữ liệu nào với độ chính xác rất cao (93–99%). Ngoài ra, bài báo cho thấy sự gia tăng lên tới 210% bộ gen virus HQ được trích xuất bằng cách kết hợp các nhánh vào thùng chứa virus. </w:t>
      </w:r>
    </w:p>
    <w:p w14:paraId="70F76203" w14:textId="74750274" w:rsidR="00734DC0" w:rsidRDefault="00000000">
      <w:r>
        <w:t xml:space="preserve">Bộ tổng hợp metagenomic BinChill trong nghiên cứu của tác giả </w:t>
      </w:r>
      <w:r w:rsidR="00480075" w:rsidRPr="006E6AD8">
        <w:rPr>
          <w:szCs w:val="26"/>
        </w:rPr>
        <w:t xml:space="preserve">Oliver S. Bak </w:t>
      </w:r>
      <w:r>
        <w:t>et al</w:t>
      </w:r>
      <w:r w:rsidR="00B916DC">
        <w:t xml:space="preserve"> </w:t>
      </w:r>
      <w:r w:rsidR="00480075">
        <w:fldChar w:fldCharType="begin"/>
      </w:r>
      <w:r w:rsidR="00480075">
        <w:instrText xml:space="preserve"> ADDIN ZOTERO_ITEM CSL_CITATION {"citationID":"6aoWL65w","properties":{"formattedCitation":"[35]","plainCitation":"[35]","noteIndex":0},"citationItems":[{"id":74,"uris":["http://zotero.org/users/local/3hdB627Q/items/X8774ZJU"],"itemData":{"id":74,"type":"article-journal","container-title":"IEEE Access","DOI":"10.1109/ACCESS.2023.3277755","ISSN":"2169-3536","journalAbbreviation":"IEEE Access","page":"49561-49577","source":"DOI.org (Crossref)","title":"BinChill: A Metagenomic Binning Ensemble Method","title-short":"BinChill","volume":"11","author":[{"family":"Bak","given":"Oliver S."},{"family":"Jensen","given":"Marcus D."},{"family":"Trudslev","given":"Frederik M."},{"family":"Windfeld","given":"Andreas"},{"family":"Lamurias","given":"Andre"}],"issued":{"date-parts":[["2023"]]}}}],"schema":"https://github.com/citation-style-language/schema/raw/master/csl-citation.json"} </w:instrText>
      </w:r>
      <w:r w:rsidR="00480075">
        <w:fldChar w:fldCharType="separate"/>
      </w:r>
      <w:r w:rsidR="00480075" w:rsidRPr="00480075">
        <w:t>[35]</w:t>
      </w:r>
      <w:r w:rsidR="00480075">
        <w:fldChar w:fldCharType="end"/>
      </w:r>
      <w:r>
        <w:t xml:space="preserve">, là một bộ tổng hợp sử dụng phương pháp tiếp cận sự xuất hiện của đối tượng dựa trên ACE, đồng thời triển khai thông tin miền vào phép đo độ tương tự, dưới dạng SCG để tập hợp và tinh chỉnh các thùng từ nhiều phân vùng. Hơn nữa, bài viết cũng triển khai một phiên bản độc lập của BinChill, trong đó thay vì dựa vào các phân vùng từ các phương pháp khác, nó tạo ra các phân vùng riêng để có thể khám phá các kỹ thuật khác nhau trong khuôn khổ. Kết quả cho thấy điểm mạnh của nhiều phân vùng có thể được kết hợp để tạo ra phân vùng có chất lượng cao hơn. Tuy nhiên, cải tiến đạt được bằng cách tiếp cận tổng hợp phải trả giá bằng thời gian chạy cao hơn, cho thấy khả năng mở rộng của phương pháp có thể được cải thiện. </w:t>
      </w:r>
    </w:p>
    <w:p w14:paraId="5D7810E3" w14:textId="4817173A" w:rsidR="00734DC0" w:rsidRDefault="00000000">
      <w:r>
        <w:t>Việc tích hợp thông tin về cấu trúc nhiễm sắc thể trong mô hình học tập tự giám sát cũng giúp cải thiện quá trình binning metagenome. Như bài nghiên cứu của tác giả</w:t>
      </w:r>
      <w:r w:rsidR="00480075">
        <w:t xml:space="preserve"> </w:t>
      </w:r>
      <w:r w:rsidR="00480075" w:rsidRPr="006E6AD8">
        <w:rPr>
          <w:szCs w:val="26"/>
        </w:rPr>
        <w:t>Harrison Ho</w:t>
      </w:r>
      <w:r>
        <w:t xml:space="preserve"> et al</w:t>
      </w:r>
      <w:r w:rsidR="00B916DC">
        <w:t xml:space="preserve"> </w:t>
      </w:r>
      <w:r w:rsidR="00480075">
        <w:fldChar w:fldCharType="begin"/>
      </w:r>
      <w:r w:rsidR="00480075">
        <w:instrText xml:space="preserve"> ADDIN ZOTERO_ITEM CSL_CITATION {"citationID":"5F4c5o6C","properties":{"formattedCitation":"[36]","plainCitation":"[36]","noteIndex":0},"citationItems":[{"id":76,"uris":["http://zotero.org/users/local/3hdB627Q/items/ARICBWKW"],"itemData":{"id":76,"type":"article-journal","abstract":"Metagenome binning is a key step, downstream of metagenome assembly, to group scaffolds by their genome of origin. Although accurate binning has been achieved on datasets containing multiple samples from the same community, the completeness of binning is often low in datasets with a small number of samples due to a lack of robust species co-abundance information. In this study, we exploited the chromatin conformation information obtained from Hi-C sequencing and developed a new reference-independent algorithm, Metagenome Binning with Abundance and Tetra-nucleotide frequencies—Long Range (metaBAT-LR), to improve the binning completeness of these datasets. This self-supervised algorithm builds a model from a set of high-quality genome bins to predict scaffold pairs that are likely to be derived from the same genome. Then, it applies these predictions to merge incomplete genome bins, as well as recruit unbinned scaffolds. We validated metaBAT-LR’s ability to bin-merge and recruit scaffolds on both synthetic and real-world metagenome datasets of varying complexity. Benchmarking against similar software tools suggests that metaBAT-LR uncovers unique bins that were missed by all other methods. MetaBAT-LR is open-source and is available at\n              https://bitbucket.org/project-metabat/metabat-lr\n              .","container-title":"PeerJ","DOI":"10.7717/peerj.16129","ISSN":"2167-8359","language":"en","page":"e16129","source":"DOI.org (Crossref)","title":"Integrating chromatin conformation information in a self-supervised learning model improves metagenome binning","volume":"11","author":[{"family":"Ho","given":"Harrison"},{"family":"Chovatia","given":"Mansi"},{"family":"Egan","given":"Rob"},{"family":"He","given":"Guifen"},{"family":"Yoshinaga","given":"Yuko"},{"family":"Liachko","given":"Ivan"},{"family":"O’Malley","given":"Ronan"},{"family":"Wang","given":"Zhong"}],"issued":{"date-parts":[["2023",9,22]]}}}],"schema":"https://github.com/citation-style-language/schema/raw/master/csl-citation.json"} </w:instrText>
      </w:r>
      <w:r w:rsidR="00480075">
        <w:fldChar w:fldCharType="separate"/>
      </w:r>
      <w:r w:rsidR="00480075" w:rsidRPr="00480075">
        <w:t>[36]</w:t>
      </w:r>
      <w:r w:rsidR="00480075">
        <w:fldChar w:fldCharType="end"/>
      </w:r>
      <w:r>
        <w:t xml:space="preserve"> đã đề xuất một chiến lược mới để tích hợp thông tin Hi-C vào khung học tập tự giám sát. </w:t>
      </w:r>
      <w:r>
        <w:rPr>
          <w:shd w:val="clear" w:color="auto" w:fill="F7F7F8"/>
        </w:rPr>
        <w:t xml:space="preserve">MetaBAT-LR, phần mềm được sử dụng </w:t>
      </w:r>
      <w:r>
        <w:t>để xây dựng mô hình rừng ngẫu nhiên từ một tập hợp con của kết quả tạo thùng ban đầu. Sau đó, nó dự đoán khả năng kết nối giữa tất cả các cặp giàn giáo trong tập dữ liệu và sử dụng dự đoán để hợp nhất các thùng chứa bộ gen chưa hoàn chỉnh hoặc tuyển dụng các giàn giáo chưa được phân loại. MetaBAT-LR có thể tận dụng khả năng đọc Hi-C để cải thiện tính hoàn chỉnh của việc tạo thùng và khám phá các thùng mới bị các công cụ thay thế bỏ sót. MetaBAT-LR có khả năng cải thiện các thử nghiệm tạo thùng của tất cả các công cụ tạo thùng metagenome vì nó không phụ thuộc vào đầu ra của bất kỳ công cụ tạo thùng cụ thể nào. Một hạn chế trong phương pháp này là sự phụ thuộc của metaBAT-LR vào khả năng kết nối cặp đọc Hi-C tốt.</w:t>
      </w:r>
    </w:p>
    <w:p w14:paraId="622CC1C9" w14:textId="77777777" w:rsidR="00734DC0" w:rsidRDefault="00000000">
      <w:pPr>
        <w:pStyle w:val="Heading2"/>
        <w:numPr>
          <w:ilvl w:val="1"/>
          <w:numId w:val="11"/>
        </w:numPr>
        <w:rPr>
          <w:sz w:val="26"/>
          <w:szCs w:val="26"/>
        </w:rPr>
      </w:pPr>
      <w:bookmarkStart w:id="1263" w:name="_Toc152152153"/>
      <w:r>
        <w:rPr>
          <w:sz w:val="26"/>
          <w:szCs w:val="26"/>
        </w:rPr>
        <w:t>Hướng tiếp cận giải quyết của đề tài</w:t>
      </w:r>
      <w:bookmarkEnd w:id="1263"/>
    </w:p>
    <w:p w14:paraId="6A131661" w14:textId="77777777" w:rsidR="00734DC0" w:rsidRDefault="00000000">
      <w:pPr>
        <w:shd w:val="clear" w:color="auto" w:fill="FFFFFF"/>
        <w:ind w:firstLine="720"/>
      </w:pPr>
      <w:r>
        <w:t>Một trong những vấn đề với K-mean là một thuật toán phân cụm cứng. Theo điều này, mỗi điểm chỉ được liên kết với một cụm. Do đó, không có xác suất có thể cho biết có bao nhiêu điểm dữ liệu được liên kết với một cụm cụ thể. Do đó, chúng tôi sử dụng phương pháp phân cụm mềm. Gaussian Mixture Models là một ứng cử viên hoàn hảo cho việc này. Mô hình hỗn hợp Gaussian sử dụng nhiều phân bố Gaussian để phù hợp với dữ liệu có hình dạng tùy ý.</w:t>
      </w:r>
    </w:p>
    <w:p w14:paraId="794E89AF" w14:textId="08167B7D" w:rsidR="00734DC0" w:rsidRDefault="00000000">
      <w:pPr>
        <w:shd w:val="clear" w:color="auto" w:fill="FFFFFF"/>
        <w:ind w:firstLine="720"/>
        <w:rPr>
          <w:highlight w:val="white"/>
        </w:rPr>
      </w:pPr>
      <w:r>
        <w:rPr>
          <w:highlight w:val="white"/>
        </w:rPr>
        <w:t>Mô hình hỗn hợp Gaussian</w:t>
      </w:r>
      <w:r w:rsidR="00B91D9B">
        <w:rPr>
          <w:highlight w:val="white"/>
        </w:rPr>
        <w:t xml:space="preserve"> (GMM) </w:t>
      </w:r>
      <w:r>
        <w:rPr>
          <w:highlight w:val="white"/>
        </w:rPr>
        <w:t xml:space="preserve">là mô hình xác suất giả định tất cả các điểm dữ liệu được tạo ra từ hỗn hợp của một số phân phối Gaussian hữu hạn với các tham số chưa </w:t>
      </w:r>
      <w:r>
        <w:rPr>
          <w:highlight w:val="white"/>
        </w:rPr>
        <w:lastRenderedPageBreak/>
        <w:t>biết. Nhiều bộ dữ liệu có thể được mô hình hóa dễ dàng với sự trợ giúp của Gaussian Distribution. Do đó, người ta có thể giả định rằng các cụm có các Phân phối Gaussian khác nhau. Ý tưởng cốt lõi của mô hình là dữ liệu được mô hình hóa với một số hỗn hợp của các phân phối Gaussian</w:t>
      </w:r>
      <w:r w:rsidR="00875A4B">
        <w:rPr>
          <w:highlight w:val="white"/>
        </w:rPr>
        <w:t xml:space="preserve"> </w:t>
      </w:r>
      <w:r w:rsidR="00480075">
        <w:rPr>
          <w:highlight w:val="white"/>
        </w:rPr>
        <w:fldChar w:fldCharType="begin"/>
      </w:r>
      <w:r w:rsidR="00480075">
        <w:rPr>
          <w:highlight w:val="white"/>
        </w:rPr>
        <w:instrText xml:space="preserve"> ADDIN ZOTERO_ITEM CSL_CITATION {"citationID":"KtcaOPei","properties":{"formattedCitation":"[37]","plainCitation":"[37]","noteIndex":0},"citationItems":[{"id":94,"uris":["http://zotero.org/users/local/3hdB627Q/items/S6L5GEWJ"],"itemData":{"id":94,"type":"article-journal","title":"Gaussian Mixture Model trong machine learning","author":[{"family":"DỤC ĐOÀN TRÌNH","given":""}],"issued":{"date-parts":[["2021",12,12]]}}}],"schema":"https://github.com/citation-style-language/schema/raw/master/csl-citation.json"} </w:instrText>
      </w:r>
      <w:r w:rsidR="00480075">
        <w:rPr>
          <w:highlight w:val="white"/>
        </w:rPr>
        <w:fldChar w:fldCharType="separate"/>
      </w:r>
      <w:r w:rsidR="00480075" w:rsidRPr="00480075">
        <w:rPr>
          <w:highlight w:val="white"/>
        </w:rPr>
        <w:t>[37]</w:t>
      </w:r>
      <w:r w:rsidR="00480075">
        <w:rPr>
          <w:highlight w:val="white"/>
        </w:rPr>
        <w:fldChar w:fldCharType="end"/>
      </w:r>
      <w:r>
        <w:rPr>
          <w:highlight w:val="white"/>
        </w:rPr>
        <w:t xml:space="preserve"> </w:t>
      </w:r>
    </w:p>
    <w:p w14:paraId="21B478D2" w14:textId="77777777" w:rsidR="00E66AFE" w:rsidRPr="007F2C87" w:rsidRDefault="00E66AFE" w:rsidP="00E66AFE">
      <w:pPr>
        <w:shd w:val="clear" w:color="auto" w:fill="FFFFFF"/>
        <w:ind w:firstLine="0"/>
        <w:rPr>
          <w:rFonts w:eastAsia="Roboto"/>
          <w:color w:val="212529"/>
          <w:szCs w:val="26"/>
        </w:rPr>
      </w:pPr>
      <m:oMathPara>
        <m:oMath>
          <m:r>
            <w:rPr>
              <w:rFonts w:ascii="Cambria Math" w:eastAsia="Cambria Math" w:hAnsi="Cambria Math" w:cs="Cambria Math"/>
              <w:color w:val="212529"/>
              <w:szCs w:val="26"/>
              <w:highlight w:val="white"/>
            </w:rPr>
            <m:t>y=</m:t>
          </m:r>
          <m:f>
            <m:fPr>
              <m:ctrlPr>
                <w:rPr>
                  <w:rFonts w:ascii="Cambria Math" w:eastAsia="Roboto" w:hAnsi="Cambria Math"/>
                  <w:color w:val="212529"/>
                  <w:szCs w:val="26"/>
                </w:rPr>
              </m:ctrlPr>
            </m:fPr>
            <m:num>
              <m:r>
                <w:rPr>
                  <w:rFonts w:ascii="Cambria Math" w:eastAsia="Roboto" w:hAnsi="Cambria Math"/>
                  <w:color w:val="212529"/>
                  <w:szCs w:val="26"/>
                </w:rPr>
                <m:t>1</m:t>
              </m:r>
            </m:num>
            <m:den>
              <m:r>
                <w:rPr>
                  <w:rFonts w:ascii="Cambria Math" w:eastAsia="Roboto" w:hAnsi="Cambria Math"/>
                  <w:color w:val="212529"/>
                  <w:szCs w:val="26"/>
                </w:rPr>
                <m:t>σ√2π</m:t>
              </m:r>
            </m:den>
          </m:f>
          <m:sSup>
            <m:sSupPr>
              <m:ctrlPr>
                <w:rPr>
                  <w:rFonts w:ascii="Cambria Math" w:eastAsia="Roboto" w:hAnsi="Cambria Math"/>
                  <w:i/>
                  <w:color w:val="212529"/>
                  <w:szCs w:val="26"/>
                </w:rPr>
              </m:ctrlPr>
            </m:sSupPr>
            <m:e>
              <m:r>
                <w:rPr>
                  <w:rFonts w:ascii="Cambria Math" w:eastAsia="Roboto" w:hAnsi="Cambria Math"/>
                  <w:color w:val="212529"/>
                  <w:szCs w:val="26"/>
                </w:rPr>
                <m:t>e</m:t>
              </m:r>
            </m:e>
            <m:sup>
              <m:r>
                <w:rPr>
                  <w:rFonts w:ascii="Cambria Math" w:eastAsia="Roboto" w:hAnsi="Cambria Math"/>
                  <w:color w:val="212529"/>
                  <w:szCs w:val="26"/>
                </w:rPr>
                <m:t>-</m:t>
              </m:r>
              <m:f>
                <m:fPr>
                  <m:ctrlPr>
                    <w:rPr>
                      <w:rFonts w:ascii="Cambria Math" w:eastAsia="Roboto" w:hAnsi="Cambria Math"/>
                      <w:i/>
                      <w:color w:val="212529"/>
                      <w:szCs w:val="26"/>
                    </w:rPr>
                  </m:ctrlPr>
                </m:fPr>
                <m:num>
                  <m:sSup>
                    <m:sSupPr>
                      <m:ctrlPr>
                        <w:rPr>
                          <w:rFonts w:ascii="Cambria Math" w:eastAsia="Roboto" w:hAnsi="Cambria Math"/>
                          <w:i/>
                          <w:color w:val="212529"/>
                          <w:szCs w:val="26"/>
                        </w:rPr>
                      </m:ctrlPr>
                    </m:sSupPr>
                    <m:e>
                      <m:r>
                        <w:rPr>
                          <w:rFonts w:ascii="Cambria Math" w:eastAsia="Roboto" w:hAnsi="Cambria Math"/>
                          <w:color w:val="212529"/>
                          <w:szCs w:val="26"/>
                        </w:rPr>
                        <m:t>(x-μ)</m:t>
                      </m:r>
                    </m:e>
                    <m:sup>
                      <m:r>
                        <w:rPr>
                          <w:rFonts w:ascii="Cambria Math" w:eastAsia="Roboto" w:hAnsi="Cambria Math"/>
                          <w:color w:val="212529"/>
                          <w:szCs w:val="26"/>
                        </w:rPr>
                        <m:t>2</m:t>
                      </m:r>
                    </m:sup>
                  </m:sSup>
                </m:num>
                <m:den>
                  <m:sSup>
                    <m:sSupPr>
                      <m:ctrlPr>
                        <w:rPr>
                          <w:rFonts w:ascii="Cambria Math" w:eastAsia="Roboto" w:hAnsi="Cambria Math"/>
                          <w:i/>
                          <w:color w:val="212529"/>
                          <w:szCs w:val="26"/>
                        </w:rPr>
                      </m:ctrlPr>
                    </m:sSupPr>
                    <m:e>
                      <m:r>
                        <w:rPr>
                          <w:rFonts w:ascii="Cambria Math" w:eastAsia="Roboto" w:hAnsi="Cambria Math"/>
                          <w:color w:val="212529"/>
                          <w:szCs w:val="26"/>
                        </w:rPr>
                        <m:t>2σ</m:t>
                      </m:r>
                    </m:e>
                    <m:sup>
                      <m:r>
                        <w:rPr>
                          <w:rFonts w:ascii="Cambria Math" w:eastAsia="Roboto" w:hAnsi="Cambria Math"/>
                          <w:color w:val="212529"/>
                          <w:szCs w:val="26"/>
                        </w:rPr>
                        <m:t>2</m:t>
                      </m:r>
                    </m:sup>
                  </m:sSup>
                </m:den>
              </m:f>
            </m:sup>
          </m:sSup>
        </m:oMath>
      </m:oMathPara>
    </w:p>
    <w:p w14:paraId="238BD1B4" w14:textId="77777777" w:rsidR="00E66AFE" w:rsidRDefault="00E66AFE" w:rsidP="00E66AFE">
      <w:pPr>
        <w:shd w:val="clear" w:color="auto" w:fill="FFFFFF"/>
        <w:ind w:firstLine="0"/>
        <w:rPr>
          <w:rFonts w:eastAsia="Roboto"/>
          <w:color w:val="212529"/>
          <w:szCs w:val="26"/>
        </w:rPr>
      </w:pPr>
      <w:r>
        <w:rPr>
          <w:rFonts w:eastAsia="Roboto"/>
          <w:color w:val="212529"/>
          <w:szCs w:val="26"/>
        </w:rPr>
        <w:t xml:space="preserve">                                                       </w:t>
      </w:r>
      <m:oMath>
        <m:r>
          <w:rPr>
            <w:rFonts w:ascii="Cambria Math" w:eastAsia="Roboto" w:hAnsi="Cambria Math"/>
            <w:color w:val="212529"/>
            <w:szCs w:val="26"/>
          </w:rPr>
          <m:t>μ=Mean</m:t>
        </m:r>
      </m:oMath>
    </w:p>
    <w:p w14:paraId="45F8AFD2" w14:textId="77777777" w:rsidR="00E66AFE" w:rsidRPr="007F2C87" w:rsidRDefault="00E66AFE" w:rsidP="00E66AFE">
      <w:pPr>
        <w:shd w:val="clear" w:color="auto" w:fill="FFFFFF"/>
        <w:ind w:firstLine="0"/>
        <w:rPr>
          <w:rFonts w:eastAsia="Roboto"/>
          <w:color w:val="212529"/>
          <w:szCs w:val="26"/>
          <w:highlight w:val="white"/>
        </w:rPr>
      </w:pPr>
      <m:oMathPara>
        <m:oMath>
          <m:r>
            <w:rPr>
              <w:rFonts w:ascii="Cambria Math" w:eastAsia="Roboto" w:hAnsi="Cambria Math"/>
              <w:color w:val="212529"/>
              <w:szCs w:val="26"/>
              <w:highlight w:val="white"/>
            </w:rPr>
            <m:t xml:space="preserve">             σ=Standard Deviation</m:t>
          </m:r>
        </m:oMath>
      </m:oMathPara>
    </w:p>
    <w:p w14:paraId="707DE56D" w14:textId="77777777" w:rsidR="00E66AFE" w:rsidRPr="007F2C87" w:rsidRDefault="00E66AFE" w:rsidP="00E66AFE">
      <w:pPr>
        <w:shd w:val="clear" w:color="auto" w:fill="FFFFFF"/>
        <w:ind w:firstLine="0"/>
        <w:rPr>
          <w:rFonts w:eastAsia="Roboto"/>
          <w:color w:val="212529"/>
          <w:szCs w:val="26"/>
          <w:highlight w:val="white"/>
        </w:rPr>
      </w:pPr>
      <m:oMathPara>
        <m:oMath>
          <m:r>
            <w:rPr>
              <w:rFonts w:ascii="Cambria Math" w:eastAsia="Roboto" w:hAnsi="Cambria Math"/>
              <w:color w:val="212529"/>
              <w:szCs w:val="26"/>
              <w:highlight w:val="white"/>
            </w:rPr>
            <m:t>π ≈3.14159</m:t>
          </m:r>
        </m:oMath>
      </m:oMathPara>
    </w:p>
    <w:p w14:paraId="550507D8" w14:textId="65B80A8B" w:rsidR="00734DC0" w:rsidRPr="00E66AFE" w:rsidRDefault="00E66AFE" w:rsidP="00E66AFE">
      <w:pPr>
        <w:shd w:val="clear" w:color="auto" w:fill="FFFFFF"/>
        <w:ind w:firstLine="0"/>
        <w:rPr>
          <w:rFonts w:eastAsia="Roboto"/>
          <w:color w:val="212529"/>
          <w:szCs w:val="26"/>
          <w:highlight w:val="white"/>
        </w:rPr>
      </w:pPr>
      <m:oMathPara>
        <m:oMath>
          <m:r>
            <w:rPr>
              <w:rFonts w:ascii="Cambria Math" w:eastAsia="Roboto" w:hAnsi="Cambria Math"/>
              <w:color w:val="212529"/>
              <w:szCs w:val="26"/>
              <w:highlight w:val="white"/>
            </w:rPr>
            <m:t>e≈2.71828</m:t>
          </m:r>
        </m:oMath>
      </m:oMathPara>
    </w:p>
    <w:p w14:paraId="3D0ABA51" w14:textId="2EC1731E" w:rsidR="00734DC0" w:rsidRDefault="006E6AD8">
      <w:pPr>
        <w:shd w:val="clear" w:color="auto" w:fill="FFFFFF"/>
        <w:ind w:firstLine="0"/>
        <w:rPr>
          <w:highlight w:val="white"/>
        </w:rPr>
      </w:pPr>
      <w:r>
        <w:rPr>
          <w:highlight w:val="white"/>
        </w:rPr>
        <w:t>Có hai loại giá trị tham số hóa Gaussian Mixture Model – trọng số thành phần và phương sai / hiệp phương sai. Gaussian Mixture Model với K thành phần, μk là giá trị trung bình của thành phần thứ k. Hơn nữa, trường hợp đơn biến sẽ có phương sai là σk trong khi trường hợp đa biến sẽ có ma trận hiệp phương sai là Σk. Φk là định nghĩa của trọng lượng thành phần hỗn hợp dành cho mọi thành phần Ck. Điều này có một ràng buộc rằng ∑Ki = 1 ϕi = 1 sao cho tổng xác suất được chuẩn hóa thành 1.</w:t>
      </w:r>
    </w:p>
    <w:p w14:paraId="4E6A03DD" w14:textId="206A9F76" w:rsidR="00E66AFE" w:rsidRPr="00E66AFE" w:rsidRDefault="00E66AFE">
      <w:pPr>
        <w:shd w:val="clear" w:color="auto" w:fill="FFFFFF"/>
        <w:ind w:firstLine="0"/>
      </w:pPr>
      <m:oMathPara>
        <m:oMath>
          <m:r>
            <w:rPr>
              <w:rFonts w:ascii="Cambria Math" w:hAnsi="Cambria Math"/>
              <w:highlight w:val="white"/>
            </w:rPr>
            <m:t>p</m:t>
          </m:r>
          <m:d>
            <m:dPr>
              <m:ctrlPr>
                <w:rPr>
                  <w:rFonts w:ascii="Cambria Math" w:hAnsi="Cambria Math"/>
                  <w:i/>
                </w:rPr>
              </m:ctrlPr>
            </m:dPr>
            <m:e>
              <m:r>
                <w:rPr>
                  <w:rFonts w:ascii="Cambria Math" w:hAnsi="Cambria Math"/>
                  <w:highlight w:val="white"/>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ℵ</m:t>
              </m:r>
              <m:d>
                <m:dPr>
                  <m:endChr m:val="|"/>
                  <m:ctrlPr>
                    <w:rPr>
                      <w:rFonts w:ascii="Cambria Math" w:hAnsi="Cambria Math"/>
                      <w:i/>
                    </w:rPr>
                  </m:ctrlPr>
                </m:dPr>
                <m:e>
                  <m:r>
                    <w:rPr>
                      <w:rFonts w:ascii="Cambria Math" w:hAnsi="Cambria Math"/>
                    </w:rPr>
                    <m:t xml:space="preserve">x </m:t>
                  </m:r>
                </m:e>
              </m:d>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e>
          </m:nary>
        </m:oMath>
      </m:oMathPara>
    </w:p>
    <w:p w14:paraId="0D6353BB" w14:textId="593D1D49" w:rsidR="00E66AFE" w:rsidRPr="00E12961" w:rsidRDefault="00E66AFE">
      <w:pPr>
        <w:shd w:val="clear" w:color="auto" w:fill="FFFFFF"/>
        <w:ind w:firstLine="0"/>
      </w:pPr>
      <m:oMathPara>
        <m:oMath>
          <m:r>
            <w:rPr>
              <w:rFonts w:ascii="Cambria Math" w:hAnsi="Cambria Math"/>
              <w:highlight w:val="white"/>
            </w:rPr>
            <m:t xml:space="preserve">ℵ </m:t>
          </m:r>
          <m:d>
            <m:dPr>
              <m:endChr m:val="|"/>
              <m:ctrlPr>
                <w:rPr>
                  <w:rFonts w:ascii="Cambria Math" w:hAnsi="Cambria Math"/>
                  <w:i/>
                </w:rPr>
              </m:ctrlPr>
            </m:dPr>
            <m:e>
              <m:r>
                <w:rPr>
                  <w:rFonts w:ascii="Cambria Math" w:hAnsi="Cambria Math"/>
                  <w:highlight w:val="white"/>
                </w:rPr>
                <m:t xml:space="preserve">x </m:t>
              </m:r>
            </m:e>
          </m:d>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m:t>
          </m:r>
          <m:f>
            <m:fPr>
              <m:ctrlPr>
                <w:rPr>
                  <w:rFonts w:ascii="Cambria Math" w:eastAsia="Roboto" w:hAnsi="Cambria Math"/>
                  <w:color w:val="212529"/>
                  <w:szCs w:val="26"/>
                </w:rPr>
              </m:ctrlPr>
            </m:fPr>
            <m:num>
              <m:r>
                <w:rPr>
                  <w:rFonts w:ascii="Cambria Math" w:eastAsia="Roboto" w:hAnsi="Cambria Math"/>
                  <w:color w:val="212529"/>
                  <w:szCs w:val="26"/>
                </w:rPr>
                <m:t>1</m:t>
              </m:r>
            </m:num>
            <m:den>
              <m:sSub>
                <m:sSubPr>
                  <m:ctrlPr>
                    <w:rPr>
                      <w:rFonts w:ascii="Cambria Math" w:eastAsia="Roboto" w:hAnsi="Cambria Math"/>
                      <w:i/>
                      <w:color w:val="212529"/>
                      <w:szCs w:val="26"/>
                    </w:rPr>
                  </m:ctrlPr>
                </m:sSubPr>
                <m:e>
                  <m:r>
                    <w:rPr>
                      <w:rFonts w:ascii="Cambria Math" w:eastAsia="Roboto" w:hAnsi="Cambria Math"/>
                      <w:color w:val="212529"/>
                      <w:szCs w:val="26"/>
                    </w:rPr>
                    <m:t>σ</m:t>
                  </m:r>
                </m:e>
                <m:sub>
                  <m:r>
                    <w:rPr>
                      <w:rFonts w:ascii="Cambria Math" w:eastAsia="Roboto" w:hAnsi="Cambria Math"/>
                      <w:color w:val="212529"/>
                      <w:szCs w:val="26"/>
                    </w:rPr>
                    <m:t>i</m:t>
                  </m:r>
                </m:sub>
              </m:sSub>
              <m:r>
                <w:rPr>
                  <w:rFonts w:ascii="Cambria Math" w:eastAsia="Roboto" w:hAnsi="Cambria Math"/>
                  <w:color w:val="212529"/>
                  <w:szCs w:val="26"/>
                </w:rPr>
                <m:t>√2π</m:t>
              </m:r>
            </m:den>
          </m:f>
          <m:func>
            <m:funcPr>
              <m:ctrlPr>
                <w:rPr>
                  <w:rFonts w:ascii="Cambria Math" w:hAnsi="Cambria Math"/>
                  <w:i/>
                </w:rPr>
              </m:ctrlPr>
            </m:funcPr>
            <m:fName>
              <m:r>
                <m:rPr>
                  <m:sty m:val="p"/>
                </m:rPr>
                <w:rPr>
                  <w:rFonts w:ascii="Cambria Math" w:hAnsi="Cambria Math"/>
                </w:rPr>
                <m:t>exp</m:t>
              </m:r>
            </m:fName>
            <m:e>
              <m:r>
                <w:rPr>
                  <w:rFonts w:ascii="Cambria Math" w:hAnsi="Cambria Math"/>
                </w:rPr>
                <m:t>(-</m:t>
              </m:r>
              <m:f>
                <m:fPr>
                  <m:ctrlPr>
                    <w:rPr>
                      <w:rFonts w:ascii="Cambria Math" w:eastAsia="Roboto" w:hAnsi="Cambria Math"/>
                      <w:color w:val="212529"/>
                      <w:szCs w:val="26"/>
                    </w:rPr>
                  </m:ctrlPr>
                </m:fPr>
                <m:num>
                  <m:sSup>
                    <m:sSupPr>
                      <m:ctrlPr>
                        <w:rPr>
                          <w:rFonts w:ascii="Cambria Math" w:eastAsia="Roboto" w:hAnsi="Cambria Math"/>
                          <w:i/>
                          <w:color w:val="212529"/>
                          <w:szCs w:val="26"/>
                        </w:rPr>
                      </m:ctrlPr>
                    </m:sSupPr>
                    <m:e>
                      <m:r>
                        <w:rPr>
                          <w:rFonts w:ascii="Cambria Math" w:eastAsia="Roboto" w:hAnsi="Cambria Math"/>
                          <w:color w:val="212529"/>
                          <w:szCs w:val="26"/>
                        </w:rPr>
                        <m:t xml:space="preserve">(x- </m:t>
                      </m:r>
                      <m:sSub>
                        <m:sSubPr>
                          <m:ctrlPr>
                            <w:rPr>
                              <w:rFonts w:ascii="Cambria Math" w:eastAsia="Roboto" w:hAnsi="Cambria Math"/>
                              <w:i/>
                              <w:color w:val="212529"/>
                              <w:szCs w:val="26"/>
                            </w:rPr>
                          </m:ctrlPr>
                        </m:sSubPr>
                        <m:e>
                          <m:r>
                            <w:rPr>
                              <w:rFonts w:ascii="Cambria Math" w:eastAsia="Roboto" w:hAnsi="Cambria Math"/>
                              <w:color w:val="212529"/>
                              <w:szCs w:val="26"/>
                            </w:rPr>
                            <m:t>μ</m:t>
                          </m:r>
                        </m:e>
                        <m:sub>
                          <m:r>
                            <w:rPr>
                              <w:rFonts w:ascii="Cambria Math" w:eastAsia="Roboto" w:hAnsi="Cambria Math"/>
                              <w:color w:val="212529"/>
                              <w:szCs w:val="26"/>
                            </w:rPr>
                            <m:t>i</m:t>
                          </m:r>
                        </m:sub>
                      </m:sSub>
                      <m:r>
                        <w:rPr>
                          <w:rFonts w:ascii="Cambria Math" w:eastAsia="Roboto" w:hAnsi="Cambria Math"/>
                          <w:color w:val="212529"/>
                          <w:szCs w:val="26"/>
                        </w:rPr>
                        <m:t>)</m:t>
                      </m:r>
                    </m:e>
                    <m:sup>
                      <m:r>
                        <w:rPr>
                          <w:rFonts w:ascii="Cambria Math" w:eastAsia="Roboto" w:hAnsi="Cambria Math"/>
                          <w:color w:val="212529"/>
                          <w:szCs w:val="26"/>
                        </w:rPr>
                        <m:t>2</m:t>
                      </m:r>
                    </m:sup>
                  </m:sSup>
                </m:num>
                <m:den>
                  <m:sSup>
                    <m:sSupPr>
                      <m:ctrlPr>
                        <w:rPr>
                          <w:rFonts w:ascii="Cambria Math" w:eastAsia="Roboto" w:hAnsi="Cambria Math"/>
                          <w:i/>
                          <w:color w:val="212529"/>
                          <w:szCs w:val="26"/>
                        </w:rPr>
                      </m:ctrlPr>
                    </m:sSupPr>
                    <m:e>
                      <m:r>
                        <w:rPr>
                          <w:rFonts w:ascii="Cambria Math" w:eastAsia="Roboto" w:hAnsi="Cambria Math"/>
                          <w:color w:val="212529"/>
                          <w:szCs w:val="26"/>
                        </w:rPr>
                        <m:t>2</m:t>
                      </m:r>
                      <m:sSub>
                        <m:sSubPr>
                          <m:ctrlPr>
                            <w:rPr>
                              <w:rFonts w:ascii="Cambria Math" w:eastAsia="Roboto" w:hAnsi="Cambria Math"/>
                              <w:i/>
                              <w:color w:val="212529"/>
                              <w:szCs w:val="26"/>
                            </w:rPr>
                          </m:ctrlPr>
                        </m:sSubPr>
                        <m:e>
                          <m:r>
                            <w:rPr>
                              <w:rFonts w:ascii="Cambria Math" w:eastAsia="Roboto" w:hAnsi="Cambria Math"/>
                              <w:color w:val="212529"/>
                              <w:szCs w:val="26"/>
                            </w:rPr>
                            <m:t>σ</m:t>
                          </m:r>
                        </m:e>
                        <m:sub>
                          <m:r>
                            <w:rPr>
                              <w:rFonts w:ascii="Cambria Math" w:eastAsia="Roboto" w:hAnsi="Cambria Math"/>
                              <w:color w:val="212529"/>
                              <w:szCs w:val="26"/>
                            </w:rPr>
                            <m:t>i</m:t>
                          </m:r>
                        </m:sub>
                      </m:sSub>
                    </m:e>
                    <m:sup>
                      <m:r>
                        <w:rPr>
                          <w:rFonts w:ascii="Cambria Math" w:eastAsia="Roboto" w:hAnsi="Cambria Math"/>
                          <w:color w:val="212529"/>
                          <w:szCs w:val="26"/>
                        </w:rPr>
                        <m:t>2</m:t>
                      </m:r>
                    </m:sup>
                  </m:sSup>
                </m:den>
              </m:f>
            </m:e>
          </m:func>
          <m:r>
            <w:rPr>
              <w:rFonts w:ascii="Cambria Math" w:hAnsi="Cambria Math"/>
            </w:rPr>
            <m:t xml:space="preserve"> </m:t>
          </m:r>
        </m:oMath>
      </m:oMathPara>
    </w:p>
    <w:p w14:paraId="18996E30" w14:textId="71C7133F" w:rsidR="00E12961" w:rsidRDefault="00000000">
      <w:pPr>
        <w:shd w:val="clear" w:color="auto" w:fill="FFFFFF"/>
        <w:ind w:firstLine="0"/>
        <w:rPr>
          <w:highlight w:val="white"/>
        </w:rPr>
      </w:pPr>
      <m:oMathPara>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K</m:t>
              </m:r>
            </m:sup>
            <m:e>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=1</m:t>
              </m:r>
            </m:e>
          </m:nary>
        </m:oMath>
      </m:oMathPara>
    </w:p>
    <w:p w14:paraId="5F9A8EE3" w14:textId="429A18CB" w:rsidR="00734DC0" w:rsidRPr="00C820CA" w:rsidRDefault="00734DC0" w:rsidP="00C820CA">
      <w:pPr>
        <w:pStyle w:val="Caption"/>
        <w:jc w:val="center"/>
        <w:rPr>
          <w:i/>
          <w:iCs/>
          <w:sz w:val="20"/>
          <w:highlight w:val="white"/>
        </w:rPr>
      </w:pPr>
    </w:p>
    <w:p w14:paraId="47689605" w14:textId="77777777" w:rsidR="00734DC0" w:rsidRDefault="00000000">
      <w:pPr>
        <w:shd w:val="clear" w:color="auto" w:fill="FFFFFF"/>
        <w:ind w:firstLine="0"/>
        <w:rPr>
          <w:highlight w:val="white"/>
        </w:rPr>
      </w:pPr>
      <w:r>
        <w:rPr>
          <w:highlight w:val="white"/>
        </w:rPr>
        <w:t>* Ưu điểm:</w:t>
      </w:r>
    </w:p>
    <w:p w14:paraId="12502BD0" w14:textId="77777777" w:rsidR="00734DC0" w:rsidRDefault="00000000">
      <w:pPr>
        <w:shd w:val="clear" w:color="auto" w:fill="FFFFFF"/>
        <w:ind w:firstLine="0"/>
        <w:rPr>
          <w:highlight w:val="white"/>
        </w:rPr>
      </w:pPr>
      <w:r>
        <w:rPr>
          <w:highlight w:val="white"/>
        </w:rPr>
        <w:t>Về tốc độ: GMM được coi là thuật toán nhanh nhất trong việc học mô hình hỗn hợp.</w:t>
      </w:r>
    </w:p>
    <w:p w14:paraId="28AD96EB" w14:textId="77777777" w:rsidR="00734DC0" w:rsidRDefault="00000000">
      <w:pPr>
        <w:shd w:val="clear" w:color="auto" w:fill="FFFFFF"/>
        <w:ind w:firstLine="0"/>
        <w:rPr>
          <w:highlight w:val="white"/>
        </w:rPr>
      </w:pPr>
      <w:r>
        <w:rPr>
          <w:highlight w:val="white"/>
        </w:rPr>
        <w:t>Khách quan: Bởi vì thuật toán này tối đa hóa chỉ xác suất hợp lý, nó không làm cho các giá trị trung bình tiến gần về không, cũng không làm cho kích thước của các cụm có các cấu trúc cụ thể mà có thể hoặc không áp dụng.</w:t>
      </w:r>
    </w:p>
    <w:p w14:paraId="26836C5F" w14:textId="77777777" w:rsidR="00734DC0" w:rsidRDefault="00000000">
      <w:pPr>
        <w:shd w:val="clear" w:color="auto" w:fill="FFFFFF"/>
        <w:ind w:firstLine="0"/>
        <w:rPr>
          <w:highlight w:val="white"/>
        </w:rPr>
      </w:pPr>
      <w:r>
        <w:rPr>
          <w:highlight w:val="white"/>
        </w:rPr>
        <w:t>* Nhược điểm:</w:t>
      </w:r>
    </w:p>
    <w:p w14:paraId="1AE1386E" w14:textId="77777777" w:rsidR="00734DC0" w:rsidRDefault="00000000">
      <w:pPr>
        <w:ind w:firstLine="0"/>
      </w:pPr>
      <w:r>
        <w:t>Sự đơn điệu: Khi có quá ít điểm cho mỗi hỗn hợp, việc ước lượng ma trận hiệp phương sai trở nên khó khăn, và thuật toán có thể không ổn định và tìm ra các giải pháp có xác suất vô hạn trừ khi ta điều chỉnh nhân ký của hiệp phương sai một cách nhân tạo.</w:t>
      </w:r>
    </w:p>
    <w:p w14:paraId="2D47AAA7" w14:textId="705D133D" w:rsidR="00734DC0" w:rsidRDefault="00000000" w:rsidP="00F23962">
      <w:pPr>
        <w:ind w:firstLine="0"/>
      </w:pPr>
      <w:r>
        <w:lastRenderedPageBreak/>
        <w:t>Số lượng thành phần: Thuật toán này luôn sử dụng tất cả các thành phần có sẵn, cần phải sử dụng dữ liệu được giữ lại hoặc các tiêu chí thông tin lý để quyết định số lượng thành phần cần sử dụng trong trường hợp không có dấu hiệu bên ngoài.</w:t>
      </w:r>
      <w:bookmarkStart w:id="1264" w:name="_heading=h.tyjcwt" w:colFirst="0" w:colLast="0"/>
      <w:bookmarkEnd w:id="1264"/>
    </w:p>
    <w:p w14:paraId="3DB8043F" w14:textId="5787ACBE" w:rsidR="0059122A" w:rsidRDefault="0059122A" w:rsidP="00F23962">
      <w:pPr>
        <w:ind w:firstLine="0"/>
      </w:pPr>
    </w:p>
    <w:p w14:paraId="0AFAD649" w14:textId="2159F1FE" w:rsidR="0059122A" w:rsidRDefault="0059122A" w:rsidP="00F23962">
      <w:pPr>
        <w:ind w:firstLine="0"/>
      </w:pPr>
    </w:p>
    <w:p w14:paraId="12A565BB" w14:textId="04358834" w:rsidR="0059122A" w:rsidRDefault="0059122A" w:rsidP="00F23962">
      <w:pPr>
        <w:ind w:firstLine="0"/>
      </w:pPr>
    </w:p>
    <w:p w14:paraId="14B6EAA4" w14:textId="253106FF" w:rsidR="0059122A" w:rsidRDefault="0059122A" w:rsidP="00F23962">
      <w:pPr>
        <w:ind w:firstLine="0"/>
      </w:pPr>
    </w:p>
    <w:p w14:paraId="64E62779" w14:textId="718595E1" w:rsidR="0059122A" w:rsidRDefault="0059122A" w:rsidP="00F23962">
      <w:pPr>
        <w:ind w:firstLine="0"/>
      </w:pPr>
    </w:p>
    <w:p w14:paraId="2CD3DFC3" w14:textId="5B1D168A" w:rsidR="0059122A" w:rsidRDefault="0059122A" w:rsidP="00F23962">
      <w:pPr>
        <w:ind w:firstLine="0"/>
      </w:pPr>
    </w:p>
    <w:p w14:paraId="05F69171" w14:textId="1D7F507D" w:rsidR="0059122A" w:rsidRDefault="0059122A" w:rsidP="00F23962">
      <w:pPr>
        <w:ind w:firstLine="0"/>
      </w:pPr>
    </w:p>
    <w:p w14:paraId="383F9571" w14:textId="245F5B38" w:rsidR="0059122A" w:rsidRDefault="0059122A" w:rsidP="00F23962">
      <w:pPr>
        <w:ind w:firstLine="0"/>
      </w:pPr>
    </w:p>
    <w:p w14:paraId="793B34D4" w14:textId="2A808391" w:rsidR="0059122A" w:rsidRDefault="0059122A" w:rsidP="00F23962">
      <w:pPr>
        <w:ind w:firstLine="0"/>
      </w:pPr>
    </w:p>
    <w:p w14:paraId="1F4419E9" w14:textId="3B3F9587" w:rsidR="0059122A" w:rsidRDefault="0059122A" w:rsidP="00F23962">
      <w:pPr>
        <w:ind w:firstLine="0"/>
      </w:pPr>
    </w:p>
    <w:p w14:paraId="11583DC1" w14:textId="7291BE4E" w:rsidR="0059122A" w:rsidRDefault="0059122A" w:rsidP="00F23962">
      <w:pPr>
        <w:ind w:firstLine="0"/>
      </w:pPr>
    </w:p>
    <w:p w14:paraId="5C3E9B90" w14:textId="58B63D30" w:rsidR="0059122A" w:rsidRDefault="0059122A" w:rsidP="00F23962">
      <w:pPr>
        <w:ind w:firstLine="0"/>
      </w:pPr>
    </w:p>
    <w:p w14:paraId="62564EB9" w14:textId="11735091" w:rsidR="0059122A" w:rsidRDefault="0059122A" w:rsidP="00F23962">
      <w:pPr>
        <w:ind w:firstLine="0"/>
      </w:pPr>
    </w:p>
    <w:p w14:paraId="0FE686EC" w14:textId="0841D217" w:rsidR="0059122A" w:rsidRDefault="0059122A" w:rsidP="00F23962">
      <w:pPr>
        <w:ind w:firstLine="0"/>
      </w:pPr>
    </w:p>
    <w:p w14:paraId="60256BB5" w14:textId="6970979B" w:rsidR="0059122A" w:rsidRDefault="0059122A" w:rsidP="00F23962">
      <w:pPr>
        <w:ind w:firstLine="0"/>
      </w:pPr>
    </w:p>
    <w:p w14:paraId="1F75094D" w14:textId="31A6EE1C" w:rsidR="0059122A" w:rsidRDefault="0059122A" w:rsidP="00F23962">
      <w:pPr>
        <w:ind w:firstLine="0"/>
      </w:pPr>
    </w:p>
    <w:p w14:paraId="6C097280" w14:textId="01B62390" w:rsidR="0059122A" w:rsidRDefault="0059122A" w:rsidP="00F23962">
      <w:pPr>
        <w:ind w:firstLine="0"/>
      </w:pPr>
    </w:p>
    <w:p w14:paraId="437EECA8" w14:textId="3C82ACEC" w:rsidR="0059122A" w:rsidRDefault="0059122A" w:rsidP="00F23962">
      <w:pPr>
        <w:ind w:firstLine="0"/>
      </w:pPr>
    </w:p>
    <w:p w14:paraId="7C30BC7D" w14:textId="3E10BD8C" w:rsidR="0059122A" w:rsidRDefault="0059122A" w:rsidP="00F23962">
      <w:pPr>
        <w:ind w:firstLine="0"/>
      </w:pPr>
    </w:p>
    <w:p w14:paraId="23447562" w14:textId="1929C198" w:rsidR="0059122A" w:rsidRDefault="0059122A" w:rsidP="00F23962">
      <w:pPr>
        <w:ind w:firstLine="0"/>
      </w:pPr>
    </w:p>
    <w:p w14:paraId="71F490E0" w14:textId="5A0F9F7F" w:rsidR="0059122A" w:rsidRDefault="0059122A" w:rsidP="00F23962">
      <w:pPr>
        <w:ind w:firstLine="0"/>
      </w:pPr>
    </w:p>
    <w:p w14:paraId="2466A055" w14:textId="22A457EA" w:rsidR="0059122A" w:rsidRDefault="0059122A" w:rsidP="00F23962">
      <w:pPr>
        <w:ind w:firstLine="0"/>
      </w:pPr>
    </w:p>
    <w:p w14:paraId="15CD6C13" w14:textId="63119B16" w:rsidR="0059122A" w:rsidRDefault="0059122A" w:rsidP="00F23962">
      <w:pPr>
        <w:ind w:firstLine="0"/>
      </w:pPr>
    </w:p>
    <w:p w14:paraId="35777CED" w14:textId="6089C1A8" w:rsidR="0059122A" w:rsidRDefault="0059122A" w:rsidP="00F23962">
      <w:pPr>
        <w:ind w:firstLine="0"/>
      </w:pPr>
    </w:p>
    <w:p w14:paraId="1FD73F72" w14:textId="4BE77193" w:rsidR="0059122A" w:rsidRDefault="0059122A" w:rsidP="00F23962">
      <w:pPr>
        <w:ind w:firstLine="0"/>
      </w:pPr>
    </w:p>
    <w:p w14:paraId="08FCE88D" w14:textId="67B08366" w:rsidR="0059122A" w:rsidRDefault="0059122A" w:rsidP="00F23962">
      <w:pPr>
        <w:ind w:firstLine="0"/>
      </w:pPr>
    </w:p>
    <w:p w14:paraId="79ADD145" w14:textId="77777777" w:rsidR="0059122A" w:rsidRPr="00F23962" w:rsidRDefault="0059122A" w:rsidP="00F23962">
      <w:pPr>
        <w:ind w:firstLine="0"/>
      </w:pPr>
    </w:p>
    <w:p w14:paraId="316A9C70" w14:textId="77777777" w:rsidR="00734DC0" w:rsidRDefault="00000000">
      <w:pPr>
        <w:pStyle w:val="Heading1"/>
        <w:numPr>
          <w:ilvl w:val="0"/>
          <w:numId w:val="4"/>
        </w:numPr>
        <w:spacing w:before="120" w:after="0"/>
      </w:pPr>
      <w:bookmarkStart w:id="1265" w:name="_Toc152152154"/>
      <w:r>
        <w:lastRenderedPageBreak/>
        <w:t>THIẾT KẾ VÀ CÀI ĐẶT GIẢI PHÁP</w:t>
      </w:r>
      <w:bookmarkEnd w:id="1265"/>
    </w:p>
    <w:p w14:paraId="6200515F" w14:textId="77777777" w:rsidR="00734DC0" w:rsidRDefault="00734DC0"/>
    <w:p w14:paraId="413E9DCD" w14:textId="77777777" w:rsidR="00734DC0" w:rsidRDefault="00000000">
      <w:pPr>
        <w:pStyle w:val="Heading2"/>
        <w:numPr>
          <w:ilvl w:val="1"/>
          <w:numId w:val="12"/>
        </w:numPr>
        <w:rPr>
          <w:sz w:val="26"/>
          <w:szCs w:val="26"/>
        </w:rPr>
      </w:pPr>
      <w:bookmarkStart w:id="1266" w:name="_Toc152152155"/>
      <w:r>
        <w:rPr>
          <w:sz w:val="26"/>
          <w:szCs w:val="26"/>
        </w:rPr>
        <w:t>Kiến trúc tổng quát hệ thống</w:t>
      </w:r>
      <w:bookmarkEnd w:id="1266"/>
    </w:p>
    <w:p w14:paraId="1A3897B8" w14:textId="77777777" w:rsidR="00734DC0" w:rsidRDefault="00000000" w:rsidP="00487885">
      <w:pPr>
        <w:rPr>
          <w:b/>
          <w:szCs w:val="26"/>
        </w:rPr>
      </w:pPr>
      <w:bookmarkStart w:id="1267" w:name="_heading=h.lrl7wsrjevex" w:colFirst="0" w:colLast="0"/>
      <w:bookmarkEnd w:id="1267"/>
      <w:r>
        <w:rPr>
          <w:szCs w:val="26"/>
        </w:rPr>
        <w:t>Trong bài niên luận này, mục tiêu của chúng tôi về việc phân cụm metagenomics là phân loại và gom nhóm dữ liệu metagenomic để hiểu cấu trúc, sự đa dạng và tổ chức của các cộng đồng vi sinh vật trong môi trường mẫu. Thông qua việc áp dụng các thuật toán phân cụm, mục tiêu này nhằm tìm ra các mẫu có đặc điểm tương đồng nhau hoặc có mối quan hệ gần gũi với nhau, từ đó giúp nhìn nhận được sự phân bố, cấu trúc và mối quan hệ giữa các loại vi sinh vật trong môi trường metagenomic đã nghiên cứu.</w:t>
      </w:r>
    </w:p>
    <w:p w14:paraId="082123F2" w14:textId="77777777" w:rsidR="00734DC0" w:rsidRDefault="00000000">
      <w:pPr>
        <w:ind w:firstLine="720"/>
      </w:pPr>
      <w:r>
        <w:t>Quy trình và các bước quan trọng trong quá trình phân cụm bao gồm tiền xử lý dữ liệu, mô hình hóa mô hình Gaussian Mixture Models (GMM), xác định nhãn và tính toán bins_break, huấn luyện, phân cụm và đánh giá mô hình. Một vài thư viện được sử dụng như scikit-learn, numpy, pandas, math, GaussianMixture.</w:t>
      </w:r>
    </w:p>
    <w:p w14:paraId="7A6CB3EE" w14:textId="6816318C" w:rsidR="00734DC0" w:rsidRDefault="00000000">
      <w:pPr>
        <w:ind w:firstLine="720"/>
      </w:pPr>
      <w:r>
        <w:t xml:space="preserve">Ở đây dữ liệu được chúng tôi thu thập từ trang web trực tuyến Kaggle, gồm tổng hợp sử dụng bao gồm 3302 cột và 3611 dòng. Bộ dữ liệu này được tạo bởi nhóm Edoardo Pasolli và các cộng sự, họ đã xuất bản một bài báo nghiên cứu vào tháng 7 năm 2016 và tạo ra MetAML - Phân tích dự đoán Metagenomic dựa trên Học máy </w:t>
      </w:r>
      <w:r w:rsidR="00480075">
        <w:fldChar w:fldCharType="begin"/>
      </w:r>
      <w:r w:rsidR="00480075">
        <w:instrText xml:space="preserve"> ADDIN ZOTERO_ITEM CSL_CITATION {"citationID":"sEkYcmgn","properties":{"formattedCitation":"[38]","plainCitation":"[38]","noteIndex":0},"citationItems":[{"id":82,"uris":["http://zotero.org/users/local/3hdB627Q/items/L3QZ6A7A"],"itemData":{"id":82,"type":"article-journal","container-title":"PLOS Computational Biology","DOI":"10.1371/journal.pcbi.1004977","ISSN":"1553-7358","issue":"7","journalAbbreviation":"PLoS Comput Biol","language":"en","page":"e1004977","source":"DOI.org (Crossref)","title":"Machine Learning Meta-analysis of Large Metagenomic Datasets: Tools and Biological Insights","title-short":"Machine Learning Meta-analysis of Large Metagenomic Datasets","volume":"12","author":[{"family":"Pasolli","given":"Edoardo"},{"family":"Truong","given":"Duy Tin"},{"family":"Malik","given":"Faizan"},{"family":"Waldron","given":"Levi"},{"family":"Segata","given":"Nicola"}],"editor":[{"family":"Eisen","given":"Jonathan A."}],"issued":{"date-parts":[["2016",7,11]]}}}],"schema":"https://github.com/citation-style-language/schema/raw/master/csl-citation.json"} </w:instrText>
      </w:r>
      <w:r w:rsidR="00480075">
        <w:fldChar w:fldCharType="separate"/>
      </w:r>
      <w:r w:rsidR="00480075" w:rsidRPr="00480075">
        <w:t>[38]</w:t>
      </w:r>
      <w:r w:rsidR="00480075">
        <w:fldChar w:fldCharType="end"/>
      </w:r>
      <w:r>
        <w:t xml:space="preserve">. </w:t>
      </w:r>
      <w:r>
        <w:rPr>
          <w:highlight w:val="white"/>
        </w:rPr>
        <w:t xml:space="preserve">Ban đầu, chúng tôi đã xem xét tổng cộng 3610 mẫu metagenomic có sẵn công khai (từ mười tám nghiên cứu/bộ dữ liệu chính). Sau khi xử lý trước đã giảm xuống còn 1644 mẫu và 6 bệnh khác nhau nằm trong 6 nghiên cứu được dành cho đặc điểm của hệ vi sinh vật đường ruột ở người khi mắc các bệnh khác nhau. Ngoài ra, các nghiên cứu còn lại tập trung vào các đối tượng khỏe mạnh và không liên quan chặt chẽ đến hệ vi sinh vật đường ruột đã </w:t>
      </w:r>
      <w:r w:rsidR="00C820CA">
        <w:rPr>
          <w:highlight w:val="white"/>
        </w:rPr>
        <w:t xml:space="preserve">được </w:t>
      </w:r>
      <w:r>
        <w:rPr>
          <w:highlight w:val="white"/>
        </w:rPr>
        <w:t>bỏ qua. Đa số các mẫu được thu thập từ mẫu phân của các bệnh nhân.</w:t>
      </w:r>
    </w:p>
    <w:p w14:paraId="373FBA6E" w14:textId="77777777" w:rsidR="00734DC0" w:rsidRDefault="00000000">
      <w:pPr>
        <w:pStyle w:val="Heading2"/>
        <w:numPr>
          <w:ilvl w:val="1"/>
          <w:numId w:val="12"/>
        </w:numPr>
        <w:rPr>
          <w:sz w:val="26"/>
          <w:szCs w:val="26"/>
        </w:rPr>
      </w:pPr>
      <w:bookmarkStart w:id="1268" w:name="_Toc152152156"/>
      <w:r>
        <w:rPr>
          <w:sz w:val="26"/>
          <w:szCs w:val="26"/>
        </w:rPr>
        <w:t>Xây dựng các mô hình</w:t>
      </w:r>
      <w:bookmarkEnd w:id="1268"/>
    </w:p>
    <w:p w14:paraId="22DFE94D" w14:textId="77777777" w:rsidR="00734DC0" w:rsidRDefault="00000000">
      <w:pPr>
        <w:pBdr>
          <w:top w:val="none" w:sz="0" w:space="0" w:color="D9D9E3"/>
          <w:left w:val="none" w:sz="0" w:space="0" w:color="D9D9E3"/>
          <w:bottom w:val="none" w:sz="0" w:space="0" w:color="D9D9E3"/>
          <w:right w:val="none" w:sz="0" w:space="0" w:color="D9D9E3"/>
          <w:between w:val="none" w:sz="0" w:space="0" w:color="D9D9E3"/>
        </w:pBdr>
        <w:ind w:firstLine="720"/>
      </w:pPr>
      <w:r>
        <w:t>Phân cụm metagenomics là quá trình nhằm phân loại hoặc gom nhóm các dữ liệu metagenomic để hiểu về cấu trúc và sự đa dạng của các cộng đồng vi sinh vật trong môi trường mẫu. Khi sử dụng thuật toán Gaussian Mixture Models (GMM) trong ngữ cảnh này, chúng tôi tạo ra một mô hình xác suất để phân loại hoặc gom nhóm các mẫu metagenomic dựa trên sự phân phối của chúng.</w:t>
      </w:r>
    </w:p>
    <w:p w14:paraId="16372BA6" w14:textId="3835D310" w:rsidR="00734DC0" w:rsidRDefault="00000000" w:rsidP="003604DD">
      <w:pPr>
        <w:pBdr>
          <w:top w:val="none" w:sz="0" w:space="0" w:color="D9D9E3"/>
          <w:left w:val="none" w:sz="0" w:space="0" w:color="D9D9E3"/>
          <w:bottom w:val="none" w:sz="0" w:space="0" w:color="D9D9E3"/>
          <w:right w:val="none" w:sz="0" w:space="0" w:color="D9D9E3"/>
          <w:between w:val="none" w:sz="0" w:space="0" w:color="D9D9E3"/>
        </w:pBdr>
        <w:ind w:firstLine="720"/>
        <w:jc w:val="left"/>
        <w:rPr>
          <w:highlight w:val="white"/>
        </w:rPr>
      </w:pPr>
      <w:r>
        <w:t xml:space="preserve">Đầu tiên, chúng tôi tiền xử lý dữ liệu metagenomic được thu thập và chuẩn bị để có thể sử dụng trong mô hình GMM. </w:t>
      </w:r>
      <w:r>
        <w:rPr>
          <w:highlight w:val="white"/>
        </w:rPr>
        <w:t xml:space="preserve">Chúng tôi đã xử lý thống nhất dữ liệu hệ vi sinh vật metagenomic cho 1644 mẫu từ 6 nghiên cứu về 6 loại bệnh. Xơ gan bao gồm 118 bệnh nhân bị xơ gan và 114 người khỏe mạnh. Kết quả bệnh ung thư đại trực tràng bao gồm tổng cộng 134 mẫu, 48 mẫu trong số đó bị bệnh ung thư đại trực tràng. IBD đại diện cho bộ dữ liệu metagenomic gồm 2 loại bệnh ibd ulcerative colitis và ibd crohn's disease với tổng cộng 173 mẫu bệnh, và 319 mẫu khỏe mạnh. Béo phì bao gồm 164 người béo phì và 89 người bị gầy và 25 mẫu khỏe mạnh. Thay vào đó, hai nghiên cứu riêng biệt liên quan </w:t>
      </w:r>
      <w:r>
        <w:rPr>
          <w:highlight w:val="white"/>
        </w:rPr>
        <w:lastRenderedPageBreak/>
        <w:t xml:space="preserve">đến sự thay đổi hệ vi sinh vật ở những đối tượng mắc bệnh tiểu đường loại 2 (T2D). Trong bộ dữ liệu T2D, có 170 bệnh nhân T2D và 193 người đối chứng không mắc bệnh tiểu đường. WT2D bao gồm 53 bệnh nhân T2D, 49 người bị suy giảm dung nạp glucose và 43 người dung nạp glucose bình thường. </w:t>
      </w:r>
    </w:p>
    <w:p w14:paraId="03EEE9A7" w14:textId="0FD0B7D3" w:rsidR="00D25C01" w:rsidRPr="00D25C01" w:rsidRDefault="00D25C01" w:rsidP="00D25C01">
      <w:pPr>
        <w:pStyle w:val="Caption"/>
        <w:ind w:firstLine="0"/>
        <w:jc w:val="center"/>
        <w:rPr>
          <w:i/>
          <w:iCs/>
          <w:sz w:val="20"/>
          <w:highlight w:val="white"/>
        </w:rPr>
      </w:pPr>
      <w:bookmarkStart w:id="1269" w:name="_Toc152154120"/>
      <w:bookmarkStart w:id="1270" w:name="_Toc152444346"/>
      <w:r w:rsidRPr="005F5CE4">
        <w:rPr>
          <w:i/>
          <w:iCs/>
          <w:sz w:val="20"/>
        </w:rPr>
        <w:t xml:space="preserve">Bảng </w:t>
      </w:r>
      <w:r w:rsidRPr="005F5CE4">
        <w:rPr>
          <w:i/>
          <w:iCs/>
          <w:sz w:val="20"/>
        </w:rPr>
        <w:fldChar w:fldCharType="begin"/>
      </w:r>
      <w:r w:rsidRPr="005F5CE4">
        <w:rPr>
          <w:i/>
          <w:iCs/>
          <w:sz w:val="20"/>
        </w:rPr>
        <w:instrText xml:space="preserve"> SEQ Bảng \* ARABIC </w:instrText>
      </w:r>
      <w:r w:rsidRPr="005F5CE4">
        <w:rPr>
          <w:i/>
          <w:iCs/>
          <w:sz w:val="20"/>
        </w:rPr>
        <w:fldChar w:fldCharType="separate"/>
      </w:r>
      <w:r w:rsidR="00C90E60">
        <w:rPr>
          <w:i/>
          <w:iCs/>
          <w:noProof/>
          <w:sz w:val="20"/>
        </w:rPr>
        <w:t>1</w:t>
      </w:r>
      <w:r w:rsidRPr="005F5CE4">
        <w:rPr>
          <w:i/>
          <w:iCs/>
          <w:sz w:val="20"/>
        </w:rPr>
        <w:fldChar w:fldCharType="end"/>
      </w:r>
      <w:r w:rsidRPr="003604DD">
        <w:rPr>
          <w:i/>
          <w:iCs/>
          <w:sz w:val="20"/>
        </w:rPr>
        <w:t xml:space="preserve"> Dataset</w:t>
      </w:r>
      <w:bookmarkEnd w:id="1269"/>
      <w:bookmarkEnd w:id="1270"/>
    </w:p>
    <w:tbl>
      <w:tblPr>
        <w:tblStyle w:val="TableGrid"/>
        <w:tblW w:w="0" w:type="auto"/>
        <w:tblInd w:w="-5" w:type="dxa"/>
        <w:tblLook w:val="04A0" w:firstRow="1" w:lastRow="0" w:firstColumn="1" w:lastColumn="0" w:noHBand="0" w:noVBand="1"/>
      </w:tblPr>
      <w:tblGrid>
        <w:gridCol w:w="3435"/>
        <w:gridCol w:w="1527"/>
        <w:gridCol w:w="3778"/>
        <w:gridCol w:w="610"/>
      </w:tblGrid>
      <w:tr w:rsidR="005F5CE4" w14:paraId="0C0B6AC9" w14:textId="77777777" w:rsidTr="0073519A">
        <w:tc>
          <w:tcPr>
            <w:tcW w:w="3435" w:type="dxa"/>
            <w:vAlign w:val="bottom"/>
          </w:tcPr>
          <w:p w14:paraId="3EAC9A3D" w14:textId="0AF32114" w:rsidR="005F5CE4" w:rsidRPr="0073519A" w:rsidRDefault="005F5CE4" w:rsidP="005F5CE4">
            <w:pPr>
              <w:ind w:firstLine="0"/>
              <w:jc w:val="left"/>
              <w:rPr>
                <w:sz w:val="26"/>
                <w:szCs w:val="26"/>
                <w:highlight w:val="white"/>
              </w:rPr>
            </w:pPr>
            <w:r w:rsidRPr="0073519A">
              <w:rPr>
                <w:color w:val="000000"/>
                <w:sz w:val="26"/>
                <w:szCs w:val="26"/>
              </w:rPr>
              <w:t>Dataset</w:t>
            </w:r>
          </w:p>
        </w:tc>
        <w:tc>
          <w:tcPr>
            <w:tcW w:w="1527" w:type="dxa"/>
            <w:vAlign w:val="bottom"/>
          </w:tcPr>
          <w:p w14:paraId="7EA5DF96" w14:textId="2C48C22D" w:rsidR="005F5CE4" w:rsidRPr="0073519A" w:rsidRDefault="005F5CE4" w:rsidP="005F5CE4">
            <w:pPr>
              <w:ind w:firstLine="0"/>
              <w:jc w:val="left"/>
              <w:rPr>
                <w:sz w:val="26"/>
                <w:szCs w:val="26"/>
                <w:highlight w:val="white"/>
              </w:rPr>
            </w:pPr>
            <w:r w:rsidRPr="0073519A">
              <w:rPr>
                <w:color w:val="000000"/>
                <w:sz w:val="26"/>
                <w:szCs w:val="26"/>
              </w:rPr>
              <w:t>tổng số mẫu</w:t>
            </w:r>
          </w:p>
        </w:tc>
        <w:tc>
          <w:tcPr>
            <w:tcW w:w="3778" w:type="dxa"/>
            <w:vAlign w:val="bottom"/>
          </w:tcPr>
          <w:p w14:paraId="3C7F7DFF" w14:textId="7E4DFDE1" w:rsidR="005F5CE4" w:rsidRPr="0073519A" w:rsidRDefault="005F5CE4" w:rsidP="005F5CE4">
            <w:pPr>
              <w:ind w:firstLine="0"/>
              <w:jc w:val="left"/>
              <w:rPr>
                <w:sz w:val="26"/>
                <w:szCs w:val="26"/>
                <w:highlight w:val="white"/>
              </w:rPr>
            </w:pPr>
            <w:r w:rsidRPr="0073519A">
              <w:rPr>
                <w:color w:val="000000"/>
                <w:sz w:val="26"/>
                <w:szCs w:val="26"/>
              </w:rPr>
              <w:t> </w:t>
            </w:r>
          </w:p>
        </w:tc>
        <w:tc>
          <w:tcPr>
            <w:tcW w:w="610" w:type="dxa"/>
            <w:vAlign w:val="bottom"/>
          </w:tcPr>
          <w:p w14:paraId="021166E6" w14:textId="11119029" w:rsidR="005F5CE4" w:rsidRPr="0073519A" w:rsidRDefault="005F5CE4" w:rsidP="005F5CE4">
            <w:pPr>
              <w:ind w:firstLine="0"/>
              <w:jc w:val="left"/>
              <w:rPr>
                <w:sz w:val="26"/>
                <w:szCs w:val="26"/>
                <w:highlight w:val="white"/>
              </w:rPr>
            </w:pPr>
            <w:r w:rsidRPr="0073519A">
              <w:rPr>
                <w:color w:val="000000"/>
                <w:sz w:val="26"/>
                <w:szCs w:val="26"/>
              </w:rPr>
              <w:t> </w:t>
            </w:r>
          </w:p>
        </w:tc>
      </w:tr>
      <w:tr w:rsidR="005F5CE4" w14:paraId="3394B891" w14:textId="77777777" w:rsidTr="0073519A">
        <w:tc>
          <w:tcPr>
            <w:tcW w:w="3435" w:type="dxa"/>
            <w:vAlign w:val="bottom"/>
          </w:tcPr>
          <w:p w14:paraId="2D0C4FB4" w14:textId="69D42C44" w:rsidR="005F5CE4" w:rsidRPr="0073519A" w:rsidRDefault="005F5CE4" w:rsidP="005F5CE4">
            <w:pPr>
              <w:ind w:firstLine="0"/>
              <w:jc w:val="left"/>
              <w:rPr>
                <w:sz w:val="26"/>
                <w:szCs w:val="26"/>
                <w:highlight w:val="white"/>
              </w:rPr>
            </w:pPr>
            <w:r w:rsidRPr="0073519A">
              <w:rPr>
                <w:color w:val="000000"/>
                <w:sz w:val="26"/>
                <w:szCs w:val="26"/>
              </w:rPr>
              <w:t>Chatelier_gut_obesity</w:t>
            </w:r>
          </w:p>
        </w:tc>
        <w:tc>
          <w:tcPr>
            <w:tcW w:w="1527" w:type="dxa"/>
            <w:vAlign w:val="bottom"/>
          </w:tcPr>
          <w:p w14:paraId="4C5A6616" w14:textId="0BB30F76" w:rsidR="005F5CE4" w:rsidRPr="0073519A" w:rsidRDefault="005F5CE4" w:rsidP="005F5CE4">
            <w:pPr>
              <w:ind w:firstLine="0"/>
              <w:jc w:val="left"/>
              <w:rPr>
                <w:sz w:val="26"/>
                <w:szCs w:val="26"/>
                <w:highlight w:val="white"/>
              </w:rPr>
            </w:pPr>
            <w:r w:rsidRPr="0073519A">
              <w:rPr>
                <w:color w:val="000000"/>
                <w:sz w:val="26"/>
                <w:szCs w:val="26"/>
              </w:rPr>
              <w:t>278</w:t>
            </w:r>
          </w:p>
        </w:tc>
        <w:tc>
          <w:tcPr>
            <w:tcW w:w="3778" w:type="dxa"/>
            <w:vAlign w:val="bottom"/>
          </w:tcPr>
          <w:p w14:paraId="430B2E96" w14:textId="6F64E4C7" w:rsidR="005F5CE4" w:rsidRPr="0073519A" w:rsidRDefault="005F5CE4" w:rsidP="005F5CE4">
            <w:pPr>
              <w:ind w:firstLine="0"/>
              <w:jc w:val="left"/>
              <w:rPr>
                <w:sz w:val="26"/>
                <w:szCs w:val="26"/>
                <w:highlight w:val="white"/>
              </w:rPr>
            </w:pPr>
            <w:r w:rsidRPr="0073519A">
              <w:rPr>
                <w:color w:val="000000"/>
                <w:sz w:val="26"/>
                <w:szCs w:val="26"/>
              </w:rPr>
              <w:t>n</w:t>
            </w:r>
          </w:p>
        </w:tc>
        <w:tc>
          <w:tcPr>
            <w:tcW w:w="610" w:type="dxa"/>
            <w:vAlign w:val="bottom"/>
          </w:tcPr>
          <w:p w14:paraId="1F070D1B" w14:textId="0CA98801" w:rsidR="005F5CE4" w:rsidRPr="0073519A" w:rsidRDefault="005F5CE4" w:rsidP="005F5CE4">
            <w:pPr>
              <w:ind w:firstLine="0"/>
              <w:jc w:val="left"/>
              <w:rPr>
                <w:sz w:val="26"/>
                <w:szCs w:val="26"/>
                <w:highlight w:val="white"/>
              </w:rPr>
            </w:pPr>
            <w:r w:rsidRPr="0073519A">
              <w:rPr>
                <w:color w:val="000000"/>
                <w:sz w:val="26"/>
                <w:szCs w:val="26"/>
              </w:rPr>
              <w:t>25</w:t>
            </w:r>
          </w:p>
        </w:tc>
      </w:tr>
      <w:tr w:rsidR="005F5CE4" w14:paraId="618F589E" w14:textId="77777777" w:rsidTr="0073519A">
        <w:tc>
          <w:tcPr>
            <w:tcW w:w="3435" w:type="dxa"/>
            <w:vAlign w:val="bottom"/>
          </w:tcPr>
          <w:p w14:paraId="6B796EE9" w14:textId="5ED33C71" w:rsidR="005F5CE4" w:rsidRPr="0073519A" w:rsidRDefault="005F5CE4" w:rsidP="005F5CE4">
            <w:pPr>
              <w:ind w:firstLine="0"/>
              <w:jc w:val="left"/>
              <w:rPr>
                <w:sz w:val="26"/>
                <w:szCs w:val="26"/>
                <w:highlight w:val="white"/>
              </w:rPr>
            </w:pPr>
            <w:r w:rsidRPr="0073519A">
              <w:rPr>
                <w:color w:val="000000"/>
                <w:sz w:val="26"/>
                <w:szCs w:val="26"/>
              </w:rPr>
              <w:t> </w:t>
            </w:r>
          </w:p>
        </w:tc>
        <w:tc>
          <w:tcPr>
            <w:tcW w:w="1527" w:type="dxa"/>
            <w:vAlign w:val="bottom"/>
          </w:tcPr>
          <w:p w14:paraId="2CA0D17D" w14:textId="68C2B016" w:rsidR="005F5CE4" w:rsidRPr="0073519A" w:rsidRDefault="005F5CE4" w:rsidP="005F5CE4">
            <w:pPr>
              <w:ind w:firstLine="0"/>
              <w:jc w:val="left"/>
              <w:rPr>
                <w:sz w:val="26"/>
                <w:szCs w:val="26"/>
                <w:highlight w:val="white"/>
              </w:rPr>
            </w:pPr>
            <w:r w:rsidRPr="0073519A">
              <w:rPr>
                <w:color w:val="000000"/>
                <w:sz w:val="26"/>
                <w:szCs w:val="26"/>
              </w:rPr>
              <w:t> </w:t>
            </w:r>
          </w:p>
        </w:tc>
        <w:tc>
          <w:tcPr>
            <w:tcW w:w="3778" w:type="dxa"/>
            <w:vAlign w:val="bottom"/>
          </w:tcPr>
          <w:p w14:paraId="3091712B" w14:textId="0FEA318F" w:rsidR="005F5CE4" w:rsidRPr="0073519A" w:rsidRDefault="005F5CE4" w:rsidP="005F5CE4">
            <w:pPr>
              <w:ind w:firstLine="0"/>
              <w:jc w:val="left"/>
              <w:rPr>
                <w:sz w:val="26"/>
                <w:szCs w:val="26"/>
                <w:highlight w:val="white"/>
              </w:rPr>
            </w:pPr>
            <w:r w:rsidRPr="0073519A">
              <w:rPr>
                <w:color w:val="000000"/>
                <w:sz w:val="26"/>
                <w:szCs w:val="26"/>
              </w:rPr>
              <w:t>leaness</w:t>
            </w:r>
          </w:p>
        </w:tc>
        <w:tc>
          <w:tcPr>
            <w:tcW w:w="610" w:type="dxa"/>
            <w:vAlign w:val="bottom"/>
          </w:tcPr>
          <w:p w14:paraId="56AF4068" w14:textId="267BEE34" w:rsidR="005F5CE4" w:rsidRPr="0073519A" w:rsidRDefault="005F5CE4" w:rsidP="005F5CE4">
            <w:pPr>
              <w:ind w:firstLine="0"/>
              <w:jc w:val="left"/>
              <w:rPr>
                <w:sz w:val="26"/>
                <w:szCs w:val="26"/>
                <w:highlight w:val="white"/>
              </w:rPr>
            </w:pPr>
            <w:r w:rsidRPr="0073519A">
              <w:rPr>
                <w:color w:val="000000"/>
                <w:sz w:val="26"/>
                <w:szCs w:val="26"/>
              </w:rPr>
              <w:t>89</w:t>
            </w:r>
          </w:p>
        </w:tc>
      </w:tr>
      <w:tr w:rsidR="005F5CE4" w14:paraId="51C53B6C" w14:textId="77777777" w:rsidTr="0073519A">
        <w:tc>
          <w:tcPr>
            <w:tcW w:w="3435" w:type="dxa"/>
            <w:vAlign w:val="bottom"/>
          </w:tcPr>
          <w:p w14:paraId="534794D1" w14:textId="7B6DFDA7" w:rsidR="005F5CE4" w:rsidRPr="0073519A" w:rsidRDefault="005F5CE4" w:rsidP="005F5CE4">
            <w:pPr>
              <w:ind w:firstLine="0"/>
              <w:jc w:val="left"/>
              <w:rPr>
                <w:sz w:val="26"/>
                <w:szCs w:val="26"/>
                <w:highlight w:val="white"/>
              </w:rPr>
            </w:pPr>
            <w:r w:rsidRPr="0073519A">
              <w:rPr>
                <w:color w:val="000000"/>
                <w:sz w:val="26"/>
                <w:szCs w:val="26"/>
              </w:rPr>
              <w:t> </w:t>
            </w:r>
          </w:p>
        </w:tc>
        <w:tc>
          <w:tcPr>
            <w:tcW w:w="1527" w:type="dxa"/>
            <w:vAlign w:val="bottom"/>
          </w:tcPr>
          <w:p w14:paraId="7C24F395" w14:textId="45A8FBC9" w:rsidR="005F5CE4" w:rsidRPr="0073519A" w:rsidRDefault="005F5CE4" w:rsidP="005F5CE4">
            <w:pPr>
              <w:ind w:firstLine="0"/>
              <w:jc w:val="left"/>
              <w:rPr>
                <w:sz w:val="26"/>
                <w:szCs w:val="26"/>
                <w:highlight w:val="white"/>
              </w:rPr>
            </w:pPr>
            <w:r w:rsidRPr="0073519A">
              <w:rPr>
                <w:color w:val="000000"/>
                <w:sz w:val="26"/>
                <w:szCs w:val="26"/>
              </w:rPr>
              <w:t> </w:t>
            </w:r>
          </w:p>
        </w:tc>
        <w:tc>
          <w:tcPr>
            <w:tcW w:w="3778" w:type="dxa"/>
            <w:vAlign w:val="bottom"/>
          </w:tcPr>
          <w:p w14:paraId="30A19D48" w14:textId="7ED01B44" w:rsidR="005F5CE4" w:rsidRPr="0073519A" w:rsidRDefault="005F5CE4" w:rsidP="005F5CE4">
            <w:pPr>
              <w:ind w:firstLine="0"/>
              <w:jc w:val="left"/>
              <w:rPr>
                <w:sz w:val="26"/>
                <w:szCs w:val="26"/>
                <w:highlight w:val="white"/>
              </w:rPr>
            </w:pPr>
            <w:r w:rsidRPr="0073519A">
              <w:rPr>
                <w:color w:val="000000"/>
                <w:sz w:val="26"/>
                <w:szCs w:val="26"/>
              </w:rPr>
              <w:t>obesity</w:t>
            </w:r>
          </w:p>
        </w:tc>
        <w:tc>
          <w:tcPr>
            <w:tcW w:w="610" w:type="dxa"/>
            <w:vAlign w:val="bottom"/>
          </w:tcPr>
          <w:p w14:paraId="431B9A43" w14:textId="10B30A53" w:rsidR="005F5CE4" w:rsidRPr="0073519A" w:rsidRDefault="005F5CE4" w:rsidP="005F5CE4">
            <w:pPr>
              <w:ind w:firstLine="0"/>
              <w:jc w:val="left"/>
              <w:rPr>
                <w:sz w:val="26"/>
                <w:szCs w:val="26"/>
                <w:highlight w:val="white"/>
              </w:rPr>
            </w:pPr>
            <w:r w:rsidRPr="0073519A">
              <w:rPr>
                <w:color w:val="000000"/>
                <w:sz w:val="26"/>
                <w:szCs w:val="26"/>
              </w:rPr>
              <w:t>164</w:t>
            </w:r>
          </w:p>
        </w:tc>
      </w:tr>
      <w:tr w:rsidR="005F5CE4" w14:paraId="375B2F36" w14:textId="77777777" w:rsidTr="0073519A">
        <w:tc>
          <w:tcPr>
            <w:tcW w:w="3435" w:type="dxa"/>
            <w:vAlign w:val="bottom"/>
          </w:tcPr>
          <w:p w14:paraId="168581E4" w14:textId="3F9FC721" w:rsidR="005F5CE4" w:rsidRPr="0073519A" w:rsidRDefault="005F5CE4" w:rsidP="005F5CE4">
            <w:pPr>
              <w:ind w:firstLine="0"/>
              <w:jc w:val="left"/>
              <w:rPr>
                <w:sz w:val="26"/>
                <w:szCs w:val="26"/>
                <w:highlight w:val="white"/>
              </w:rPr>
            </w:pPr>
            <w:r w:rsidRPr="0073519A">
              <w:rPr>
                <w:color w:val="000000"/>
                <w:sz w:val="26"/>
                <w:szCs w:val="26"/>
              </w:rPr>
              <w:t>metahit</w:t>
            </w:r>
          </w:p>
        </w:tc>
        <w:tc>
          <w:tcPr>
            <w:tcW w:w="1527" w:type="dxa"/>
            <w:vAlign w:val="bottom"/>
          </w:tcPr>
          <w:p w14:paraId="1AD4D1A3" w14:textId="6FA70092" w:rsidR="005F5CE4" w:rsidRPr="0073519A" w:rsidRDefault="005F5CE4" w:rsidP="005F5CE4">
            <w:pPr>
              <w:ind w:firstLine="0"/>
              <w:jc w:val="left"/>
              <w:rPr>
                <w:sz w:val="26"/>
                <w:szCs w:val="26"/>
                <w:highlight w:val="white"/>
              </w:rPr>
            </w:pPr>
            <w:r w:rsidRPr="0073519A">
              <w:rPr>
                <w:color w:val="000000"/>
                <w:sz w:val="26"/>
                <w:szCs w:val="26"/>
              </w:rPr>
              <w:t>492</w:t>
            </w:r>
          </w:p>
        </w:tc>
        <w:tc>
          <w:tcPr>
            <w:tcW w:w="3778" w:type="dxa"/>
            <w:vAlign w:val="bottom"/>
          </w:tcPr>
          <w:p w14:paraId="717B0A77" w14:textId="74CDDB18" w:rsidR="005F5CE4" w:rsidRPr="0073519A" w:rsidRDefault="005F5CE4" w:rsidP="005F5CE4">
            <w:pPr>
              <w:ind w:firstLine="0"/>
              <w:jc w:val="left"/>
              <w:rPr>
                <w:sz w:val="26"/>
                <w:szCs w:val="26"/>
                <w:highlight w:val="white"/>
              </w:rPr>
            </w:pPr>
            <w:r w:rsidRPr="0073519A">
              <w:rPr>
                <w:color w:val="000000"/>
                <w:sz w:val="26"/>
                <w:szCs w:val="26"/>
              </w:rPr>
              <w:t>n</w:t>
            </w:r>
          </w:p>
        </w:tc>
        <w:tc>
          <w:tcPr>
            <w:tcW w:w="610" w:type="dxa"/>
            <w:vAlign w:val="bottom"/>
          </w:tcPr>
          <w:p w14:paraId="184D7689" w14:textId="185B23E1" w:rsidR="005F5CE4" w:rsidRPr="0073519A" w:rsidRDefault="005F5CE4" w:rsidP="005F5CE4">
            <w:pPr>
              <w:ind w:firstLine="0"/>
              <w:jc w:val="left"/>
              <w:rPr>
                <w:sz w:val="26"/>
                <w:szCs w:val="26"/>
                <w:highlight w:val="white"/>
              </w:rPr>
            </w:pPr>
            <w:r w:rsidRPr="0073519A">
              <w:rPr>
                <w:color w:val="000000"/>
                <w:sz w:val="26"/>
                <w:szCs w:val="26"/>
              </w:rPr>
              <w:t>319</w:t>
            </w:r>
          </w:p>
        </w:tc>
      </w:tr>
      <w:tr w:rsidR="005F5CE4" w14:paraId="41A0F665" w14:textId="77777777" w:rsidTr="0073519A">
        <w:tc>
          <w:tcPr>
            <w:tcW w:w="3435" w:type="dxa"/>
            <w:vAlign w:val="bottom"/>
          </w:tcPr>
          <w:p w14:paraId="402EF060" w14:textId="7B7C2176" w:rsidR="005F5CE4" w:rsidRPr="0073519A" w:rsidRDefault="005F5CE4" w:rsidP="005F5CE4">
            <w:pPr>
              <w:ind w:firstLine="0"/>
              <w:jc w:val="left"/>
              <w:rPr>
                <w:sz w:val="26"/>
                <w:szCs w:val="26"/>
                <w:highlight w:val="white"/>
              </w:rPr>
            </w:pPr>
            <w:r w:rsidRPr="0073519A">
              <w:rPr>
                <w:color w:val="000000"/>
                <w:sz w:val="26"/>
                <w:szCs w:val="26"/>
              </w:rPr>
              <w:t> </w:t>
            </w:r>
          </w:p>
        </w:tc>
        <w:tc>
          <w:tcPr>
            <w:tcW w:w="1527" w:type="dxa"/>
            <w:vAlign w:val="bottom"/>
          </w:tcPr>
          <w:p w14:paraId="63C870D5" w14:textId="641CAAF2" w:rsidR="005F5CE4" w:rsidRPr="0073519A" w:rsidRDefault="005F5CE4" w:rsidP="005F5CE4">
            <w:pPr>
              <w:ind w:firstLine="0"/>
              <w:jc w:val="left"/>
              <w:rPr>
                <w:sz w:val="26"/>
                <w:szCs w:val="26"/>
                <w:highlight w:val="white"/>
              </w:rPr>
            </w:pPr>
            <w:r w:rsidRPr="0073519A">
              <w:rPr>
                <w:color w:val="000000"/>
                <w:sz w:val="26"/>
                <w:szCs w:val="26"/>
              </w:rPr>
              <w:t> </w:t>
            </w:r>
          </w:p>
        </w:tc>
        <w:tc>
          <w:tcPr>
            <w:tcW w:w="3778" w:type="dxa"/>
            <w:vAlign w:val="bottom"/>
          </w:tcPr>
          <w:p w14:paraId="1B9D930B" w14:textId="3AD6E227" w:rsidR="005F5CE4" w:rsidRPr="0073519A" w:rsidRDefault="005F5CE4" w:rsidP="005F5CE4">
            <w:pPr>
              <w:ind w:firstLine="0"/>
              <w:jc w:val="left"/>
              <w:rPr>
                <w:sz w:val="26"/>
                <w:szCs w:val="26"/>
                <w:highlight w:val="white"/>
              </w:rPr>
            </w:pPr>
            <w:r w:rsidRPr="0073519A">
              <w:rPr>
                <w:color w:val="000000"/>
                <w:sz w:val="26"/>
                <w:szCs w:val="26"/>
              </w:rPr>
              <w:t>ibd_ulcerative_colitis + ibd_crohn_disease</w:t>
            </w:r>
          </w:p>
        </w:tc>
        <w:tc>
          <w:tcPr>
            <w:tcW w:w="610" w:type="dxa"/>
            <w:vAlign w:val="bottom"/>
          </w:tcPr>
          <w:p w14:paraId="071EC38C" w14:textId="60AEBCA5" w:rsidR="005F5CE4" w:rsidRPr="0073519A" w:rsidRDefault="005F5CE4" w:rsidP="005F5CE4">
            <w:pPr>
              <w:ind w:firstLine="0"/>
              <w:jc w:val="left"/>
              <w:rPr>
                <w:sz w:val="26"/>
                <w:szCs w:val="26"/>
                <w:highlight w:val="white"/>
              </w:rPr>
            </w:pPr>
            <w:r w:rsidRPr="0073519A">
              <w:rPr>
                <w:color w:val="000000"/>
                <w:sz w:val="26"/>
                <w:szCs w:val="26"/>
              </w:rPr>
              <w:t>173</w:t>
            </w:r>
          </w:p>
        </w:tc>
      </w:tr>
      <w:tr w:rsidR="005F5CE4" w14:paraId="562C2E87" w14:textId="77777777" w:rsidTr="0073519A">
        <w:tc>
          <w:tcPr>
            <w:tcW w:w="3435" w:type="dxa"/>
            <w:vAlign w:val="bottom"/>
          </w:tcPr>
          <w:p w14:paraId="57195E47" w14:textId="2A87F4E9" w:rsidR="005F5CE4" w:rsidRPr="0073519A" w:rsidRDefault="005F5CE4" w:rsidP="005F5CE4">
            <w:pPr>
              <w:ind w:firstLine="0"/>
              <w:jc w:val="left"/>
              <w:rPr>
                <w:sz w:val="26"/>
                <w:szCs w:val="26"/>
                <w:highlight w:val="white"/>
              </w:rPr>
            </w:pPr>
            <w:r w:rsidRPr="0073519A">
              <w:rPr>
                <w:color w:val="000000"/>
                <w:sz w:val="26"/>
                <w:szCs w:val="26"/>
              </w:rPr>
              <w:t>Quin_gut_liver_cirrhosis</w:t>
            </w:r>
          </w:p>
        </w:tc>
        <w:tc>
          <w:tcPr>
            <w:tcW w:w="1527" w:type="dxa"/>
            <w:vAlign w:val="bottom"/>
          </w:tcPr>
          <w:p w14:paraId="03429E9E" w14:textId="3CCB68DC" w:rsidR="005F5CE4" w:rsidRPr="0073519A" w:rsidRDefault="005F5CE4" w:rsidP="005F5CE4">
            <w:pPr>
              <w:ind w:firstLine="0"/>
              <w:jc w:val="left"/>
              <w:rPr>
                <w:sz w:val="26"/>
                <w:szCs w:val="26"/>
                <w:highlight w:val="white"/>
              </w:rPr>
            </w:pPr>
            <w:r w:rsidRPr="0073519A">
              <w:rPr>
                <w:color w:val="000000"/>
                <w:sz w:val="26"/>
                <w:szCs w:val="26"/>
              </w:rPr>
              <w:t>232</w:t>
            </w:r>
          </w:p>
        </w:tc>
        <w:tc>
          <w:tcPr>
            <w:tcW w:w="3778" w:type="dxa"/>
            <w:vAlign w:val="bottom"/>
          </w:tcPr>
          <w:p w14:paraId="2DCBB831" w14:textId="62828E12" w:rsidR="005F5CE4" w:rsidRPr="0073519A" w:rsidRDefault="005F5CE4" w:rsidP="005F5CE4">
            <w:pPr>
              <w:ind w:firstLine="0"/>
              <w:jc w:val="left"/>
              <w:rPr>
                <w:sz w:val="26"/>
                <w:szCs w:val="26"/>
                <w:highlight w:val="white"/>
              </w:rPr>
            </w:pPr>
            <w:r w:rsidRPr="0073519A">
              <w:rPr>
                <w:color w:val="000000"/>
                <w:sz w:val="26"/>
                <w:szCs w:val="26"/>
              </w:rPr>
              <w:t>n</w:t>
            </w:r>
          </w:p>
        </w:tc>
        <w:tc>
          <w:tcPr>
            <w:tcW w:w="610" w:type="dxa"/>
            <w:vAlign w:val="bottom"/>
          </w:tcPr>
          <w:p w14:paraId="7B65EA65" w14:textId="459133B0" w:rsidR="005F5CE4" w:rsidRPr="0073519A" w:rsidRDefault="005F5CE4" w:rsidP="005F5CE4">
            <w:pPr>
              <w:ind w:firstLine="0"/>
              <w:jc w:val="left"/>
              <w:rPr>
                <w:sz w:val="26"/>
                <w:szCs w:val="26"/>
                <w:highlight w:val="white"/>
              </w:rPr>
            </w:pPr>
            <w:r w:rsidRPr="0073519A">
              <w:rPr>
                <w:color w:val="000000"/>
                <w:sz w:val="26"/>
                <w:szCs w:val="26"/>
              </w:rPr>
              <w:t>114</w:t>
            </w:r>
          </w:p>
        </w:tc>
      </w:tr>
      <w:tr w:rsidR="005F5CE4" w14:paraId="5B43BBC0" w14:textId="77777777" w:rsidTr="0073519A">
        <w:tc>
          <w:tcPr>
            <w:tcW w:w="3435" w:type="dxa"/>
            <w:vAlign w:val="bottom"/>
          </w:tcPr>
          <w:p w14:paraId="629C0EC9" w14:textId="6E78B709" w:rsidR="005F5CE4" w:rsidRPr="0073519A" w:rsidRDefault="005F5CE4" w:rsidP="005F5CE4">
            <w:pPr>
              <w:ind w:firstLine="0"/>
              <w:jc w:val="left"/>
              <w:rPr>
                <w:sz w:val="26"/>
                <w:szCs w:val="26"/>
                <w:highlight w:val="white"/>
              </w:rPr>
            </w:pPr>
            <w:r w:rsidRPr="0073519A">
              <w:rPr>
                <w:color w:val="000000"/>
                <w:sz w:val="26"/>
                <w:szCs w:val="26"/>
              </w:rPr>
              <w:t> </w:t>
            </w:r>
          </w:p>
        </w:tc>
        <w:tc>
          <w:tcPr>
            <w:tcW w:w="1527" w:type="dxa"/>
            <w:vAlign w:val="bottom"/>
          </w:tcPr>
          <w:p w14:paraId="17F00DF6" w14:textId="2812B4C7" w:rsidR="005F5CE4" w:rsidRPr="0073519A" w:rsidRDefault="005F5CE4" w:rsidP="005F5CE4">
            <w:pPr>
              <w:ind w:firstLine="0"/>
              <w:jc w:val="left"/>
              <w:rPr>
                <w:sz w:val="26"/>
                <w:szCs w:val="26"/>
                <w:highlight w:val="white"/>
              </w:rPr>
            </w:pPr>
            <w:r w:rsidRPr="0073519A">
              <w:rPr>
                <w:color w:val="000000"/>
                <w:sz w:val="26"/>
                <w:szCs w:val="26"/>
              </w:rPr>
              <w:t> </w:t>
            </w:r>
          </w:p>
        </w:tc>
        <w:tc>
          <w:tcPr>
            <w:tcW w:w="3778" w:type="dxa"/>
            <w:vAlign w:val="bottom"/>
          </w:tcPr>
          <w:p w14:paraId="6F546125" w14:textId="70AE0E55" w:rsidR="005F5CE4" w:rsidRPr="0073519A" w:rsidRDefault="005F5CE4" w:rsidP="005F5CE4">
            <w:pPr>
              <w:ind w:firstLine="0"/>
              <w:jc w:val="left"/>
              <w:rPr>
                <w:sz w:val="26"/>
                <w:szCs w:val="26"/>
                <w:highlight w:val="white"/>
              </w:rPr>
            </w:pPr>
            <w:r w:rsidRPr="0073519A">
              <w:rPr>
                <w:color w:val="000000"/>
                <w:sz w:val="26"/>
                <w:szCs w:val="26"/>
              </w:rPr>
              <w:t>cirrhosis</w:t>
            </w:r>
          </w:p>
        </w:tc>
        <w:tc>
          <w:tcPr>
            <w:tcW w:w="610" w:type="dxa"/>
            <w:vAlign w:val="bottom"/>
          </w:tcPr>
          <w:p w14:paraId="131FACEC" w14:textId="6068BD20" w:rsidR="005F5CE4" w:rsidRPr="0073519A" w:rsidRDefault="005F5CE4" w:rsidP="005F5CE4">
            <w:pPr>
              <w:ind w:firstLine="0"/>
              <w:jc w:val="left"/>
              <w:rPr>
                <w:sz w:val="26"/>
                <w:szCs w:val="26"/>
                <w:highlight w:val="white"/>
              </w:rPr>
            </w:pPr>
            <w:r w:rsidRPr="0073519A">
              <w:rPr>
                <w:color w:val="000000"/>
                <w:sz w:val="26"/>
                <w:szCs w:val="26"/>
              </w:rPr>
              <w:t>118</w:t>
            </w:r>
          </w:p>
        </w:tc>
      </w:tr>
      <w:tr w:rsidR="005F5CE4" w14:paraId="3FD890BE" w14:textId="77777777" w:rsidTr="0073519A">
        <w:tc>
          <w:tcPr>
            <w:tcW w:w="3435" w:type="dxa"/>
            <w:vAlign w:val="bottom"/>
          </w:tcPr>
          <w:p w14:paraId="238FA914" w14:textId="7FE35DA3" w:rsidR="005F5CE4" w:rsidRPr="0073519A" w:rsidRDefault="0035186F" w:rsidP="005F5CE4">
            <w:pPr>
              <w:ind w:firstLine="0"/>
              <w:jc w:val="left"/>
              <w:rPr>
                <w:sz w:val="26"/>
                <w:szCs w:val="26"/>
                <w:highlight w:val="white"/>
              </w:rPr>
            </w:pPr>
            <w:r>
              <w:rPr>
                <w:color w:val="000000"/>
                <w:sz w:val="26"/>
                <w:szCs w:val="26"/>
              </w:rPr>
              <w:t>T</w:t>
            </w:r>
            <w:r w:rsidR="005F5CE4" w:rsidRPr="0073519A">
              <w:rPr>
                <w:color w:val="000000"/>
                <w:sz w:val="26"/>
                <w:szCs w:val="26"/>
              </w:rPr>
              <w:t>2</w:t>
            </w:r>
            <w:r>
              <w:rPr>
                <w:color w:val="000000"/>
                <w:sz w:val="26"/>
                <w:szCs w:val="26"/>
              </w:rPr>
              <w:t>D</w:t>
            </w:r>
          </w:p>
        </w:tc>
        <w:tc>
          <w:tcPr>
            <w:tcW w:w="1527" w:type="dxa"/>
            <w:vAlign w:val="bottom"/>
          </w:tcPr>
          <w:p w14:paraId="59561BC9" w14:textId="1B125724" w:rsidR="005F5CE4" w:rsidRPr="0073519A" w:rsidRDefault="005F5CE4" w:rsidP="005F5CE4">
            <w:pPr>
              <w:ind w:firstLine="0"/>
              <w:jc w:val="left"/>
              <w:rPr>
                <w:sz w:val="26"/>
                <w:szCs w:val="26"/>
                <w:highlight w:val="white"/>
              </w:rPr>
            </w:pPr>
            <w:r w:rsidRPr="0073519A">
              <w:rPr>
                <w:color w:val="000000"/>
                <w:sz w:val="26"/>
                <w:szCs w:val="26"/>
              </w:rPr>
              <w:t>363</w:t>
            </w:r>
          </w:p>
        </w:tc>
        <w:tc>
          <w:tcPr>
            <w:tcW w:w="3778" w:type="dxa"/>
            <w:vAlign w:val="bottom"/>
          </w:tcPr>
          <w:p w14:paraId="5774DEB6" w14:textId="29A5CB62" w:rsidR="005F5CE4" w:rsidRPr="0073519A" w:rsidRDefault="005F5CE4" w:rsidP="005F5CE4">
            <w:pPr>
              <w:ind w:firstLine="0"/>
              <w:jc w:val="left"/>
              <w:rPr>
                <w:sz w:val="26"/>
                <w:szCs w:val="26"/>
                <w:highlight w:val="white"/>
              </w:rPr>
            </w:pPr>
            <w:r w:rsidRPr="0073519A">
              <w:rPr>
                <w:color w:val="000000"/>
                <w:sz w:val="26"/>
                <w:szCs w:val="26"/>
              </w:rPr>
              <w:t>t2d</w:t>
            </w:r>
          </w:p>
        </w:tc>
        <w:tc>
          <w:tcPr>
            <w:tcW w:w="610" w:type="dxa"/>
            <w:vAlign w:val="bottom"/>
          </w:tcPr>
          <w:p w14:paraId="3990CD26" w14:textId="58783722" w:rsidR="005F5CE4" w:rsidRPr="0073519A" w:rsidRDefault="005F5CE4" w:rsidP="005F5CE4">
            <w:pPr>
              <w:ind w:firstLine="0"/>
              <w:jc w:val="left"/>
              <w:rPr>
                <w:sz w:val="26"/>
                <w:szCs w:val="26"/>
                <w:highlight w:val="white"/>
              </w:rPr>
            </w:pPr>
            <w:r w:rsidRPr="0073519A">
              <w:rPr>
                <w:color w:val="000000"/>
                <w:sz w:val="26"/>
                <w:szCs w:val="26"/>
              </w:rPr>
              <w:t>170</w:t>
            </w:r>
          </w:p>
        </w:tc>
      </w:tr>
      <w:tr w:rsidR="005F5CE4" w14:paraId="1603BE2D" w14:textId="77777777" w:rsidTr="0073519A">
        <w:tc>
          <w:tcPr>
            <w:tcW w:w="3435" w:type="dxa"/>
            <w:vAlign w:val="bottom"/>
          </w:tcPr>
          <w:p w14:paraId="296CBF1E" w14:textId="16E7E69A" w:rsidR="005F5CE4" w:rsidRPr="0073519A" w:rsidRDefault="005F5CE4" w:rsidP="005F5CE4">
            <w:pPr>
              <w:ind w:firstLine="0"/>
              <w:jc w:val="left"/>
              <w:rPr>
                <w:sz w:val="26"/>
                <w:szCs w:val="26"/>
                <w:highlight w:val="white"/>
              </w:rPr>
            </w:pPr>
            <w:r w:rsidRPr="0073519A">
              <w:rPr>
                <w:color w:val="000000"/>
                <w:sz w:val="26"/>
                <w:szCs w:val="26"/>
              </w:rPr>
              <w:t> </w:t>
            </w:r>
          </w:p>
        </w:tc>
        <w:tc>
          <w:tcPr>
            <w:tcW w:w="1527" w:type="dxa"/>
            <w:vAlign w:val="bottom"/>
          </w:tcPr>
          <w:p w14:paraId="4BECA230" w14:textId="59864DDA" w:rsidR="005F5CE4" w:rsidRPr="0073519A" w:rsidRDefault="005F5CE4" w:rsidP="005F5CE4">
            <w:pPr>
              <w:ind w:firstLine="0"/>
              <w:jc w:val="left"/>
              <w:rPr>
                <w:sz w:val="26"/>
                <w:szCs w:val="26"/>
                <w:highlight w:val="white"/>
              </w:rPr>
            </w:pPr>
            <w:r w:rsidRPr="0073519A">
              <w:rPr>
                <w:color w:val="000000"/>
                <w:sz w:val="26"/>
                <w:szCs w:val="26"/>
              </w:rPr>
              <w:t> </w:t>
            </w:r>
          </w:p>
        </w:tc>
        <w:tc>
          <w:tcPr>
            <w:tcW w:w="3778" w:type="dxa"/>
            <w:vAlign w:val="bottom"/>
          </w:tcPr>
          <w:p w14:paraId="5016DF6E" w14:textId="10658EF9" w:rsidR="005F5CE4" w:rsidRPr="0073519A" w:rsidRDefault="005F5CE4" w:rsidP="005F5CE4">
            <w:pPr>
              <w:ind w:firstLine="0"/>
              <w:jc w:val="left"/>
              <w:rPr>
                <w:sz w:val="26"/>
                <w:szCs w:val="26"/>
                <w:highlight w:val="white"/>
              </w:rPr>
            </w:pPr>
            <w:r w:rsidRPr="0073519A">
              <w:rPr>
                <w:color w:val="000000"/>
                <w:sz w:val="26"/>
                <w:szCs w:val="26"/>
              </w:rPr>
              <w:t>n</w:t>
            </w:r>
          </w:p>
        </w:tc>
        <w:tc>
          <w:tcPr>
            <w:tcW w:w="610" w:type="dxa"/>
            <w:vAlign w:val="bottom"/>
          </w:tcPr>
          <w:p w14:paraId="1886708E" w14:textId="232A93B7" w:rsidR="005F5CE4" w:rsidRPr="0073519A" w:rsidRDefault="005F5CE4" w:rsidP="005F5CE4">
            <w:pPr>
              <w:ind w:firstLine="0"/>
              <w:jc w:val="left"/>
              <w:rPr>
                <w:sz w:val="26"/>
                <w:szCs w:val="26"/>
                <w:highlight w:val="white"/>
              </w:rPr>
            </w:pPr>
            <w:r w:rsidRPr="0073519A">
              <w:rPr>
                <w:color w:val="000000"/>
                <w:sz w:val="26"/>
                <w:szCs w:val="26"/>
              </w:rPr>
              <w:t>193</w:t>
            </w:r>
          </w:p>
        </w:tc>
      </w:tr>
      <w:tr w:rsidR="005F5CE4" w14:paraId="5C9C8974" w14:textId="77777777" w:rsidTr="0073519A">
        <w:tc>
          <w:tcPr>
            <w:tcW w:w="3435" w:type="dxa"/>
            <w:vAlign w:val="bottom"/>
          </w:tcPr>
          <w:p w14:paraId="127B2DAF" w14:textId="3371A23B" w:rsidR="005F5CE4" w:rsidRPr="0073519A" w:rsidRDefault="005F5CE4" w:rsidP="005F5CE4">
            <w:pPr>
              <w:ind w:firstLine="0"/>
              <w:jc w:val="left"/>
              <w:rPr>
                <w:sz w:val="26"/>
                <w:szCs w:val="26"/>
                <w:highlight w:val="white"/>
              </w:rPr>
            </w:pPr>
            <w:r w:rsidRPr="0073519A">
              <w:rPr>
                <w:color w:val="000000"/>
                <w:sz w:val="26"/>
                <w:szCs w:val="26"/>
              </w:rPr>
              <w:t>WT2D</w:t>
            </w:r>
          </w:p>
        </w:tc>
        <w:tc>
          <w:tcPr>
            <w:tcW w:w="1527" w:type="dxa"/>
            <w:vAlign w:val="bottom"/>
          </w:tcPr>
          <w:p w14:paraId="1A944441" w14:textId="2969879A" w:rsidR="005F5CE4" w:rsidRPr="0073519A" w:rsidRDefault="005F5CE4" w:rsidP="005F5CE4">
            <w:pPr>
              <w:ind w:firstLine="0"/>
              <w:jc w:val="left"/>
              <w:rPr>
                <w:sz w:val="26"/>
                <w:szCs w:val="26"/>
                <w:highlight w:val="white"/>
              </w:rPr>
            </w:pPr>
            <w:r w:rsidRPr="0073519A">
              <w:rPr>
                <w:color w:val="000000"/>
                <w:sz w:val="26"/>
                <w:szCs w:val="26"/>
              </w:rPr>
              <w:t>145</w:t>
            </w:r>
          </w:p>
        </w:tc>
        <w:tc>
          <w:tcPr>
            <w:tcW w:w="3778" w:type="dxa"/>
            <w:vAlign w:val="bottom"/>
          </w:tcPr>
          <w:p w14:paraId="450B3580" w14:textId="5083F470" w:rsidR="005F5CE4" w:rsidRPr="0073519A" w:rsidRDefault="005F5CE4" w:rsidP="005F5CE4">
            <w:pPr>
              <w:ind w:firstLine="0"/>
              <w:jc w:val="left"/>
              <w:rPr>
                <w:sz w:val="26"/>
                <w:szCs w:val="26"/>
                <w:highlight w:val="white"/>
              </w:rPr>
            </w:pPr>
            <w:r w:rsidRPr="0073519A">
              <w:rPr>
                <w:color w:val="000000"/>
                <w:sz w:val="26"/>
                <w:szCs w:val="26"/>
              </w:rPr>
              <w:t>n</w:t>
            </w:r>
          </w:p>
        </w:tc>
        <w:tc>
          <w:tcPr>
            <w:tcW w:w="610" w:type="dxa"/>
            <w:vAlign w:val="bottom"/>
          </w:tcPr>
          <w:p w14:paraId="5A1038B4" w14:textId="71455031" w:rsidR="005F5CE4" w:rsidRPr="0073519A" w:rsidRDefault="005F5CE4" w:rsidP="005F5CE4">
            <w:pPr>
              <w:ind w:firstLine="0"/>
              <w:jc w:val="left"/>
              <w:rPr>
                <w:sz w:val="26"/>
                <w:szCs w:val="26"/>
                <w:highlight w:val="white"/>
              </w:rPr>
            </w:pPr>
            <w:r w:rsidRPr="0073519A">
              <w:rPr>
                <w:color w:val="000000"/>
                <w:sz w:val="26"/>
                <w:szCs w:val="26"/>
              </w:rPr>
              <w:t>43</w:t>
            </w:r>
          </w:p>
        </w:tc>
      </w:tr>
      <w:tr w:rsidR="005F5CE4" w14:paraId="564A90DE" w14:textId="77777777" w:rsidTr="0073519A">
        <w:tc>
          <w:tcPr>
            <w:tcW w:w="3435" w:type="dxa"/>
            <w:vAlign w:val="bottom"/>
          </w:tcPr>
          <w:p w14:paraId="5590CF8C" w14:textId="0B224A09" w:rsidR="005F5CE4" w:rsidRPr="0073519A" w:rsidRDefault="005F5CE4" w:rsidP="005F5CE4">
            <w:pPr>
              <w:ind w:firstLine="0"/>
              <w:jc w:val="left"/>
              <w:rPr>
                <w:sz w:val="26"/>
                <w:szCs w:val="26"/>
                <w:highlight w:val="white"/>
              </w:rPr>
            </w:pPr>
            <w:r w:rsidRPr="0073519A">
              <w:rPr>
                <w:color w:val="000000"/>
                <w:sz w:val="26"/>
                <w:szCs w:val="26"/>
              </w:rPr>
              <w:t> </w:t>
            </w:r>
          </w:p>
        </w:tc>
        <w:tc>
          <w:tcPr>
            <w:tcW w:w="1527" w:type="dxa"/>
            <w:vAlign w:val="bottom"/>
          </w:tcPr>
          <w:p w14:paraId="2F770BF8" w14:textId="3D7EF3D7" w:rsidR="005F5CE4" w:rsidRPr="0073519A" w:rsidRDefault="005F5CE4" w:rsidP="005F5CE4">
            <w:pPr>
              <w:ind w:firstLine="0"/>
              <w:jc w:val="left"/>
              <w:rPr>
                <w:sz w:val="26"/>
                <w:szCs w:val="26"/>
                <w:highlight w:val="white"/>
              </w:rPr>
            </w:pPr>
            <w:r w:rsidRPr="0073519A">
              <w:rPr>
                <w:color w:val="000000"/>
                <w:sz w:val="26"/>
                <w:szCs w:val="26"/>
              </w:rPr>
              <w:t> </w:t>
            </w:r>
          </w:p>
        </w:tc>
        <w:tc>
          <w:tcPr>
            <w:tcW w:w="3778" w:type="dxa"/>
            <w:vAlign w:val="bottom"/>
          </w:tcPr>
          <w:p w14:paraId="05130855" w14:textId="4A5D5E44" w:rsidR="005F5CE4" w:rsidRPr="0073519A" w:rsidRDefault="005F5CE4" w:rsidP="005F5CE4">
            <w:pPr>
              <w:ind w:firstLine="0"/>
              <w:jc w:val="left"/>
              <w:rPr>
                <w:sz w:val="26"/>
                <w:szCs w:val="26"/>
                <w:highlight w:val="white"/>
              </w:rPr>
            </w:pPr>
            <w:r w:rsidRPr="0073519A">
              <w:rPr>
                <w:color w:val="000000"/>
                <w:sz w:val="26"/>
                <w:szCs w:val="26"/>
              </w:rPr>
              <w:t>impaired_glucose_tolerance</w:t>
            </w:r>
          </w:p>
        </w:tc>
        <w:tc>
          <w:tcPr>
            <w:tcW w:w="610" w:type="dxa"/>
            <w:vAlign w:val="bottom"/>
          </w:tcPr>
          <w:p w14:paraId="4633532F" w14:textId="7AF62467" w:rsidR="005F5CE4" w:rsidRPr="0073519A" w:rsidRDefault="005F5CE4" w:rsidP="005F5CE4">
            <w:pPr>
              <w:ind w:firstLine="0"/>
              <w:jc w:val="left"/>
              <w:rPr>
                <w:sz w:val="26"/>
                <w:szCs w:val="26"/>
                <w:highlight w:val="white"/>
              </w:rPr>
            </w:pPr>
            <w:r w:rsidRPr="0073519A">
              <w:rPr>
                <w:color w:val="000000"/>
                <w:sz w:val="26"/>
                <w:szCs w:val="26"/>
              </w:rPr>
              <w:t>49</w:t>
            </w:r>
          </w:p>
        </w:tc>
      </w:tr>
      <w:tr w:rsidR="005F5CE4" w14:paraId="44C5FFDF" w14:textId="77777777" w:rsidTr="0073519A">
        <w:tc>
          <w:tcPr>
            <w:tcW w:w="3435" w:type="dxa"/>
            <w:vAlign w:val="bottom"/>
          </w:tcPr>
          <w:p w14:paraId="517F400E" w14:textId="4FDF6B1E" w:rsidR="005F5CE4" w:rsidRPr="0073519A" w:rsidRDefault="005F5CE4" w:rsidP="005F5CE4">
            <w:pPr>
              <w:ind w:firstLine="0"/>
              <w:jc w:val="left"/>
              <w:rPr>
                <w:sz w:val="26"/>
                <w:szCs w:val="26"/>
                <w:highlight w:val="white"/>
              </w:rPr>
            </w:pPr>
            <w:r w:rsidRPr="0073519A">
              <w:rPr>
                <w:color w:val="000000"/>
                <w:sz w:val="26"/>
                <w:szCs w:val="26"/>
              </w:rPr>
              <w:t> </w:t>
            </w:r>
          </w:p>
        </w:tc>
        <w:tc>
          <w:tcPr>
            <w:tcW w:w="1527" w:type="dxa"/>
            <w:vAlign w:val="bottom"/>
          </w:tcPr>
          <w:p w14:paraId="19C92BF6" w14:textId="491D46B9" w:rsidR="005F5CE4" w:rsidRPr="0073519A" w:rsidRDefault="005F5CE4" w:rsidP="005F5CE4">
            <w:pPr>
              <w:ind w:firstLine="0"/>
              <w:jc w:val="left"/>
              <w:rPr>
                <w:sz w:val="26"/>
                <w:szCs w:val="26"/>
                <w:highlight w:val="white"/>
              </w:rPr>
            </w:pPr>
            <w:r w:rsidRPr="0073519A">
              <w:rPr>
                <w:color w:val="000000"/>
                <w:sz w:val="26"/>
                <w:szCs w:val="26"/>
              </w:rPr>
              <w:t> </w:t>
            </w:r>
          </w:p>
        </w:tc>
        <w:tc>
          <w:tcPr>
            <w:tcW w:w="3778" w:type="dxa"/>
            <w:vAlign w:val="bottom"/>
          </w:tcPr>
          <w:p w14:paraId="55A82BCC" w14:textId="032F0579" w:rsidR="005F5CE4" w:rsidRPr="0073519A" w:rsidRDefault="005F5CE4" w:rsidP="005F5CE4">
            <w:pPr>
              <w:ind w:firstLine="0"/>
              <w:jc w:val="left"/>
              <w:rPr>
                <w:sz w:val="26"/>
                <w:szCs w:val="26"/>
                <w:highlight w:val="white"/>
              </w:rPr>
            </w:pPr>
            <w:r w:rsidRPr="0073519A">
              <w:rPr>
                <w:color w:val="000000"/>
                <w:sz w:val="26"/>
                <w:szCs w:val="26"/>
              </w:rPr>
              <w:t>t2d</w:t>
            </w:r>
          </w:p>
        </w:tc>
        <w:tc>
          <w:tcPr>
            <w:tcW w:w="610" w:type="dxa"/>
            <w:vAlign w:val="bottom"/>
          </w:tcPr>
          <w:p w14:paraId="2FA50A20" w14:textId="3DF19367" w:rsidR="005F5CE4" w:rsidRPr="0073519A" w:rsidRDefault="005F5CE4" w:rsidP="005F5CE4">
            <w:pPr>
              <w:ind w:firstLine="0"/>
              <w:jc w:val="left"/>
              <w:rPr>
                <w:sz w:val="26"/>
                <w:szCs w:val="26"/>
                <w:highlight w:val="white"/>
              </w:rPr>
            </w:pPr>
            <w:r w:rsidRPr="0073519A">
              <w:rPr>
                <w:color w:val="000000"/>
                <w:sz w:val="26"/>
                <w:szCs w:val="26"/>
              </w:rPr>
              <w:t>53</w:t>
            </w:r>
          </w:p>
        </w:tc>
      </w:tr>
      <w:tr w:rsidR="005F5CE4" w14:paraId="4A5CD221" w14:textId="77777777" w:rsidTr="0073519A">
        <w:tc>
          <w:tcPr>
            <w:tcW w:w="3435" w:type="dxa"/>
            <w:vAlign w:val="bottom"/>
          </w:tcPr>
          <w:p w14:paraId="6E20DC96" w14:textId="77B0A2D8" w:rsidR="005F5CE4" w:rsidRPr="0073519A" w:rsidRDefault="005F5CE4" w:rsidP="005F5CE4">
            <w:pPr>
              <w:ind w:firstLine="0"/>
              <w:jc w:val="left"/>
              <w:rPr>
                <w:sz w:val="26"/>
                <w:szCs w:val="26"/>
                <w:highlight w:val="white"/>
              </w:rPr>
            </w:pPr>
            <w:r w:rsidRPr="0073519A">
              <w:rPr>
                <w:color w:val="000000"/>
                <w:sz w:val="26"/>
                <w:szCs w:val="26"/>
              </w:rPr>
              <w:t>Zeller_fecal_colorectal_cancer</w:t>
            </w:r>
          </w:p>
        </w:tc>
        <w:tc>
          <w:tcPr>
            <w:tcW w:w="1527" w:type="dxa"/>
            <w:vAlign w:val="bottom"/>
          </w:tcPr>
          <w:p w14:paraId="7DBB4D84" w14:textId="4E6433CD" w:rsidR="005F5CE4" w:rsidRPr="0073519A" w:rsidRDefault="005F5CE4" w:rsidP="005F5CE4">
            <w:pPr>
              <w:ind w:firstLine="0"/>
              <w:jc w:val="left"/>
              <w:rPr>
                <w:sz w:val="26"/>
                <w:szCs w:val="26"/>
                <w:highlight w:val="white"/>
              </w:rPr>
            </w:pPr>
            <w:r w:rsidRPr="0073519A">
              <w:rPr>
                <w:color w:val="000000"/>
                <w:sz w:val="26"/>
                <w:szCs w:val="26"/>
              </w:rPr>
              <w:t>134</w:t>
            </w:r>
          </w:p>
        </w:tc>
        <w:tc>
          <w:tcPr>
            <w:tcW w:w="3778" w:type="dxa"/>
            <w:vAlign w:val="bottom"/>
          </w:tcPr>
          <w:p w14:paraId="1599B7DE" w14:textId="752418B6" w:rsidR="005F5CE4" w:rsidRPr="0073519A" w:rsidRDefault="005F5CE4" w:rsidP="005F5CE4">
            <w:pPr>
              <w:ind w:firstLine="0"/>
              <w:jc w:val="left"/>
              <w:rPr>
                <w:sz w:val="26"/>
                <w:szCs w:val="26"/>
                <w:highlight w:val="white"/>
              </w:rPr>
            </w:pPr>
            <w:r w:rsidRPr="0073519A">
              <w:rPr>
                <w:color w:val="000000"/>
                <w:sz w:val="26"/>
                <w:szCs w:val="26"/>
              </w:rPr>
              <w:t>n</w:t>
            </w:r>
          </w:p>
        </w:tc>
        <w:tc>
          <w:tcPr>
            <w:tcW w:w="610" w:type="dxa"/>
            <w:vAlign w:val="bottom"/>
          </w:tcPr>
          <w:p w14:paraId="452F7D50" w14:textId="04D4E4C6" w:rsidR="005F5CE4" w:rsidRPr="0073519A" w:rsidRDefault="005F5CE4" w:rsidP="005F5CE4">
            <w:pPr>
              <w:ind w:firstLine="0"/>
              <w:jc w:val="left"/>
              <w:rPr>
                <w:sz w:val="26"/>
                <w:szCs w:val="26"/>
                <w:highlight w:val="white"/>
              </w:rPr>
            </w:pPr>
            <w:r w:rsidRPr="0073519A">
              <w:rPr>
                <w:color w:val="000000"/>
                <w:sz w:val="26"/>
                <w:szCs w:val="26"/>
              </w:rPr>
              <w:t>47</w:t>
            </w:r>
          </w:p>
        </w:tc>
      </w:tr>
      <w:tr w:rsidR="005F5CE4" w14:paraId="13F83301" w14:textId="77777777" w:rsidTr="0073519A">
        <w:tc>
          <w:tcPr>
            <w:tcW w:w="3435" w:type="dxa"/>
            <w:vAlign w:val="bottom"/>
          </w:tcPr>
          <w:p w14:paraId="48F5624E" w14:textId="76592DB5" w:rsidR="005F5CE4" w:rsidRPr="0073519A" w:rsidRDefault="005F5CE4" w:rsidP="005F5CE4">
            <w:pPr>
              <w:ind w:firstLine="0"/>
              <w:jc w:val="left"/>
              <w:rPr>
                <w:sz w:val="26"/>
                <w:szCs w:val="26"/>
                <w:highlight w:val="white"/>
              </w:rPr>
            </w:pPr>
            <w:r w:rsidRPr="0073519A">
              <w:rPr>
                <w:color w:val="000000"/>
                <w:sz w:val="26"/>
                <w:szCs w:val="26"/>
              </w:rPr>
              <w:t> </w:t>
            </w:r>
          </w:p>
        </w:tc>
        <w:tc>
          <w:tcPr>
            <w:tcW w:w="1527" w:type="dxa"/>
            <w:vAlign w:val="bottom"/>
          </w:tcPr>
          <w:p w14:paraId="08C91B90" w14:textId="563B7848" w:rsidR="005F5CE4" w:rsidRPr="0073519A" w:rsidRDefault="005F5CE4" w:rsidP="005F5CE4">
            <w:pPr>
              <w:ind w:firstLine="0"/>
              <w:jc w:val="left"/>
              <w:rPr>
                <w:sz w:val="26"/>
                <w:szCs w:val="26"/>
                <w:highlight w:val="white"/>
              </w:rPr>
            </w:pPr>
            <w:r w:rsidRPr="0073519A">
              <w:rPr>
                <w:color w:val="000000"/>
                <w:sz w:val="26"/>
                <w:szCs w:val="26"/>
              </w:rPr>
              <w:t> </w:t>
            </w:r>
          </w:p>
        </w:tc>
        <w:tc>
          <w:tcPr>
            <w:tcW w:w="3778" w:type="dxa"/>
            <w:vAlign w:val="bottom"/>
          </w:tcPr>
          <w:p w14:paraId="263312E5" w14:textId="428241FD" w:rsidR="005F5CE4" w:rsidRPr="0073519A" w:rsidRDefault="005F5CE4" w:rsidP="005F5CE4">
            <w:pPr>
              <w:ind w:firstLine="0"/>
              <w:jc w:val="left"/>
              <w:rPr>
                <w:sz w:val="26"/>
                <w:szCs w:val="26"/>
                <w:highlight w:val="white"/>
              </w:rPr>
            </w:pPr>
            <w:r w:rsidRPr="0073519A">
              <w:rPr>
                <w:color w:val="000000"/>
                <w:sz w:val="26"/>
                <w:szCs w:val="26"/>
              </w:rPr>
              <w:t>cancer</w:t>
            </w:r>
          </w:p>
        </w:tc>
        <w:tc>
          <w:tcPr>
            <w:tcW w:w="610" w:type="dxa"/>
            <w:vAlign w:val="bottom"/>
          </w:tcPr>
          <w:p w14:paraId="10689BC8" w14:textId="1A2A6CF7" w:rsidR="005F5CE4" w:rsidRPr="0073519A" w:rsidRDefault="005F5CE4" w:rsidP="005F5CE4">
            <w:pPr>
              <w:ind w:firstLine="0"/>
              <w:jc w:val="left"/>
              <w:rPr>
                <w:sz w:val="26"/>
                <w:szCs w:val="26"/>
                <w:highlight w:val="white"/>
              </w:rPr>
            </w:pPr>
            <w:r w:rsidRPr="0073519A">
              <w:rPr>
                <w:color w:val="000000"/>
                <w:sz w:val="26"/>
                <w:szCs w:val="26"/>
              </w:rPr>
              <w:t>48</w:t>
            </w:r>
          </w:p>
        </w:tc>
      </w:tr>
      <w:tr w:rsidR="003565D2" w14:paraId="44758B03" w14:textId="77777777" w:rsidTr="0073519A">
        <w:trPr>
          <w:ins w:id="1271" w:author="Xuân Đài" w:date="2023-12-07T00:39:00Z"/>
        </w:trPr>
        <w:tc>
          <w:tcPr>
            <w:tcW w:w="3435" w:type="dxa"/>
            <w:vAlign w:val="bottom"/>
          </w:tcPr>
          <w:p w14:paraId="4B51B070" w14:textId="77777777" w:rsidR="003565D2" w:rsidRPr="0073519A" w:rsidRDefault="003565D2" w:rsidP="005F5CE4">
            <w:pPr>
              <w:ind w:firstLine="0"/>
              <w:jc w:val="left"/>
              <w:rPr>
                <w:ins w:id="1272" w:author="Xuân Đài" w:date="2023-12-07T00:39:00Z"/>
                <w:color w:val="000000"/>
                <w:szCs w:val="26"/>
              </w:rPr>
            </w:pPr>
          </w:p>
        </w:tc>
        <w:tc>
          <w:tcPr>
            <w:tcW w:w="1527" w:type="dxa"/>
            <w:vAlign w:val="bottom"/>
          </w:tcPr>
          <w:p w14:paraId="17EA8618" w14:textId="77777777" w:rsidR="003565D2" w:rsidRPr="0073519A" w:rsidRDefault="003565D2" w:rsidP="005F5CE4">
            <w:pPr>
              <w:ind w:firstLine="0"/>
              <w:jc w:val="left"/>
              <w:rPr>
                <w:ins w:id="1273" w:author="Xuân Đài" w:date="2023-12-07T00:39:00Z"/>
                <w:color w:val="000000"/>
                <w:szCs w:val="26"/>
              </w:rPr>
            </w:pPr>
          </w:p>
        </w:tc>
        <w:tc>
          <w:tcPr>
            <w:tcW w:w="3778" w:type="dxa"/>
            <w:vAlign w:val="bottom"/>
          </w:tcPr>
          <w:p w14:paraId="1B270330" w14:textId="229521B5" w:rsidR="003565D2" w:rsidRPr="0073519A" w:rsidRDefault="003565D2" w:rsidP="005F5CE4">
            <w:pPr>
              <w:ind w:firstLine="0"/>
              <w:jc w:val="left"/>
              <w:rPr>
                <w:ins w:id="1274" w:author="Xuân Đài" w:date="2023-12-07T00:39:00Z"/>
                <w:color w:val="000000"/>
                <w:szCs w:val="26"/>
              </w:rPr>
            </w:pPr>
            <w:ins w:id="1275" w:author="Xuân Đài" w:date="2023-12-07T00:39:00Z">
              <w:r>
                <w:rPr>
                  <w:color w:val="000000"/>
                  <w:sz w:val="26"/>
                  <w:szCs w:val="26"/>
                </w:rPr>
                <w:t>large</w:t>
              </w:r>
              <w:r w:rsidRPr="0073519A">
                <w:rPr>
                  <w:color w:val="000000"/>
                  <w:sz w:val="26"/>
                  <w:szCs w:val="26"/>
                </w:rPr>
                <w:t>_adenoma</w:t>
              </w:r>
            </w:ins>
          </w:p>
        </w:tc>
        <w:tc>
          <w:tcPr>
            <w:tcW w:w="610" w:type="dxa"/>
            <w:vAlign w:val="bottom"/>
          </w:tcPr>
          <w:p w14:paraId="42B21251" w14:textId="3843D1C2" w:rsidR="003565D2" w:rsidRPr="0073519A" w:rsidRDefault="003565D2" w:rsidP="005F5CE4">
            <w:pPr>
              <w:ind w:firstLine="0"/>
              <w:jc w:val="left"/>
              <w:rPr>
                <w:ins w:id="1276" w:author="Xuân Đài" w:date="2023-12-07T00:39:00Z"/>
                <w:color w:val="000000"/>
                <w:szCs w:val="26"/>
              </w:rPr>
            </w:pPr>
            <w:ins w:id="1277" w:author="Xuân Đài" w:date="2023-12-07T00:39:00Z">
              <w:r>
                <w:rPr>
                  <w:color w:val="000000"/>
                  <w:szCs w:val="26"/>
                </w:rPr>
                <w:t>13</w:t>
              </w:r>
            </w:ins>
          </w:p>
        </w:tc>
      </w:tr>
      <w:tr w:rsidR="005F5CE4" w14:paraId="1D69FC5C" w14:textId="77777777" w:rsidTr="0073519A">
        <w:tc>
          <w:tcPr>
            <w:tcW w:w="3435" w:type="dxa"/>
            <w:vAlign w:val="bottom"/>
          </w:tcPr>
          <w:p w14:paraId="7801E3AE" w14:textId="68A30257" w:rsidR="005F5CE4" w:rsidRPr="0073519A" w:rsidRDefault="005F5CE4" w:rsidP="005F5CE4">
            <w:pPr>
              <w:ind w:firstLine="0"/>
              <w:jc w:val="left"/>
              <w:rPr>
                <w:sz w:val="26"/>
                <w:szCs w:val="26"/>
                <w:highlight w:val="white"/>
              </w:rPr>
            </w:pPr>
            <w:r w:rsidRPr="0073519A">
              <w:rPr>
                <w:color w:val="000000"/>
                <w:sz w:val="26"/>
                <w:szCs w:val="26"/>
              </w:rPr>
              <w:t> </w:t>
            </w:r>
          </w:p>
        </w:tc>
        <w:tc>
          <w:tcPr>
            <w:tcW w:w="1527" w:type="dxa"/>
            <w:vAlign w:val="bottom"/>
          </w:tcPr>
          <w:p w14:paraId="7B8886F7" w14:textId="509DAFCD" w:rsidR="005F5CE4" w:rsidRPr="0073519A" w:rsidRDefault="005F5CE4" w:rsidP="005F5CE4">
            <w:pPr>
              <w:ind w:firstLine="0"/>
              <w:jc w:val="left"/>
              <w:rPr>
                <w:sz w:val="26"/>
                <w:szCs w:val="26"/>
                <w:highlight w:val="white"/>
              </w:rPr>
            </w:pPr>
            <w:r w:rsidRPr="0073519A">
              <w:rPr>
                <w:color w:val="000000"/>
                <w:sz w:val="26"/>
                <w:szCs w:val="26"/>
              </w:rPr>
              <w:t> </w:t>
            </w:r>
          </w:p>
        </w:tc>
        <w:tc>
          <w:tcPr>
            <w:tcW w:w="3778" w:type="dxa"/>
            <w:vAlign w:val="bottom"/>
          </w:tcPr>
          <w:p w14:paraId="3FAE9C34" w14:textId="4C6E3067" w:rsidR="005F5CE4" w:rsidRPr="0073519A" w:rsidRDefault="005F5CE4" w:rsidP="005F5CE4">
            <w:pPr>
              <w:ind w:firstLine="0"/>
              <w:jc w:val="left"/>
              <w:rPr>
                <w:sz w:val="26"/>
                <w:szCs w:val="26"/>
                <w:highlight w:val="white"/>
              </w:rPr>
            </w:pPr>
            <w:r w:rsidRPr="0073519A">
              <w:rPr>
                <w:color w:val="000000"/>
                <w:sz w:val="26"/>
                <w:szCs w:val="26"/>
              </w:rPr>
              <w:t>small_adenoma</w:t>
            </w:r>
          </w:p>
        </w:tc>
        <w:tc>
          <w:tcPr>
            <w:tcW w:w="610" w:type="dxa"/>
            <w:vAlign w:val="bottom"/>
          </w:tcPr>
          <w:p w14:paraId="28AB5514" w14:textId="3A43AC98" w:rsidR="005F5CE4" w:rsidRPr="0073519A" w:rsidRDefault="005F5CE4" w:rsidP="005F5CE4">
            <w:pPr>
              <w:ind w:firstLine="0"/>
              <w:jc w:val="left"/>
              <w:rPr>
                <w:sz w:val="26"/>
                <w:szCs w:val="26"/>
                <w:highlight w:val="white"/>
              </w:rPr>
            </w:pPr>
            <w:r w:rsidRPr="0073519A">
              <w:rPr>
                <w:color w:val="000000"/>
                <w:sz w:val="26"/>
                <w:szCs w:val="26"/>
              </w:rPr>
              <w:t>26</w:t>
            </w:r>
          </w:p>
        </w:tc>
      </w:tr>
    </w:tbl>
    <w:p w14:paraId="7842CEFA" w14:textId="77777777" w:rsidR="007025CD" w:rsidRPr="00280546" w:rsidRDefault="007025CD" w:rsidP="00280546">
      <w:pPr>
        <w:pBdr>
          <w:top w:val="none" w:sz="0" w:space="0" w:color="D9D9E3"/>
          <w:left w:val="none" w:sz="0" w:space="4" w:color="D9D9E3"/>
          <w:bottom w:val="none" w:sz="0" w:space="0" w:color="D9D9E3"/>
          <w:right w:val="none" w:sz="0" w:space="0" w:color="D9D9E3"/>
          <w:between w:val="none" w:sz="0" w:space="0" w:color="D9D9E3"/>
        </w:pBdr>
        <w:ind w:firstLine="0"/>
        <w:jc w:val="left"/>
        <w:rPr>
          <w:szCs w:val="26"/>
        </w:rPr>
      </w:pPr>
      <w:r w:rsidRPr="00280546">
        <w:rPr>
          <w:szCs w:val="26"/>
        </w:rPr>
        <w:t>Bước 1: Xử lý tập dữ liệu và gắn nhãn các tập dữ liệu cần tạo thùng:</w:t>
      </w:r>
    </w:p>
    <w:p w14:paraId="5D922EA9" w14:textId="4E49A08D" w:rsidR="00734DC0" w:rsidRPr="00280546" w:rsidRDefault="007025CD" w:rsidP="007025CD">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jc w:val="left"/>
        <w:rPr>
          <w:rFonts w:ascii="Times New Roman" w:hAnsi="Times New Roman"/>
          <w:sz w:val="26"/>
          <w:szCs w:val="26"/>
        </w:rPr>
      </w:pPr>
      <w:r w:rsidRPr="00280546">
        <w:rPr>
          <w:rFonts w:ascii="Times New Roman" w:hAnsi="Times New Roman"/>
          <w:sz w:val="26"/>
          <w:szCs w:val="26"/>
        </w:rPr>
        <w:t>Ở đây chúng tôi sử dụng 6 bộ dữ liệu, mỗi bộ chia thành 2 tập x và y.</w:t>
      </w:r>
    </w:p>
    <w:p w14:paraId="5E71ECF0" w14:textId="4B49CA1C" w:rsidR="0073519A" w:rsidRPr="00280546" w:rsidRDefault="0073519A" w:rsidP="0073519A">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jc w:val="left"/>
        <w:rPr>
          <w:rFonts w:ascii="Times New Roman" w:hAnsi="Times New Roman"/>
          <w:sz w:val="26"/>
          <w:szCs w:val="26"/>
        </w:rPr>
      </w:pPr>
      <w:r w:rsidRPr="00280546">
        <w:rPr>
          <w:rFonts w:ascii="Times New Roman" w:hAnsi="Times New Roman"/>
          <w:sz w:val="26"/>
          <w:szCs w:val="26"/>
        </w:rPr>
        <w:t>Dữ liệu ban đầu được làm phẳng thành một vector để chuẩn bị cho việc phân nhóm.</w:t>
      </w:r>
    </w:p>
    <w:p w14:paraId="68DB71FB" w14:textId="51127B39" w:rsidR="0073519A" w:rsidRPr="00280546" w:rsidRDefault="0073519A" w:rsidP="0073519A">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jc w:val="left"/>
        <w:rPr>
          <w:rFonts w:ascii="Times New Roman" w:hAnsi="Times New Roman"/>
          <w:sz w:val="26"/>
          <w:szCs w:val="26"/>
        </w:rPr>
      </w:pPr>
      <w:r w:rsidRPr="00280546">
        <w:rPr>
          <w:rFonts w:ascii="Times New Roman" w:hAnsi="Times New Roman"/>
          <w:sz w:val="26"/>
          <w:szCs w:val="26"/>
        </w:rPr>
        <w:t>Dữ liệu được biến đổi thành một cột duy nhất với mỗi phần tử của nó là một hàng</w:t>
      </w:r>
    </w:p>
    <w:p w14:paraId="5AA5CC37" w14:textId="77777777" w:rsidR="00734DC0" w:rsidRPr="00280546"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jc w:val="left"/>
        <w:rPr>
          <w:szCs w:val="26"/>
        </w:rPr>
      </w:pPr>
      <w:r w:rsidRPr="00280546">
        <w:rPr>
          <w:szCs w:val="26"/>
        </w:rPr>
        <w:t>Giá trị không mong muốn hoặc giá trị 0 được loại bỏ khỏi dữ liệu để làm sạch và cải thiện chất lượng dữ liệu.</w:t>
      </w:r>
    </w:p>
    <w:p w14:paraId="64834D73" w14:textId="299D308B" w:rsidR="0073519A" w:rsidRPr="00280546" w:rsidRDefault="007025CD" w:rsidP="00480075">
      <w:pPr>
        <w:pBdr>
          <w:top w:val="none" w:sz="0" w:space="0" w:color="D9D9E3"/>
          <w:left w:val="none" w:sz="0" w:space="0" w:color="D9D9E3"/>
          <w:bottom w:val="none" w:sz="0" w:space="0" w:color="D9D9E3"/>
          <w:right w:val="none" w:sz="0" w:space="0" w:color="D9D9E3"/>
          <w:between w:val="none" w:sz="0" w:space="0" w:color="D9D9E3"/>
        </w:pBdr>
        <w:ind w:firstLine="0"/>
        <w:jc w:val="left"/>
        <w:rPr>
          <w:szCs w:val="26"/>
        </w:rPr>
      </w:pPr>
      <w:r w:rsidRPr="00280546">
        <w:rPr>
          <w:szCs w:val="26"/>
        </w:rPr>
        <w:t xml:space="preserve">Bước 2: </w:t>
      </w:r>
      <w:r w:rsidR="00F2426F" w:rsidRPr="00280546">
        <w:rPr>
          <w:szCs w:val="26"/>
        </w:rPr>
        <w:t>Sử dụng</w:t>
      </w:r>
      <w:r w:rsidR="0073519A" w:rsidRPr="00280546">
        <w:rPr>
          <w:szCs w:val="26"/>
        </w:rPr>
        <w:t xml:space="preserve"> mô hình Gaussian Mixture Model (GMM) được tạo và huấn luyện trên dữ liệu đã được xử lý.</w:t>
      </w:r>
    </w:p>
    <w:p w14:paraId="25983ACA" w14:textId="32C8B7F1" w:rsidR="00734DC0" w:rsidRPr="00280546" w:rsidRDefault="0026143A" w:rsidP="0073519A">
      <w:pPr>
        <w:pStyle w:val="ListParagraph"/>
        <w:numPr>
          <w:ilvl w:val="0"/>
          <w:numId w:val="2"/>
        </w:numPr>
        <w:pBdr>
          <w:top w:val="none" w:sz="0" w:space="0" w:color="D9D9E3"/>
          <w:left w:val="none" w:sz="0" w:space="0" w:color="D9D9E3"/>
          <w:bottom w:val="none" w:sz="0" w:space="0" w:color="D9D9E3"/>
          <w:right w:val="none" w:sz="0" w:space="0" w:color="D9D9E3"/>
          <w:between w:val="none" w:sz="0" w:space="0" w:color="D9D9E3"/>
        </w:pBdr>
        <w:jc w:val="left"/>
        <w:rPr>
          <w:rFonts w:ascii="Times New Roman" w:hAnsi="Times New Roman"/>
          <w:sz w:val="26"/>
          <w:szCs w:val="26"/>
        </w:rPr>
      </w:pPr>
      <w:r w:rsidRPr="00280546">
        <w:rPr>
          <w:rFonts w:ascii="Times New Roman" w:hAnsi="Times New Roman"/>
          <w:sz w:val="26"/>
          <w:szCs w:val="26"/>
        </w:rPr>
        <w:lastRenderedPageBreak/>
        <w:t xml:space="preserve">Mô hình phân phối Gaussian </w:t>
      </w:r>
      <w:r w:rsidR="0073519A" w:rsidRPr="00280546">
        <w:rPr>
          <w:rFonts w:ascii="Times New Roman" w:hAnsi="Times New Roman"/>
          <w:sz w:val="26"/>
          <w:szCs w:val="26"/>
        </w:rPr>
        <w:t xml:space="preserve">được áp dụng lên dữ liệu đã được xử lý để phân </w:t>
      </w:r>
      <w:r w:rsidR="00280546" w:rsidRPr="00280546">
        <w:rPr>
          <w:rFonts w:ascii="Times New Roman" w:hAnsi="Times New Roman"/>
          <w:sz w:val="26"/>
          <w:szCs w:val="26"/>
        </w:rPr>
        <w:t>cụm</w:t>
      </w:r>
      <w:r w:rsidR="0073519A" w:rsidRPr="00280546">
        <w:rPr>
          <w:rFonts w:ascii="Times New Roman" w:hAnsi="Times New Roman"/>
          <w:sz w:val="26"/>
          <w:szCs w:val="26"/>
        </w:rPr>
        <w:t xml:space="preserve"> nó thành các </w:t>
      </w:r>
      <w:r w:rsidR="00280546" w:rsidRPr="00280546">
        <w:rPr>
          <w:rFonts w:ascii="Times New Roman" w:hAnsi="Times New Roman"/>
          <w:sz w:val="26"/>
          <w:szCs w:val="26"/>
        </w:rPr>
        <w:t>cụm</w:t>
      </w:r>
      <w:r w:rsidR="0073519A" w:rsidRPr="00280546">
        <w:rPr>
          <w:rFonts w:ascii="Times New Roman" w:hAnsi="Times New Roman"/>
          <w:sz w:val="26"/>
          <w:szCs w:val="26"/>
        </w:rPr>
        <w:t xml:space="preserve"> có thể được coi là tương đồng với nhau dựa trên phân phối Gaussian</w:t>
      </w:r>
      <w:r w:rsidR="008F3F9E" w:rsidRPr="00280546">
        <w:rPr>
          <w:rFonts w:ascii="Times New Roman" w:hAnsi="Times New Roman"/>
          <w:sz w:val="26"/>
          <w:szCs w:val="26"/>
        </w:rPr>
        <w:t>.</w:t>
      </w:r>
    </w:p>
    <w:p w14:paraId="439F5A28" w14:textId="026F3995" w:rsidR="0073519A" w:rsidRPr="00280546" w:rsidRDefault="0073519A" w:rsidP="0073519A">
      <w:pPr>
        <w:pStyle w:val="ListParagraph"/>
        <w:numPr>
          <w:ilvl w:val="0"/>
          <w:numId w:val="2"/>
        </w:numPr>
        <w:pBdr>
          <w:top w:val="none" w:sz="0" w:space="0" w:color="D9D9E3"/>
          <w:left w:val="none" w:sz="0" w:space="0" w:color="D9D9E3"/>
          <w:bottom w:val="none" w:sz="0" w:space="0" w:color="D9D9E3"/>
          <w:right w:val="none" w:sz="0" w:space="0" w:color="D9D9E3"/>
          <w:between w:val="none" w:sz="0" w:space="0" w:color="D9D9E3"/>
        </w:pBdr>
        <w:jc w:val="left"/>
        <w:rPr>
          <w:rFonts w:ascii="Times New Roman" w:hAnsi="Times New Roman"/>
          <w:sz w:val="26"/>
          <w:szCs w:val="26"/>
        </w:rPr>
      </w:pPr>
      <w:r w:rsidRPr="00280546">
        <w:rPr>
          <w:rFonts w:ascii="Times New Roman" w:hAnsi="Times New Roman"/>
          <w:sz w:val="26"/>
          <w:szCs w:val="26"/>
        </w:rPr>
        <w:t xml:space="preserve">Cụ thể, n_components là số lượng các </w:t>
      </w:r>
      <w:r w:rsidR="00280546" w:rsidRPr="00280546">
        <w:rPr>
          <w:rFonts w:ascii="Times New Roman" w:hAnsi="Times New Roman"/>
          <w:sz w:val="26"/>
          <w:szCs w:val="26"/>
        </w:rPr>
        <w:t>cụm</w:t>
      </w:r>
      <w:r w:rsidRPr="00280546">
        <w:rPr>
          <w:rFonts w:ascii="Times New Roman" w:hAnsi="Times New Roman"/>
          <w:sz w:val="26"/>
          <w:szCs w:val="26"/>
        </w:rPr>
        <w:t xml:space="preserve"> cần tạo, fit dùng để học mô hình trên dữ liệu, và predict để dự đoán nhãn của các mẫu</w:t>
      </w:r>
      <w:r w:rsidR="00280546" w:rsidRPr="00280546">
        <w:rPr>
          <w:rFonts w:ascii="Times New Roman" w:hAnsi="Times New Roman"/>
          <w:sz w:val="26"/>
          <w:szCs w:val="26"/>
        </w:rPr>
        <w:t>, phân cụm dữ liệu với số cụm k = 10</w:t>
      </w:r>
      <w:r w:rsidRPr="00280546">
        <w:rPr>
          <w:rFonts w:ascii="Times New Roman" w:hAnsi="Times New Roman"/>
          <w:sz w:val="26"/>
          <w:szCs w:val="26"/>
        </w:rPr>
        <w:t>.</w:t>
      </w:r>
    </w:p>
    <w:p w14:paraId="0BD9BE98" w14:textId="66A7978C" w:rsidR="00734DC0" w:rsidRPr="0028054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jc w:val="left"/>
        <w:rPr>
          <w:szCs w:val="26"/>
        </w:rPr>
      </w:pPr>
      <w:r w:rsidRPr="00280546">
        <w:rPr>
          <w:szCs w:val="26"/>
        </w:rPr>
        <w:t xml:space="preserve">Số lượng </w:t>
      </w:r>
      <w:r w:rsidR="00F2426F" w:rsidRPr="00280546">
        <w:rPr>
          <w:szCs w:val="26"/>
        </w:rPr>
        <w:t>cụm</w:t>
      </w:r>
      <w:r w:rsidRPr="00280546">
        <w:rPr>
          <w:szCs w:val="26"/>
        </w:rPr>
        <w:t xml:space="preserve"> được </w:t>
      </w:r>
      <w:r w:rsidR="00F2426F" w:rsidRPr="00280546">
        <w:rPr>
          <w:szCs w:val="26"/>
        </w:rPr>
        <w:t>chọn</w:t>
      </w:r>
      <w:r w:rsidRPr="00280546">
        <w:rPr>
          <w:szCs w:val="26"/>
        </w:rPr>
        <w:t xml:space="preserve"> là num_bin -1.</w:t>
      </w:r>
    </w:p>
    <w:p w14:paraId="493474B8" w14:textId="0A60C348" w:rsidR="00734DC0" w:rsidRPr="0097183C" w:rsidRDefault="00F2426F" w:rsidP="00F2426F">
      <w:pPr>
        <w:pBdr>
          <w:top w:val="none" w:sz="0" w:space="0" w:color="D9D9E3"/>
          <w:left w:val="none" w:sz="0" w:space="0" w:color="D9D9E3"/>
          <w:bottom w:val="none" w:sz="0" w:space="0" w:color="D9D9E3"/>
          <w:right w:val="none" w:sz="0" w:space="0" w:color="D9D9E3"/>
          <w:between w:val="none" w:sz="0" w:space="0" w:color="D9D9E3"/>
        </w:pBdr>
        <w:ind w:firstLine="0"/>
        <w:jc w:val="left"/>
        <w:rPr>
          <w:szCs w:val="26"/>
        </w:rPr>
      </w:pPr>
      <w:r w:rsidRPr="0097183C">
        <w:rPr>
          <w:szCs w:val="26"/>
        </w:rPr>
        <w:t xml:space="preserve">Bước 3: </w:t>
      </w:r>
      <w:r w:rsidR="0073519A" w:rsidRPr="0097183C">
        <w:rPr>
          <w:szCs w:val="26"/>
        </w:rPr>
        <w:t>Tính toán giá trị của các bins_break (ngưỡng cho từng nhóm):</w:t>
      </w:r>
      <w:r w:rsidR="0026143A" w:rsidRPr="0097183C">
        <w:rPr>
          <w:szCs w:val="26"/>
        </w:rPr>
        <w:t xml:space="preserve"> </w:t>
      </w:r>
      <w:r w:rsidRPr="0097183C">
        <w:rPr>
          <w:szCs w:val="26"/>
        </w:rPr>
        <w:t xml:space="preserve">Sử dụng hàm get_bin_break để tính toán bins_break dựa trên dữ liệu đã xử lý </w:t>
      </w:r>
    </w:p>
    <w:p w14:paraId="2E8E440C" w14:textId="77777777" w:rsidR="0097183C" w:rsidRPr="0097183C" w:rsidRDefault="0097183C" w:rsidP="0097183C">
      <w:pPr>
        <w:pStyle w:val="ListParagraph"/>
        <w:numPr>
          <w:ilvl w:val="0"/>
          <w:numId w:val="1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sz w:val="26"/>
          <w:szCs w:val="26"/>
        </w:rPr>
      </w:pPr>
      <w:r w:rsidRPr="0097183C">
        <w:rPr>
          <w:rFonts w:ascii="Times New Roman" w:hAnsi="Times New Roman"/>
          <w:sz w:val="26"/>
          <w:szCs w:val="26"/>
        </w:rPr>
        <w:t>Sắp xếp dữ liệu theo nhãn của cụm và giá trị của mỗi điểm.</w:t>
      </w:r>
    </w:p>
    <w:p w14:paraId="22D547FF" w14:textId="77777777" w:rsidR="0097183C" w:rsidRPr="0097183C" w:rsidRDefault="0097183C" w:rsidP="0097183C">
      <w:pPr>
        <w:pStyle w:val="ListParagraph"/>
        <w:numPr>
          <w:ilvl w:val="0"/>
          <w:numId w:val="1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sz w:val="26"/>
          <w:szCs w:val="26"/>
        </w:rPr>
      </w:pPr>
      <w:r w:rsidRPr="0097183C">
        <w:rPr>
          <w:rFonts w:ascii="Times New Roman" w:hAnsi="Times New Roman"/>
          <w:sz w:val="26"/>
          <w:szCs w:val="26"/>
        </w:rPr>
        <w:t>Từ các nhóm dữ liệu đã được phân, chúng ta xác định giá trị lớn nhất và giá trị nhỏ nhất của mỗi nhóm.</w:t>
      </w:r>
    </w:p>
    <w:p w14:paraId="6B37BEA0" w14:textId="77777777" w:rsidR="0097183C" w:rsidRPr="0097183C" w:rsidRDefault="0097183C" w:rsidP="0097183C">
      <w:pPr>
        <w:pStyle w:val="ListParagraph"/>
        <w:numPr>
          <w:ilvl w:val="0"/>
          <w:numId w:val="1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sz w:val="26"/>
          <w:szCs w:val="26"/>
        </w:rPr>
      </w:pPr>
      <w:r w:rsidRPr="0097183C">
        <w:rPr>
          <w:rFonts w:ascii="Times New Roman" w:hAnsi="Times New Roman"/>
          <w:sz w:val="26"/>
          <w:szCs w:val="26"/>
        </w:rPr>
        <w:t>Để tạo ngưỡng cho các bin tiếp theo, chúng ta tính giá trị trung bình của hai giá trị đầu mút của hai nhóm liền kề. Kết quả này sẽ là ngưỡng cho bin tiếp theo trong quá trình chia dữ liệu thành các bin.</w:t>
      </w:r>
    </w:p>
    <w:p w14:paraId="5498FAC8" w14:textId="77777777" w:rsidR="0097183C" w:rsidRPr="0097183C" w:rsidRDefault="0097183C" w:rsidP="00243B8B">
      <w:pPr>
        <w:pBdr>
          <w:top w:val="none" w:sz="0" w:space="0" w:color="D9D9E3"/>
          <w:left w:val="none" w:sz="0" w:space="0" w:color="D9D9E3"/>
          <w:bottom w:val="none" w:sz="0" w:space="0" w:color="D9D9E3"/>
          <w:right w:val="none" w:sz="0" w:space="0" w:color="D9D9E3"/>
          <w:between w:val="none" w:sz="0" w:space="0" w:color="D9D9E3"/>
        </w:pBdr>
        <w:ind w:firstLine="0"/>
        <w:rPr>
          <w:rFonts w:eastAsia="Calibri"/>
          <w:szCs w:val="26"/>
        </w:rPr>
      </w:pPr>
      <w:r w:rsidRPr="0097183C">
        <w:rPr>
          <w:rFonts w:eastAsia="Calibri"/>
          <w:szCs w:val="26"/>
        </w:rPr>
        <w:t>Bước 4: Phân bổ dữ liệu vào các bin tương ứng:</w:t>
      </w:r>
    </w:p>
    <w:p w14:paraId="0BD9B1D6" w14:textId="77777777" w:rsidR="0097183C" w:rsidRPr="0097183C" w:rsidRDefault="0097183C" w:rsidP="0097183C">
      <w:pPr>
        <w:pStyle w:val="ListParagraph"/>
        <w:numPr>
          <w:ilvl w:val="0"/>
          <w:numId w:val="1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sz w:val="26"/>
          <w:szCs w:val="26"/>
        </w:rPr>
      </w:pPr>
      <w:r w:rsidRPr="0097183C">
        <w:rPr>
          <w:rFonts w:ascii="Times New Roman" w:hAnsi="Times New Roman"/>
          <w:sz w:val="26"/>
          <w:szCs w:val="26"/>
        </w:rPr>
        <w:t>Dựa trên các ngưỡng được xác định từ bước trước, chúng ta phân bổ dữ liệu đầu vào vào các bin tương ứng. Các bin được tạo ra dựa trên các ngưỡng đã tính toán, giúp chia dữ liệu thành các phạm vi tương ứng với mỗi bin.</w:t>
      </w:r>
    </w:p>
    <w:p w14:paraId="398816CA" w14:textId="77777777" w:rsidR="0097183C" w:rsidRPr="0097183C" w:rsidRDefault="0097183C" w:rsidP="00243B8B">
      <w:pPr>
        <w:pBdr>
          <w:top w:val="none" w:sz="0" w:space="0" w:color="D9D9E3"/>
          <w:left w:val="none" w:sz="0" w:space="0" w:color="D9D9E3"/>
          <w:bottom w:val="none" w:sz="0" w:space="0" w:color="D9D9E3"/>
          <w:right w:val="none" w:sz="0" w:space="0" w:color="D9D9E3"/>
          <w:between w:val="none" w:sz="0" w:space="0" w:color="D9D9E3"/>
        </w:pBdr>
        <w:ind w:firstLine="0"/>
        <w:rPr>
          <w:rFonts w:eastAsia="Calibri"/>
          <w:szCs w:val="26"/>
        </w:rPr>
      </w:pPr>
      <w:r w:rsidRPr="0097183C">
        <w:rPr>
          <w:rFonts w:eastAsia="Calibri"/>
          <w:szCs w:val="26"/>
        </w:rPr>
        <w:t>Bước 5: Từ các ngưỡng được tìm thấy, phân bổ dữ liệu đầu vào vào các bin tương ứng.</w:t>
      </w:r>
    </w:p>
    <w:p w14:paraId="34DF1821" w14:textId="3A7D815B" w:rsidR="0097183C" w:rsidRDefault="0097183C" w:rsidP="0097183C">
      <w:pPr>
        <w:pStyle w:val="ListParagraph"/>
        <w:numPr>
          <w:ilvl w:val="0"/>
          <w:numId w:val="10"/>
        </w:numPr>
        <w:pBdr>
          <w:top w:val="none" w:sz="0" w:space="0" w:color="D9D9E3"/>
          <w:left w:val="none" w:sz="0" w:space="0" w:color="D9D9E3"/>
          <w:bottom w:val="none" w:sz="0" w:space="0" w:color="D9D9E3"/>
          <w:right w:val="none" w:sz="0" w:space="0" w:color="D9D9E3"/>
          <w:between w:val="none" w:sz="0" w:space="0" w:color="D9D9E3"/>
        </w:pBdr>
        <w:rPr>
          <w:rFonts w:ascii="Times New Roman" w:hAnsi="Times New Roman"/>
          <w:sz w:val="26"/>
          <w:szCs w:val="26"/>
        </w:rPr>
      </w:pPr>
      <w:r w:rsidRPr="0097183C">
        <w:rPr>
          <w:rFonts w:ascii="Times New Roman" w:hAnsi="Times New Roman"/>
          <w:sz w:val="26"/>
          <w:szCs w:val="26"/>
        </w:rPr>
        <w:t>Sử dụng các ngưỡng đã tính toán từ bước trước, chúng ta phân bổ dữ liệu đầu vào vào các bin tương ứng. Điều này giúp tạo ra các bin và phân loại dữ liệu vào các phạm vi tương ứng với mỗi bin.</w:t>
      </w:r>
    </w:p>
    <w:p w14:paraId="7BD84896" w14:textId="68069804" w:rsidR="002C1C74" w:rsidRDefault="001F46B1" w:rsidP="002C1C74">
      <w:pPr>
        <w:pBdr>
          <w:top w:val="none" w:sz="0" w:space="0" w:color="D9D9E3"/>
          <w:left w:val="none" w:sz="0" w:space="0" w:color="D9D9E3"/>
          <w:bottom w:val="none" w:sz="0" w:space="0" w:color="D9D9E3"/>
          <w:right w:val="none" w:sz="0" w:space="0" w:color="D9D9E3"/>
          <w:between w:val="none" w:sz="0" w:space="0" w:color="D9D9E3"/>
        </w:pBdr>
        <w:ind w:firstLine="0"/>
        <w:rPr>
          <w:rFonts w:eastAsia="Calibri"/>
          <w:szCs w:val="26"/>
        </w:rPr>
      </w:pPr>
      <w:r w:rsidRPr="001F46B1">
        <w:rPr>
          <w:rFonts w:eastAsia="Calibri"/>
          <w:noProof/>
          <w:szCs w:val="26"/>
        </w:rPr>
        <w:drawing>
          <wp:inline distT="0" distB="0" distL="0" distR="0" wp14:anchorId="345AB9EF" wp14:editId="0E753B1D">
            <wp:extent cx="5809129" cy="30924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6673" cy="3096466"/>
                    </a:xfrm>
                    <a:prstGeom prst="rect">
                      <a:avLst/>
                    </a:prstGeom>
                  </pic:spPr>
                </pic:pic>
              </a:graphicData>
            </a:graphic>
          </wp:inline>
        </w:drawing>
      </w:r>
    </w:p>
    <w:p w14:paraId="7B7A0FA1" w14:textId="7D5C3932" w:rsidR="002C1C74" w:rsidRPr="006A3D6D" w:rsidRDefault="006A3D6D" w:rsidP="006A3D6D">
      <w:pPr>
        <w:pStyle w:val="Caption"/>
        <w:jc w:val="center"/>
        <w:rPr>
          <w:rFonts w:eastAsia="Calibri"/>
          <w:i/>
          <w:iCs/>
          <w:sz w:val="20"/>
        </w:rPr>
      </w:pPr>
      <w:bookmarkStart w:id="1278" w:name="_Toc152335927"/>
      <w:r w:rsidRPr="006A3D6D">
        <w:rPr>
          <w:i/>
          <w:iCs/>
          <w:sz w:val="20"/>
        </w:rPr>
        <w:t xml:space="preserve">Hình </w:t>
      </w:r>
      <w:r w:rsidRPr="006A3D6D">
        <w:rPr>
          <w:i/>
          <w:iCs/>
          <w:sz w:val="20"/>
        </w:rPr>
        <w:fldChar w:fldCharType="begin"/>
      </w:r>
      <w:r w:rsidRPr="006A3D6D">
        <w:rPr>
          <w:i/>
          <w:iCs/>
          <w:sz w:val="20"/>
        </w:rPr>
        <w:instrText xml:space="preserve"> SEQ Hình \* ARABIC </w:instrText>
      </w:r>
      <w:r w:rsidRPr="006A3D6D">
        <w:rPr>
          <w:i/>
          <w:iCs/>
          <w:sz w:val="20"/>
        </w:rPr>
        <w:fldChar w:fldCharType="separate"/>
      </w:r>
      <w:r w:rsidRPr="006A3D6D">
        <w:rPr>
          <w:i/>
          <w:iCs/>
          <w:noProof/>
          <w:sz w:val="20"/>
        </w:rPr>
        <w:t>1</w:t>
      </w:r>
      <w:r w:rsidRPr="006A3D6D">
        <w:rPr>
          <w:i/>
          <w:iCs/>
          <w:sz w:val="20"/>
        </w:rPr>
        <w:fldChar w:fldCharType="end"/>
      </w:r>
      <w:r w:rsidRPr="006A3D6D">
        <w:rPr>
          <w:i/>
          <w:iCs/>
          <w:sz w:val="20"/>
        </w:rPr>
        <w:t xml:space="preserve">. </w:t>
      </w:r>
      <w:r w:rsidR="001F46B1" w:rsidRPr="006A3D6D">
        <w:rPr>
          <w:rFonts w:eastAsia="Calibri"/>
          <w:i/>
          <w:iCs/>
          <w:sz w:val="20"/>
        </w:rPr>
        <w:t>Sơ đồ các bước tạo nhóm bằng GMM</w:t>
      </w:r>
      <w:bookmarkEnd w:id="1278"/>
    </w:p>
    <w:p w14:paraId="2AE3E16A" w14:textId="77777777" w:rsidR="00734DC0" w:rsidRDefault="00000000">
      <w:pPr>
        <w:pStyle w:val="Heading2"/>
        <w:numPr>
          <w:ilvl w:val="1"/>
          <w:numId w:val="12"/>
        </w:numPr>
        <w:rPr>
          <w:sz w:val="26"/>
          <w:szCs w:val="26"/>
        </w:rPr>
      </w:pPr>
      <w:bookmarkStart w:id="1279" w:name="_Toc152152157"/>
      <w:r>
        <w:rPr>
          <w:sz w:val="26"/>
          <w:szCs w:val="26"/>
        </w:rPr>
        <w:lastRenderedPageBreak/>
        <w:t>Giải pháp cài đặt</w:t>
      </w:r>
      <w:bookmarkEnd w:id="1279"/>
    </w:p>
    <w:p w14:paraId="034B5AEE" w14:textId="77777777" w:rsidR="00734DC0" w:rsidRDefault="00000000">
      <w:r>
        <w:t>Trong bài niên luận này chúng tôi sử dụng chủ yếu ngôn ngữ lập trình python.</w:t>
      </w:r>
    </w:p>
    <w:p w14:paraId="7CEC1182" w14:textId="77777777" w:rsidR="00734DC0" w:rsidRDefault="00000000">
      <w:r>
        <w:t>Thư viện sử dụng: scikit-learn cho GMM.</w:t>
      </w:r>
    </w:p>
    <w:p w14:paraId="07689926" w14:textId="77777777" w:rsidR="00734DC0" w:rsidRDefault="00000000">
      <w:r>
        <w:t>Môi trường phát triển: Anaconda (hoặc các môi trường Python khác)</w:t>
      </w:r>
    </w:p>
    <w:p w14:paraId="52C80704" w14:textId="77777777" w:rsidR="00734DC0" w:rsidRDefault="00000000">
      <w:r>
        <w:t>Phiên bản Python: Python 3.x</w:t>
      </w:r>
    </w:p>
    <w:p w14:paraId="5EC217D7" w14:textId="77777777" w:rsidR="00734DC0"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jc w:val="left"/>
        <w:rPr>
          <w:szCs w:val="26"/>
        </w:rPr>
      </w:pPr>
      <w:r>
        <w:t>Chuẩn bị dữ liệu:</w:t>
      </w:r>
    </w:p>
    <w:p w14:paraId="571988D1" w14:textId="77777777" w:rsidR="00734DC0"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jc w:val="left"/>
        <w:rPr>
          <w:szCs w:val="26"/>
        </w:rPr>
      </w:pPr>
      <w:r>
        <w:t>Chuẩn bị dữ liệu metagenomic theo định dạng phù hợp, ở đây tôi sử dụng CSV.</w:t>
      </w:r>
    </w:p>
    <w:p w14:paraId="09A2A17B" w14:textId="77777777" w:rsidR="00734DC0"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jc w:val="left"/>
        <w:rPr>
          <w:szCs w:val="26"/>
        </w:rPr>
      </w:pPr>
      <w:r>
        <w:t>Xây dựng và huấn luyện mô hình GMM:</w:t>
      </w:r>
    </w:p>
    <w:p w14:paraId="3F19A035" w14:textId="77777777" w:rsidR="00734DC0"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jc w:val="left"/>
        <w:rPr>
          <w:szCs w:val="26"/>
        </w:rPr>
      </w:pPr>
      <w:r>
        <w:t>Sử dụng GaussianMixture từ thư viện scikit-learn để xây dựng và huấn luyện mô hình GMM dựa trên dữ liệu metagenomic cho việc phân loại dữ liệu metagenomic vào các nhóm khác nhau.</w:t>
      </w:r>
    </w:p>
    <w:p w14:paraId="4EB054AB" w14:textId="5DACFFC2"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50DCA066" w14:textId="3B024A9D"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61F52F8A" w14:textId="162DBE6A"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73EEB6F4" w14:textId="27EDB5AA"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655EFA85" w14:textId="07BDB043"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131FBC0E" w14:textId="437E2407"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5938EA32" w14:textId="777D6F34"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22202570" w14:textId="464903CB"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7A234EDF" w14:textId="3795AFD5"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04874ABC" w14:textId="554AC54B"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307FB486" w14:textId="2E3D5033"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013A6E00" w14:textId="399AB5B1"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7F3909E9" w14:textId="4A3E274E"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4D76B852" w14:textId="5E8A0B96"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70EB659C" w14:textId="11A61600"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2BA6A916" w14:textId="33B1757A"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39F4A3E9" w14:textId="7940EC45"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4AB50FF9" w14:textId="1F329581" w:rsidR="00D25C01" w:rsidRDefault="00D25C01">
      <w:pPr>
        <w:pBdr>
          <w:top w:val="none" w:sz="0" w:space="0" w:color="D9D9E3"/>
          <w:left w:val="none" w:sz="0" w:space="0" w:color="D9D9E3"/>
          <w:bottom w:val="none" w:sz="0" w:space="0" w:color="D9D9E3"/>
          <w:right w:val="none" w:sz="0" w:space="0" w:color="D9D9E3"/>
          <w:between w:val="none" w:sz="0" w:space="0" w:color="D9D9E3"/>
        </w:pBdr>
        <w:ind w:firstLine="0"/>
        <w:jc w:val="left"/>
      </w:pPr>
    </w:p>
    <w:p w14:paraId="21B48557" w14:textId="77777777" w:rsidR="00734DC0" w:rsidRDefault="00734DC0"/>
    <w:p w14:paraId="256C12A7" w14:textId="5F4F649E" w:rsidR="00734DC0" w:rsidRDefault="00000000">
      <w:pPr>
        <w:pStyle w:val="Heading1"/>
        <w:numPr>
          <w:ilvl w:val="0"/>
          <w:numId w:val="4"/>
        </w:numPr>
        <w:spacing w:before="120" w:after="0"/>
      </w:pPr>
      <w:bookmarkStart w:id="1280" w:name="_Toc152152158"/>
      <w:r>
        <w:lastRenderedPageBreak/>
        <w:t>KIỂM THỬ VÀ ĐÁNH GIÁ</w:t>
      </w:r>
      <w:bookmarkEnd w:id="1280"/>
    </w:p>
    <w:p w14:paraId="3E14656A" w14:textId="77777777" w:rsidR="00734DC0" w:rsidRDefault="00734DC0">
      <w:bookmarkStart w:id="1281" w:name="_heading=h.35nkun2" w:colFirst="0" w:colLast="0"/>
      <w:bookmarkEnd w:id="1281"/>
    </w:p>
    <w:p w14:paraId="2F8357B2" w14:textId="77777777" w:rsidR="00734DC0" w:rsidRDefault="00000000">
      <w:pPr>
        <w:pStyle w:val="Heading2"/>
        <w:numPr>
          <w:ilvl w:val="1"/>
          <w:numId w:val="13"/>
        </w:numPr>
        <w:rPr>
          <w:sz w:val="26"/>
          <w:szCs w:val="26"/>
        </w:rPr>
      </w:pPr>
      <w:bookmarkStart w:id="1282" w:name="_Toc152152159"/>
      <w:r>
        <w:rPr>
          <w:sz w:val="26"/>
          <w:szCs w:val="26"/>
        </w:rPr>
        <w:t>Kịch bản kiểm thử</w:t>
      </w:r>
      <w:bookmarkEnd w:id="1282"/>
    </w:p>
    <w:p w14:paraId="5CC80661" w14:textId="77777777" w:rsidR="00734DC0" w:rsidRDefault="00000000">
      <w:r>
        <w:t>Trong bài niên luận này, mục tiêu của chúng tôi là kiểm tra chức năng chuyển đổi dữ liệu sang dạng nhị phân sử dụng GMM của cả 6 dữ liệu nằm trong tập tin data. Vì dữ liệu đã được chuyển đổi thử công từ trước nên chúng tôi sẽ không chuyển vị dữ liệu. Sau đó chọn cột dữ liệu thứ 2 và sử dụng phương pháp GMM để chuyển đổi dữ liệu sang dạng nhị phân. Sau khi nhúng nhị phân cho dữ liệu, chúng tôi chọn số lượng nhóm là 10 và số lần lặp là 500 (esochs) để huấn luyện dữ liệu. Bằng những hiển thị từ kết qủa cho thấy những thùng này có thể giúp cải thiện hiệu quả thực hiện các nhiệm vụ phân loại ở một vài dữ liệu.</w:t>
      </w:r>
    </w:p>
    <w:p w14:paraId="00A9925B" w14:textId="77777777" w:rsidR="00734DC0" w:rsidRDefault="00000000">
      <w:r>
        <w:t xml:space="preserve">Chúng tôi cũng thử nghiệm nhúng dữ liệu dạng raw, nhúng nhị phân và phương pháp GMM kết hợp cũng như sử dụng một mô hình RF và SVM với số lượng nhóm và số lần lặp tương tự để so sánh. </w:t>
      </w:r>
    </w:p>
    <w:p w14:paraId="04605BBE" w14:textId="77777777" w:rsidR="00734DC0" w:rsidRDefault="00000000">
      <w:pPr>
        <w:pStyle w:val="Heading2"/>
        <w:numPr>
          <w:ilvl w:val="1"/>
          <w:numId w:val="13"/>
        </w:numPr>
        <w:rPr>
          <w:sz w:val="26"/>
          <w:szCs w:val="26"/>
        </w:rPr>
      </w:pPr>
      <w:bookmarkStart w:id="1283" w:name="_Toc152152160"/>
      <w:r>
        <w:rPr>
          <w:sz w:val="26"/>
          <w:szCs w:val="26"/>
        </w:rPr>
        <w:t>Kết quả kiểm thử</w:t>
      </w:r>
      <w:bookmarkEnd w:id="1283"/>
    </w:p>
    <w:p w14:paraId="0E620FF0" w14:textId="728B6CC8" w:rsidR="00734DC0" w:rsidRDefault="00000000" w:rsidP="003604DD">
      <w:pPr>
        <w:pBdr>
          <w:top w:val="nil"/>
          <w:left w:val="nil"/>
          <w:bottom w:val="nil"/>
          <w:right w:val="nil"/>
          <w:between w:val="nil"/>
        </w:pBdr>
        <w:ind w:left="420" w:hanging="420"/>
      </w:pPr>
      <w:r>
        <w:t>Dưới đây là các kết quả thu được của ni</w:t>
      </w:r>
      <w:r w:rsidR="003604DD">
        <w:t>ên luận</w:t>
      </w:r>
      <w:r>
        <w:t>:</w:t>
      </w:r>
    </w:p>
    <w:p w14:paraId="69D92964" w14:textId="16295F9F" w:rsidR="00D25C01" w:rsidRPr="00D25C01" w:rsidRDefault="00D25C01" w:rsidP="00D25C01">
      <w:pPr>
        <w:keepNext/>
        <w:pBdr>
          <w:top w:val="nil"/>
          <w:left w:val="nil"/>
          <w:bottom w:val="nil"/>
          <w:right w:val="nil"/>
          <w:between w:val="nil"/>
        </w:pBdr>
        <w:ind w:left="420" w:hanging="420"/>
        <w:jc w:val="center"/>
        <w:rPr>
          <w:i/>
          <w:iCs/>
          <w:sz w:val="20"/>
          <w:szCs w:val="20"/>
        </w:rPr>
      </w:pPr>
      <w:bookmarkStart w:id="1284" w:name="_Toc152444347"/>
      <w:r w:rsidRPr="00287A26">
        <w:rPr>
          <w:i/>
          <w:iCs/>
          <w:sz w:val="20"/>
          <w:szCs w:val="20"/>
        </w:rPr>
        <w:t xml:space="preserve">Bảng </w:t>
      </w:r>
      <w:r w:rsidRPr="00287A26">
        <w:rPr>
          <w:i/>
          <w:iCs/>
          <w:sz w:val="20"/>
          <w:szCs w:val="20"/>
        </w:rPr>
        <w:fldChar w:fldCharType="begin"/>
      </w:r>
      <w:r w:rsidRPr="00287A26">
        <w:rPr>
          <w:i/>
          <w:iCs/>
          <w:sz w:val="20"/>
          <w:szCs w:val="20"/>
        </w:rPr>
        <w:instrText xml:space="preserve"> SEQ Bảng \* ARABIC </w:instrText>
      </w:r>
      <w:r w:rsidRPr="00287A26">
        <w:rPr>
          <w:i/>
          <w:iCs/>
          <w:sz w:val="20"/>
          <w:szCs w:val="20"/>
        </w:rPr>
        <w:fldChar w:fldCharType="separate"/>
      </w:r>
      <w:r w:rsidR="00C90E60">
        <w:rPr>
          <w:i/>
          <w:iCs/>
          <w:noProof/>
          <w:sz w:val="20"/>
          <w:szCs w:val="20"/>
        </w:rPr>
        <w:t>2</w:t>
      </w:r>
      <w:r w:rsidRPr="00287A26">
        <w:rPr>
          <w:i/>
          <w:iCs/>
          <w:sz w:val="20"/>
          <w:szCs w:val="20"/>
        </w:rPr>
        <w:fldChar w:fldCharType="end"/>
      </w:r>
      <w:r w:rsidRPr="00287A26">
        <w:rPr>
          <w:i/>
          <w:iCs/>
          <w:sz w:val="20"/>
          <w:szCs w:val="20"/>
        </w:rPr>
        <w:t xml:space="preserve">. </w:t>
      </w:r>
      <w:r w:rsidR="00817BBE">
        <w:rPr>
          <w:i/>
          <w:iCs/>
          <w:sz w:val="20"/>
          <w:szCs w:val="20"/>
        </w:rPr>
        <w:t xml:space="preserve">So sánh </w:t>
      </w:r>
      <w:r w:rsidR="003B0880">
        <w:rPr>
          <w:i/>
          <w:iCs/>
          <w:sz w:val="20"/>
          <w:szCs w:val="20"/>
        </w:rPr>
        <w:t>độ đo</w:t>
      </w:r>
      <w:r w:rsidR="00817BBE">
        <w:rPr>
          <w:i/>
          <w:iCs/>
          <w:sz w:val="20"/>
          <w:szCs w:val="20"/>
        </w:rPr>
        <w:t xml:space="preserve"> </w:t>
      </w:r>
      <w:r w:rsidRPr="00287A26">
        <w:rPr>
          <w:i/>
          <w:iCs/>
          <w:sz w:val="20"/>
          <w:szCs w:val="20"/>
        </w:rPr>
        <w:t>AUC và ACC bài báo của</w:t>
      </w:r>
      <w:r w:rsidR="006C1B32">
        <w:rPr>
          <w:i/>
          <w:iCs/>
          <w:sz w:val="20"/>
          <w:szCs w:val="20"/>
        </w:rPr>
        <w:t xml:space="preserve">  </w:t>
      </w:r>
      <w:r w:rsidR="006C1B32">
        <w:rPr>
          <w:i/>
          <w:iCs/>
          <w:sz w:val="20"/>
          <w:szCs w:val="20"/>
        </w:rPr>
        <w:fldChar w:fldCharType="begin"/>
      </w:r>
      <w:r w:rsidR="006C1B32">
        <w:rPr>
          <w:i/>
          <w:iCs/>
          <w:sz w:val="20"/>
          <w:szCs w:val="20"/>
        </w:rPr>
        <w:instrText xml:space="preserve"> ADDIN ZOTERO_ITEM CSL_CITATION {"citationID":"gUjC3jCS","properties":{"formattedCitation":"[39]","plainCitation":"[39]","noteIndex":0},"citationItems":[{"id":84,"uris":["http://zotero.org/users/local/3hdB627Q/items/MGY7D2BN"],"itemData":{"id":84,"type":"paper-conference","container-title":"2019 11th International Conference on Knowledge and Systems Engineering (KSE)","DOI":"10.1109/KSE.2019.8919295","event-place":"Da Nang, Vietnam","event-title":"2019 11th International Conference on Knowledge and Systems Engineering (KSE)","ISBN":"978-1-72813-003-3","page":"1-5","publisher":"IEEE","publisher-place":"Da Nang, Vietnam","source":"DOI.org (Crossref)","title":"Enhancing Metagenome-based Disease Prediction by Unsupervised Binning Approaches","URL":"https://ieeexplore.ieee.org/document/8919295/","author":[{"family":"Nguyen","given":"Thanh Hai"},{"family":"Zucker","given":"Jean-Daniel"}],"accessed":{"date-parts":[["2023",11,29]]},"issued":{"date-parts":[["2019",10]]}}}],"schema":"https://github.com/citation-style-language/schema/raw/master/csl-citation.json"} </w:instrText>
      </w:r>
      <w:r w:rsidR="006C1B32">
        <w:rPr>
          <w:i/>
          <w:iCs/>
          <w:sz w:val="20"/>
          <w:szCs w:val="20"/>
        </w:rPr>
        <w:fldChar w:fldCharType="separate"/>
      </w:r>
      <w:r w:rsidR="006C1B32" w:rsidRPr="006C1B32">
        <w:rPr>
          <w:sz w:val="20"/>
        </w:rPr>
        <w:t>[39]</w:t>
      </w:r>
      <w:r w:rsidR="006C1B32">
        <w:rPr>
          <w:i/>
          <w:iCs/>
          <w:sz w:val="20"/>
          <w:szCs w:val="20"/>
        </w:rPr>
        <w:fldChar w:fldCharType="end"/>
      </w:r>
      <w:r w:rsidR="006C1B32">
        <w:rPr>
          <w:i/>
          <w:iCs/>
          <w:sz w:val="20"/>
          <w:szCs w:val="20"/>
        </w:rPr>
        <w:t xml:space="preserve">, </w:t>
      </w:r>
      <w:r w:rsidR="006C1B32">
        <w:rPr>
          <w:i/>
          <w:iCs/>
          <w:sz w:val="20"/>
          <w:szCs w:val="20"/>
        </w:rPr>
        <w:fldChar w:fldCharType="begin"/>
      </w:r>
      <w:r w:rsidR="006C1B32">
        <w:rPr>
          <w:i/>
          <w:iCs/>
          <w:sz w:val="20"/>
          <w:szCs w:val="20"/>
        </w:rPr>
        <w:instrText xml:space="preserve"> ADDIN ZOTERO_ITEM CSL_CITATION {"citationID":"kdyOkVqh","properties":{"formattedCitation":"[38]","plainCitation":"[38]","noteIndex":0},"citationItems":[{"id":82,"uris":["http://zotero.org/users/local/3hdB627Q/items/L3QZ6A7A"],"itemData":{"id":82,"type":"article-journal","container-title":"PLOS Computational Biology","DOI":"10.1371/journal.pcbi.1004977","ISSN":"1553-7358","issue":"7","journalAbbreviation":"PLoS Comput Biol","language":"en","page":"e1004977","source":"DOI.org (Crossref)","title":"Machine Learning Meta-analysis of Large Metagenomic Datasets: Tools and Biological Insights","title-short":"Machine Learning Meta-analysis of Large Metagenomic Datasets","volume":"12","author":[{"family":"Pasolli","given":"Edoardo"},{"family":"Truong","given":"Duy Tin"},{"family":"Malik","given":"Faizan"},{"family":"Waldron","given":"Levi"},{"family":"Segata","given":"Nicola"}],"editor":[{"family":"Eisen","given":"Jonathan A."}],"issued":{"date-parts":[["2016",7,11]]}}}],"schema":"https://github.com/citation-style-language/schema/raw/master/csl-citation.json"} </w:instrText>
      </w:r>
      <w:r w:rsidR="006C1B32">
        <w:rPr>
          <w:i/>
          <w:iCs/>
          <w:sz w:val="20"/>
          <w:szCs w:val="20"/>
        </w:rPr>
        <w:fldChar w:fldCharType="separate"/>
      </w:r>
      <w:r w:rsidR="006C1B32" w:rsidRPr="006C1B32">
        <w:rPr>
          <w:sz w:val="20"/>
        </w:rPr>
        <w:t>[38]</w:t>
      </w:r>
      <w:r w:rsidR="006C1B32">
        <w:rPr>
          <w:i/>
          <w:iCs/>
          <w:sz w:val="20"/>
          <w:szCs w:val="20"/>
        </w:rPr>
        <w:fldChar w:fldCharType="end"/>
      </w:r>
      <w:r w:rsidR="006C1B32">
        <w:rPr>
          <w:i/>
          <w:iCs/>
          <w:sz w:val="20"/>
          <w:szCs w:val="20"/>
        </w:rPr>
        <w:t>, và GMM</w:t>
      </w:r>
      <w:bookmarkEnd w:id="1284"/>
    </w:p>
    <w:tbl>
      <w:tblPr>
        <w:tblStyle w:val="TableGrid"/>
        <w:tblW w:w="9497" w:type="dxa"/>
        <w:tblInd w:w="137" w:type="dxa"/>
        <w:tblLook w:val="04A0" w:firstRow="1" w:lastRow="0" w:firstColumn="1" w:lastColumn="0" w:noHBand="0" w:noVBand="1"/>
      </w:tblPr>
      <w:tblGrid>
        <w:gridCol w:w="3435"/>
        <w:gridCol w:w="1061"/>
        <w:gridCol w:w="1061"/>
        <w:gridCol w:w="1646"/>
        <w:gridCol w:w="1160"/>
        <w:gridCol w:w="1134"/>
      </w:tblGrid>
      <w:tr w:rsidR="003604DD" w14:paraId="4655D239" w14:textId="77777777" w:rsidTr="00480075">
        <w:tc>
          <w:tcPr>
            <w:tcW w:w="3435" w:type="dxa"/>
            <w:vMerge w:val="restart"/>
          </w:tcPr>
          <w:p w14:paraId="7BEDBE03" w14:textId="472A97E3" w:rsidR="003604DD" w:rsidRPr="003604DD" w:rsidRDefault="003604DD" w:rsidP="003604DD">
            <w:pPr>
              <w:ind w:firstLine="0"/>
              <w:jc w:val="center"/>
              <w:rPr>
                <w:szCs w:val="26"/>
              </w:rPr>
            </w:pPr>
            <w:r w:rsidRPr="003604DD">
              <w:rPr>
                <w:szCs w:val="26"/>
              </w:rPr>
              <w:t>Dataset</w:t>
            </w:r>
          </w:p>
          <w:p w14:paraId="5A3B1E99" w14:textId="77777777" w:rsidR="003604DD" w:rsidRPr="003604DD" w:rsidRDefault="003604DD" w:rsidP="003604DD">
            <w:pPr>
              <w:ind w:firstLine="0"/>
              <w:rPr>
                <w:sz w:val="26"/>
                <w:szCs w:val="26"/>
              </w:rPr>
            </w:pPr>
          </w:p>
        </w:tc>
        <w:tc>
          <w:tcPr>
            <w:tcW w:w="2122" w:type="dxa"/>
            <w:gridSpan w:val="2"/>
          </w:tcPr>
          <w:p w14:paraId="2539E54A" w14:textId="68D92E65" w:rsidR="003604DD" w:rsidRPr="003604DD" w:rsidRDefault="003604DD" w:rsidP="003604DD">
            <w:pPr>
              <w:ind w:firstLine="0"/>
              <w:jc w:val="center"/>
              <w:rPr>
                <w:sz w:val="26"/>
                <w:szCs w:val="26"/>
              </w:rPr>
            </w:pPr>
            <w:r w:rsidRPr="003604DD">
              <w:rPr>
                <w:sz w:val="26"/>
                <w:szCs w:val="26"/>
              </w:rPr>
              <w:t>EQW</w:t>
            </w:r>
            <w:r w:rsidR="00480075">
              <w:rPr>
                <w:sz w:val="26"/>
                <w:szCs w:val="26"/>
              </w:rPr>
              <w:t xml:space="preserve"> </w:t>
            </w:r>
            <w:r w:rsidR="00480075">
              <w:rPr>
                <w:szCs w:val="26"/>
              </w:rPr>
              <w:fldChar w:fldCharType="begin"/>
            </w:r>
            <w:r w:rsidR="00480075">
              <w:rPr>
                <w:sz w:val="26"/>
                <w:szCs w:val="26"/>
              </w:rPr>
              <w:instrText xml:space="preserve"> ADDIN ZOTERO_ITEM CSL_CITATION {"citationID":"8LOTtaRY","properties":{"formattedCitation":"[39]","plainCitation":"[39]","noteIndex":0},"citationItems":[{"id":84,"uris":["http://zotero.org/users/local/3hdB627Q/items/MGY7D2BN"],"itemData":{"id":84,"type":"paper-conference","container-title":"2019 11th International Conference on Knowledge and Systems Engineering (KSE)","DOI":"10.1109/KSE.2019.8919295","event-place":"Da Nang, Vietnam","event-title":"2019 11th International Conference on Knowledge and Systems Engineering (KSE)","ISBN":"978-1-72813-003-3","page":"1-5","publisher":"IEEE","publisher-place":"Da Nang, Vietnam","source":"DOI.org (Crossref)","title":"Enhancing Metagenome-based Disease Prediction by Unsupervised Binning Approaches","URL":"https://ieeexplore.ieee.org/document/8919295/","author":[{"family":"Nguyen","given":"Thanh Hai"},{"family":"Zucker","given":"Jean-Daniel"}],"accessed":{"date-parts":[["2023",11,29]]},"issued":{"date-parts":[["2019",10]]}}}],"schema":"https://github.com/citation-style-language/schema/raw/master/csl-citation.json"} </w:instrText>
            </w:r>
            <w:r w:rsidR="00480075">
              <w:rPr>
                <w:szCs w:val="26"/>
              </w:rPr>
              <w:fldChar w:fldCharType="separate"/>
            </w:r>
            <w:r w:rsidR="00480075" w:rsidRPr="00480075">
              <w:rPr>
                <w:sz w:val="26"/>
              </w:rPr>
              <w:t>[39]</w:t>
            </w:r>
            <w:r w:rsidR="00480075">
              <w:rPr>
                <w:szCs w:val="26"/>
              </w:rPr>
              <w:fldChar w:fldCharType="end"/>
            </w:r>
          </w:p>
        </w:tc>
        <w:tc>
          <w:tcPr>
            <w:tcW w:w="1646" w:type="dxa"/>
          </w:tcPr>
          <w:p w14:paraId="391E0C4B" w14:textId="3D1A4C8F" w:rsidR="003604DD" w:rsidRPr="003604DD" w:rsidRDefault="003604DD" w:rsidP="003604DD">
            <w:pPr>
              <w:ind w:firstLine="0"/>
              <w:jc w:val="center"/>
              <w:rPr>
                <w:sz w:val="26"/>
                <w:szCs w:val="26"/>
              </w:rPr>
            </w:pPr>
            <w:r w:rsidRPr="003604DD">
              <w:rPr>
                <w:sz w:val="26"/>
                <w:szCs w:val="26"/>
              </w:rPr>
              <w:t>MetAML</w:t>
            </w:r>
            <w:r w:rsidR="00480075">
              <w:rPr>
                <w:szCs w:val="26"/>
              </w:rPr>
              <w:fldChar w:fldCharType="begin"/>
            </w:r>
            <w:r w:rsidR="00480075">
              <w:rPr>
                <w:sz w:val="26"/>
                <w:szCs w:val="26"/>
              </w:rPr>
              <w:instrText xml:space="preserve"> ADDIN ZOTERO_ITEM CSL_CITATION {"citationID":"ypG8S1GH","properties":{"formattedCitation":"[38]","plainCitation":"[38]","noteIndex":0},"citationItems":[{"id":82,"uris":["http://zotero.org/users/local/3hdB627Q/items/L3QZ6A7A"],"itemData":{"id":82,"type":"article-journal","container-title":"PLOS Computational Biology","DOI":"10.1371/journal.pcbi.1004977","ISSN":"1553-7358","issue":"7","journalAbbreviation":"PLoS Comput Biol","language":"en","page":"e1004977","source":"DOI.org (Crossref)","title":"Machine Learning Meta-analysis of Large Metagenomic Datasets: Tools and Biological Insights","title-short":"Machine Learning Meta-analysis of Large Metagenomic Datasets","volume":"12","author":[{"family":"Pasolli","given":"Edoardo"},{"family":"Truong","given":"Duy Tin"},{"family":"Malik","given":"Faizan"},{"family":"Waldron","given":"Levi"},{"family":"Segata","given":"Nicola"}],"editor":[{"family":"Eisen","given":"Jonathan A."}],"issued":{"date-parts":[["2016",7,11]]}}}],"schema":"https://github.com/citation-style-language/schema/raw/master/csl-citation.json"} </w:instrText>
            </w:r>
            <w:r w:rsidR="00480075">
              <w:rPr>
                <w:szCs w:val="26"/>
              </w:rPr>
              <w:fldChar w:fldCharType="separate"/>
            </w:r>
            <w:r w:rsidR="00480075" w:rsidRPr="00480075">
              <w:rPr>
                <w:sz w:val="26"/>
              </w:rPr>
              <w:t>[38]</w:t>
            </w:r>
            <w:r w:rsidR="00480075">
              <w:rPr>
                <w:szCs w:val="26"/>
              </w:rPr>
              <w:fldChar w:fldCharType="end"/>
            </w:r>
          </w:p>
        </w:tc>
        <w:tc>
          <w:tcPr>
            <w:tcW w:w="2294" w:type="dxa"/>
            <w:gridSpan w:val="2"/>
          </w:tcPr>
          <w:p w14:paraId="00BF4F67" w14:textId="724C1609" w:rsidR="003604DD" w:rsidRPr="003604DD" w:rsidRDefault="003604DD" w:rsidP="003604DD">
            <w:pPr>
              <w:ind w:firstLine="0"/>
              <w:jc w:val="center"/>
              <w:rPr>
                <w:sz w:val="26"/>
                <w:szCs w:val="26"/>
              </w:rPr>
            </w:pPr>
            <w:r w:rsidRPr="003604DD">
              <w:rPr>
                <w:sz w:val="26"/>
                <w:szCs w:val="26"/>
              </w:rPr>
              <w:t>GMM</w:t>
            </w:r>
          </w:p>
        </w:tc>
      </w:tr>
      <w:tr w:rsidR="003604DD" w14:paraId="229A47A5" w14:textId="77777777" w:rsidTr="00480075">
        <w:trPr>
          <w:trHeight w:val="498"/>
        </w:trPr>
        <w:tc>
          <w:tcPr>
            <w:tcW w:w="3435" w:type="dxa"/>
            <w:vMerge/>
          </w:tcPr>
          <w:p w14:paraId="656EAA33" w14:textId="77777777" w:rsidR="003604DD" w:rsidRPr="003604DD" w:rsidRDefault="003604DD" w:rsidP="003604DD">
            <w:pPr>
              <w:ind w:firstLine="0"/>
              <w:jc w:val="center"/>
              <w:rPr>
                <w:sz w:val="26"/>
                <w:szCs w:val="26"/>
              </w:rPr>
            </w:pPr>
          </w:p>
        </w:tc>
        <w:tc>
          <w:tcPr>
            <w:tcW w:w="1061" w:type="dxa"/>
          </w:tcPr>
          <w:p w14:paraId="6184557F" w14:textId="3F37041F" w:rsidR="003604DD" w:rsidRPr="003604DD" w:rsidRDefault="003604DD" w:rsidP="003604DD">
            <w:pPr>
              <w:ind w:firstLine="0"/>
              <w:jc w:val="center"/>
              <w:rPr>
                <w:sz w:val="26"/>
                <w:szCs w:val="26"/>
              </w:rPr>
            </w:pPr>
            <w:r w:rsidRPr="003604DD">
              <w:rPr>
                <w:sz w:val="26"/>
                <w:szCs w:val="26"/>
              </w:rPr>
              <w:t>AUC</w:t>
            </w:r>
          </w:p>
        </w:tc>
        <w:tc>
          <w:tcPr>
            <w:tcW w:w="1061" w:type="dxa"/>
          </w:tcPr>
          <w:p w14:paraId="2CD0C35A" w14:textId="527ED0B8" w:rsidR="003604DD" w:rsidRPr="003604DD" w:rsidRDefault="003604DD" w:rsidP="003604DD">
            <w:pPr>
              <w:ind w:firstLine="0"/>
              <w:jc w:val="center"/>
              <w:rPr>
                <w:sz w:val="26"/>
                <w:szCs w:val="26"/>
              </w:rPr>
            </w:pPr>
            <w:r w:rsidRPr="003604DD">
              <w:rPr>
                <w:sz w:val="26"/>
                <w:szCs w:val="26"/>
              </w:rPr>
              <w:t>ACC</w:t>
            </w:r>
          </w:p>
        </w:tc>
        <w:tc>
          <w:tcPr>
            <w:tcW w:w="1646" w:type="dxa"/>
          </w:tcPr>
          <w:p w14:paraId="5FE321D8" w14:textId="527AE543" w:rsidR="003604DD" w:rsidRPr="003604DD" w:rsidRDefault="003604DD" w:rsidP="003604DD">
            <w:pPr>
              <w:ind w:firstLine="0"/>
              <w:jc w:val="center"/>
              <w:rPr>
                <w:sz w:val="26"/>
                <w:szCs w:val="26"/>
              </w:rPr>
            </w:pPr>
            <w:r w:rsidRPr="003604DD">
              <w:rPr>
                <w:sz w:val="26"/>
                <w:szCs w:val="26"/>
              </w:rPr>
              <w:t>AUC</w:t>
            </w:r>
          </w:p>
        </w:tc>
        <w:tc>
          <w:tcPr>
            <w:tcW w:w="1160" w:type="dxa"/>
          </w:tcPr>
          <w:p w14:paraId="2796469E" w14:textId="635C94D7" w:rsidR="003604DD" w:rsidRPr="003604DD" w:rsidRDefault="003604DD" w:rsidP="003604DD">
            <w:pPr>
              <w:ind w:firstLine="0"/>
              <w:jc w:val="center"/>
              <w:rPr>
                <w:sz w:val="26"/>
                <w:szCs w:val="26"/>
              </w:rPr>
            </w:pPr>
            <w:r w:rsidRPr="003604DD">
              <w:rPr>
                <w:sz w:val="26"/>
                <w:szCs w:val="26"/>
              </w:rPr>
              <w:t>AUC</w:t>
            </w:r>
          </w:p>
        </w:tc>
        <w:tc>
          <w:tcPr>
            <w:tcW w:w="1134" w:type="dxa"/>
          </w:tcPr>
          <w:p w14:paraId="4B1FEB7F" w14:textId="5762B570" w:rsidR="003604DD" w:rsidRPr="003604DD" w:rsidRDefault="003604DD" w:rsidP="003604DD">
            <w:pPr>
              <w:ind w:firstLine="0"/>
              <w:jc w:val="center"/>
              <w:rPr>
                <w:sz w:val="26"/>
                <w:szCs w:val="26"/>
              </w:rPr>
            </w:pPr>
            <w:r w:rsidRPr="003604DD">
              <w:rPr>
                <w:sz w:val="26"/>
                <w:szCs w:val="26"/>
              </w:rPr>
              <w:t>ACC</w:t>
            </w:r>
          </w:p>
        </w:tc>
      </w:tr>
      <w:tr w:rsidR="003604DD" w14:paraId="6A17C638" w14:textId="77777777" w:rsidTr="00480075">
        <w:tc>
          <w:tcPr>
            <w:tcW w:w="3435" w:type="dxa"/>
            <w:vAlign w:val="bottom"/>
          </w:tcPr>
          <w:p w14:paraId="13BB5CFC" w14:textId="0E413DAB" w:rsidR="003604DD" w:rsidRPr="003604DD" w:rsidRDefault="003604DD" w:rsidP="003604DD">
            <w:pPr>
              <w:ind w:firstLine="0"/>
              <w:rPr>
                <w:sz w:val="26"/>
                <w:szCs w:val="26"/>
              </w:rPr>
            </w:pPr>
            <w:r w:rsidRPr="003604DD">
              <w:rPr>
                <w:color w:val="000000"/>
                <w:sz w:val="26"/>
                <w:szCs w:val="26"/>
              </w:rPr>
              <w:t>Chatelier_gut_obesity</w:t>
            </w:r>
          </w:p>
        </w:tc>
        <w:tc>
          <w:tcPr>
            <w:tcW w:w="1061" w:type="dxa"/>
            <w:vAlign w:val="bottom"/>
          </w:tcPr>
          <w:p w14:paraId="15EAF36F" w14:textId="1422C3B6" w:rsidR="003604DD" w:rsidRPr="003604DD" w:rsidRDefault="003604DD" w:rsidP="003604DD">
            <w:pPr>
              <w:ind w:firstLine="0"/>
              <w:rPr>
                <w:sz w:val="26"/>
                <w:szCs w:val="26"/>
              </w:rPr>
            </w:pPr>
            <w:r w:rsidRPr="003604DD">
              <w:rPr>
                <w:color w:val="000000"/>
                <w:sz w:val="26"/>
                <w:szCs w:val="26"/>
              </w:rPr>
              <w:t>0.673</w:t>
            </w:r>
            <w:r w:rsidR="0055538D">
              <w:rPr>
                <w:color w:val="000000"/>
                <w:sz w:val="26"/>
                <w:szCs w:val="26"/>
              </w:rPr>
              <w:t>00</w:t>
            </w:r>
          </w:p>
        </w:tc>
        <w:tc>
          <w:tcPr>
            <w:tcW w:w="1061" w:type="dxa"/>
            <w:vAlign w:val="bottom"/>
          </w:tcPr>
          <w:p w14:paraId="7189B287" w14:textId="6E33CCB8" w:rsidR="003604DD" w:rsidRPr="003604DD" w:rsidRDefault="003604DD" w:rsidP="003604DD">
            <w:pPr>
              <w:ind w:firstLine="0"/>
              <w:rPr>
                <w:sz w:val="26"/>
                <w:szCs w:val="26"/>
              </w:rPr>
            </w:pPr>
            <w:r w:rsidRPr="003604DD">
              <w:rPr>
                <w:color w:val="000000"/>
                <w:sz w:val="26"/>
                <w:szCs w:val="26"/>
              </w:rPr>
              <w:t>0.644</w:t>
            </w:r>
            <w:r w:rsidR="0055538D">
              <w:rPr>
                <w:color w:val="000000"/>
                <w:sz w:val="26"/>
                <w:szCs w:val="26"/>
              </w:rPr>
              <w:t>00</w:t>
            </w:r>
          </w:p>
        </w:tc>
        <w:tc>
          <w:tcPr>
            <w:tcW w:w="1646" w:type="dxa"/>
            <w:vAlign w:val="bottom"/>
          </w:tcPr>
          <w:p w14:paraId="4A92D0A4" w14:textId="44333846" w:rsidR="003604DD" w:rsidRPr="003604DD" w:rsidRDefault="003604DD" w:rsidP="003604DD">
            <w:pPr>
              <w:ind w:firstLine="0"/>
              <w:rPr>
                <w:sz w:val="26"/>
                <w:szCs w:val="26"/>
              </w:rPr>
            </w:pPr>
            <w:r w:rsidRPr="003604DD">
              <w:rPr>
                <w:color w:val="000000"/>
                <w:sz w:val="26"/>
                <w:szCs w:val="26"/>
              </w:rPr>
              <w:t>0.655</w:t>
            </w:r>
            <w:r w:rsidR="0055538D">
              <w:rPr>
                <w:color w:val="000000"/>
                <w:sz w:val="26"/>
                <w:szCs w:val="26"/>
              </w:rPr>
              <w:t>00</w:t>
            </w:r>
          </w:p>
        </w:tc>
        <w:tc>
          <w:tcPr>
            <w:tcW w:w="1160" w:type="dxa"/>
            <w:vAlign w:val="bottom"/>
          </w:tcPr>
          <w:p w14:paraId="7D5AF71F" w14:textId="34D129FB" w:rsidR="003604DD" w:rsidRPr="00FA52EA" w:rsidRDefault="003604DD" w:rsidP="003604DD">
            <w:pPr>
              <w:ind w:firstLine="0"/>
              <w:rPr>
                <w:b/>
                <w:bCs/>
                <w:sz w:val="26"/>
                <w:szCs w:val="26"/>
              </w:rPr>
            </w:pPr>
            <w:r w:rsidRPr="00FA52EA">
              <w:rPr>
                <w:b/>
                <w:bCs/>
                <w:color w:val="000000"/>
                <w:sz w:val="26"/>
                <w:szCs w:val="26"/>
              </w:rPr>
              <w:t>0.766</w:t>
            </w:r>
            <w:r w:rsidR="0055538D" w:rsidRPr="00FA52EA">
              <w:rPr>
                <w:b/>
                <w:bCs/>
                <w:color w:val="000000"/>
                <w:sz w:val="26"/>
                <w:szCs w:val="26"/>
              </w:rPr>
              <w:t>00</w:t>
            </w:r>
          </w:p>
        </w:tc>
        <w:tc>
          <w:tcPr>
            <w:tcW w:w="1134" w:type="dxa"/>
            <w:vAlign w:val="bottom"/>
          </w:tcPr>
          <w:p w14:paraId="25C74E69" w14:textId="2C9B4EF5" w:rsidR="003604DD" w:rsidRPr="003604DD" w:rsidRDefault="003604DD" w:rsidP="003604DD">
            <w:pPr>
              <w:ind w:firstLine="0"/>
              <w:rPr>
                <w:sz w:val="26"/>
                <w:szCs w:val="26"/>
              </w:rPr>
            </w:pPr>
            <w:r w:rsidRPr="003604DD">
              <w:rPr>
                <w:color w:val="000000"/>
                <w:sz w:val="26"/>
                <w:szCs w:val="26"/>
              </w:rPr>
              <w:t>0.593</w:t>
            </w:r>
            <w:r w:rsidR="0055538D">
              <w:rPr>
                <w:color w:val="000000"/>
                <w:sz w:val="26"/>
                <w:szCs w:val="26"/>
              </w:rPr>
              <w:t>00</w:t>
            </w:r>
          </w:p>
        </w:tc>
      </w:tr>
      <w:tr w:rsidR="003604DD" w14:paraId="712625AB" w14:textId="77777777" w:rsidTr="00480075">
        <w:tc>
          <w:tcPr>
            <w:tcW w:w="3435" w:type="dxa"/>
            <w:vAlign w:val="bottom"/>
          </w:tcPr>
          <w:p w14:paraId="2D1C3567" w14:textId="5EDCA0B1" w:rsidR="003604DD" w:rsidRPr="003604DD" w:rsidRDefault="003604DD" w:rsidP="003604DD">
            <w:pPr>
              <w:ind w:firstLine="0"/>
              <w:rPr>
                <w:sz w:val="26"/>
                <w:szCs w:val="26"/>
              </w:rPr>
            </w:pPr>
            <w:r w:rsidRPr="003604DD">
              <w:rPr>
                <w:color w:val="000000"/>
                <w:sz w:val="26"/>
                <w:szCs w:val="26"/>
              </w:rPr>
              <w:t>metahitIBD</w:t>
            </w:r>
          </w:p>
        </w:tc>
        <w:tc>
          <w:tcPr>
            <w:tcW w:w="1061" w:type="dxa"/>
            <w:vAlign w:val="bottom"/>
          </w:tcPr>
          <w:p w14:paraId="2E3968D7" w14:textId="615F20AB" w:rsidR="003604DD" w:rsidRPr="003604DD" w:rsidRDefault="003604DD" w:rsidP="003604DD">
            <w:pPr>
              <w:ind w:firstLine="0"/>
              <w:rPr>
                <w:sz w:val="26"/>
                <w:szCs w:val="26"/>
              </w:rPr>
            </w:pPr>
            <w:r w:rsidRPr="003604DD">
              <w:rPr>
                <w:color w:val="000000"/>
                <w:sz w:val="26"/>
                <w:szCs w:val="26"/>
              </w:rPr>
              <w:t>0.851</w:t>
            </w:r>
            <w:r w:rsidR="0055538D">
              <w:rPr>
                <w:color w:val="000000"/>
                <w:sz w:val="26"/>
                <w:szCs w:val="26"/>
              </w:rPr>
              <w:t>00</w:t>
            </w:r>
          </w:p>
        </w:tc>
        <w:tc>
          <w:tcPr>
            <w:tcW w:w="1061" w:type="dxa"/>
            <w:vAlign w:val="bottom"/>
          </w:tcPr>
          <w:p w14:paraId="6B77D153" w14:textId="74AC0AB6" w:rsidR="003604DD" w:rsidRPr="003604DD" w:rsidRDefault="003604DD" w:rsidP="003604DD">
            <w:pPr>
              <w:ind w:firstLine="0"/>
              <w:rPr>
                <w:sz w:val="26"/>
                <w:szCs w:val="26"/>
              </w:rPr>
            </w:pPr>
            <w:r w:rsidRPr="003604DD">
              <w:rPr>
                <w:color w:val="000000"/>
                <w:sz w:val="26"/>
                <w:szCs w:val="26"/>
              </w:rPr>
              <w:t>0.808</w:t>
            </w:r>
            <w:r w:rsidR="0055538D">
              <w:rPr>
                <w:color w:val="000000"/>
                <w:sz w:val="26"/>
                <w:szCs w:val="26"/>
              </w:rPr>
              <w:t>00</w:t>
            </w:r>
          </w:p>
        </w:tc>
        <w:tc>
          <w:tcPr>
            <w:tcW w:w="1646" w:type="dxa"/>
            <w:vAlign w:val="bottom"/>
          </w:tcPr>
          <w:p w14:paraId="6EA65975" w14:textId="55083CEA" w:rsidR="003604DD" w:rsidRPr="003604DD" w:rsidRDefault="003604DD" w:rsidP="003604DD">
            <w:pPr>
              <w:ind w:firstLine="0"/>
              <w:rPr>
                <w:sz w:val="26"/>
                <w:szCs w:val="26"/>
              </w:rPr>
            </w:pPr>
            <w:r w:rsidRPr="003604DD">
              <w:rPr>
                <w:color w:val="000000"/>
                <w:sz w:val="26"/>
                <w:szCs w:val="26"/>
              </w:rPr>
              <w:t>0.89</w:t>
            </w:r>
            <w:r w:rsidR="0055538D">
              <w:rPr>
                <w:color w:val="000000"/>
                <w:sz w:val="26"/>
                <w:szCs w:val="26"/>
              </w:rPr>
              <w:t>000</w:t>
            </w:r>
          </w:p>
        </w:tc>
        <w:tc>
          <w:tcPr>
            <w:tcW w:w="1160" w:type="dxa"/>
            <w:vAlign w:val="bottom"/>
          </w:tcPr>
          <w:p w14:paraId="7EC2C487" w14:textId="749C6313" w:rsidR="003604DD" w:rsidRPr="00FA52EA" w:rsidRDefault="003604DD" w:rsidP="003604DD">
            <w:pPr>
              <w:ind w:firstLine="0"/>
              <w:rPr>
                <w:b/>
                <w:bCs/>
                <w:sz w:val="26"/>
                <w:szCs w:val="26"/>
              </w:rPr>
            </w:pPr>
            <w:r w:rsidRPr="00FA52EA">
              <w:rPr>
                <w:b/>
                <w:bCs/>
                <w:color w:val="000000"/>
                <w:sz w:val="26"/>
                <w:szCs w:val="26"/>
              </w:rPr>
              <w:t>0.921</w:t>
            </w:r>
            <w:r w:rsidR="0055538D" w:rsidRPr="00FA52EA">
              <w:rPr>
                <w:b/>
                <w:bCs/>
                <w:color w:val="000000"/>
                <w:sz w:val="26"/>
                <w:szCs w:val="26"/>
              </w:rPr>
              <w:t>00</w:t>
            </w:r>
          </w:p>
        </w:tc>
        <w:tc>
          <w:tcPr>
            <w:tcW w:w="1134" w:type="dxa"/>
            <w:vAlign w:val="bottom"/>
          </w:tcPr>
          <w:p w14:paraId="10FA65F5" w14:textId="338B7264" w:rsidR="003604DD" w:rsidRPr="00FA52EA" w:rsidRDefault="003604DD" w:rsidP="003604DD">
            <w:pPr>
              <w:ind w:firstLine="0"/>
              <w:rPr>
                <w:b/>
                <w:bCs/>
                <w:sz w:val="26"/>
                <w:szCs w:val="26"/>
              </w:rPr>
            </w:pPr>
            <w:r w:rsidRPr="00FA52EA">
              <w:rPr>
                <w:b/>
                <w:bCs/>
                <w:color w:val="000000"/>
                <w:sz w:val="26"/>
                <w:szCs w:val="26"/>
              </w:rPr>
              <w:t>0.846</w:t>
            </w:r>
            <w:r w:rsidR="0055538D" w:rsidRPr="00FA52EA">
              <w:rPr>
                <w:b/>
                <w:bCs/>
                <w:color w:val="000000"/>
                <w:sz w:val="26"/>
                <w:szCs w:val="26"/>
              </w:rPr>
              <w:t>00</w:t>
            </w:r>
          </w:p>
        </w:tc>
      </w:tr>
      <w:tr w:rsidR="003604DD" w14:paraId="347510B0" w14:textId="77777777" w:rsidTr="00480075">
        <w:tc>
          <w:tcPr>
            <w:tcW w:w="3435" w:type="dxa"/>
            <w:vAlign w:val="bottom"/>
          </w:tcPr>
          <w:p w14:paraId="4712EAD6" w14:textId="3BC7E2A4" w:rsidR="006C21E2" w:rsidRDefault="003604DD" w:rsidP="003604DD">
            <w:pPr>
              <w:ind w:firstLine="0"/>
              <w:rPr>
                <w:color w:val="000000"/>
                <w:sz w:val="26"/>
                <w:szCs w:val="26"/>
              </w:rPr>
            </w:pPr>
            <w:r w:rsidRPr="003604DD">
              <w:rPr>
                <w:color w:val="000000"/>
                <w:sz w:val="26"/>
                <w:szCs w:val="26"/>
              </w:rPr>
              <w:t>Quin_gut</w:t>
            </w:r>
            <w:r w:rsidR="006C21E2">
              <w:rPr>
                <w:noProof/>
              </w:rPr>
              <w:t xml:space="preserve"> </w:t>
            </w:r>
            <w:r w:rsidR="006C21E2" w:rsidRPr="006C21E2">
              <w:rPr>
                <w:color w:val="000000"/>
                <w:sz w:val="26"/>
                <w:szCs w:val="26"/>
              </w:rPr>
              <w:t xml:space="preserve"> </w:t>
            </w:r>
          </w:p>
          <w:p w14:paraId="5F7FFDC4" w14:textId="66899480" w:rsidR="003604DD" w:rsidRPr="003604DD" w:rsidRDefault="003604DD" w:rsidP="003604DD">
            <w:pPr>
              <w:ind w:firstLine="0"/>
              <w:rPr>
                <w:sz w:val="26"/>
                <w:szCs w:val="26"/>
              </w:rPr>
            </w:pPr>
            <w:r w:rsidRPr="003604DD">
              <w:rPr>
                <w:color w:val="000000"/>
                <w:sz w:val="26"/>
                <w:szCs w:val="26"/>
              </w:rPr>
              <w:t>_liver_cirrhosis</w:t>
            </w:r>
          </w:p>
        </w:tc>
        <w:tc>
          <w:tcPr>
            <w:tcW w:w="1061" w:type="dxa"/>
            <w:vAlign w:val="bottom"/>
          </w:tcPr>
          <w:p w14:paraId="4C3730BA" w14:textId="3FC77DA1" w:rsidR="003604DD" w:rsidRPr="00FA52EA" w:rsidRDefault="003604DD" w:rsidP="003604DD">
            <w:pPr>
              <w:ind w:firstLine="0"/>
              <w:rPr>
                <w:b/>
                <w:bCs/>
                <w:sz w:val="26"/>
                <w:szCs w:val="26"/>
              </w:rPr>
            </w:pPr>
            <w:r w:rsidRPr="00FA52EA">
              <w:rPr>
                <w:b/>
                <w:bCs/>
                <w:color w:val="000000"/>
                <w:sz w:val="26"/>
                <w:szCs w:val="26"/>
              </w:rPr>
              <w:t>0.955</w:t>
            </w:r>
            <w:r w:rsidR="0055538D" w:rsidRPr="00FA52EA">
              <w:rPr>
                <w:b/>
                <w:bCs/>
                <w:color w:val="000000"/>
                <w:sz w:val="26"/>
                <w:szCs w:val="26"/>
              </w:rPr>
              <w:t>00</w:t>
            </w:r>
          </w:p>
        </w:tc>
        <w:tc>
          <w:tcPr>
            <w:tcW w:w="1061" w:type="dxa"/>
            <w:vAlign w:val="bottom"/>
          </w:tcPr>
          <w:p w14:paraId="7C553851" w14:textId="045B6895" w:rsidR="003604DD" w:rsidRPr="00FA52EA" w:rsidRDefault="003604DD" w:rsidP="003604DD">
            <w:pPr>
              <w:ind w:firstLine="0"/>
              <w:rPr>
                <w:b/>
                <w:bCs/>
                <w:sz w:val="26"/>
                <w:szCs w:val="26"/>
              </w:rPr>
            </w:pPr>
            <w:r w:rsidRPr="00FA52EA">
              <w:rPr>
                <w:b/>
                <w:bCs/>
                <w:color w:val="000000"/>
                <w:sz w:val="26"/>
                <w:szCs w:val="26"/>
              </w:rPr>
              <w:t>0.877</w:t>
            </w:r>
            <w:r w:rsidR="0055538D" w:rsidRPr="00FA52EA">
              <w:rPr>
                <w:b/>
                <w:bCs/>
                <w:color w:val="000000"/>
                <w:sz w:val="26"/>
                <w:szCs w:val="26"/>
              </w:rPr>
              <w:t>00</w:t>
            </w:r>
          </w:p>
        </w:tc>
        <w:tc>
          <w:tcPr>
            <w:tcW w:w="1646" w:type="dxa"/>
            <w:vAlign w:val="bottom"/>
          </w:tcPr>
          <w:p w14:paraId="6C5E7914" w14:textId="34B84D22" w:rsidR="003604DD" w:rsidRPr="003604DD" w:rsidRDefault="003604DD" w:rsidP="003604DD">
            <w:pPr>
              <w:ind w:firstLine="0"/>
              <w:rPr>
                <w:sz w:val="26"/>
                <w:szCs w:val="26"/>
              </w:rPr>
            </w:pPr>
            <w:r w:rsidRPr="003604DD">
              <w:rPr>
                <w:color w:val="000000"/>
                <w:sz w:val="26"/>
                <w:szCs w:val="26"/>
              </w:rPr>
              <w:t>0.945</w:t>
            </w:r>
            <w:r w:rsidR="0055538D">
              <w:rPr>
                <w:color w:val="000000"/>
                <w:sz w:val="26"/>
                <w:szCs w:val="26"/>
              </w:rPr>
              <w:t>00</w:t>
            </w:r>
          </w:p>
        </w:tc>
        <w:tc>
          <w:tcPr>
            <w:tcW w:w="1160" w:type="dxa"/>
            <w:vAlign w:val="bottom"/>
          </w:tcPr>
          <w:p w14:paraId="7F57E5A1" w14:textId="0DF989E4" w:rsidR="003604DD" w:rsidRPr="003604DD" w:rsidRDefault="003604DD" w:rsidP="003604DD">
            <w:pPr>
              <w:ind w:firstLine="0"/>
              <w:rPr>
                <w:sz w:val="26"/>
                <w:szCs w:val="26"/>
              </w:rPr>
            </w:pPr>
            <w:r w:rsidRPr="003604DD">
              <w:rPr>
                <w:color w:val="000000"/>
                <w:sz w:val="26"/>
                <w:szCs w:val="26"/>
              </w:rPr>
              <w:t>0.921</w:t>
            </w:r>
            <w:r w:rsidR="0055538D">
              <w:rPr>
                <w:color w:val="000000"/>
                <w:sz w:val="26"/>
                <w:szCs w:val="26"/>
              </w:rPr>
              <w:t>00</w:t>
            </w:r>
          </w:p>
        </w:tc>
        <w:tc>
          <w:tcPr>
            <w:tcW w:w="1134" w:type="dxa"/>
            <w:vAlign w:val="bottom"/>
          </w:tcPr>
          <w:p w14:paraId="6A114AF2" w14:textId="0C13EBE8" w:rsidR="003604DD" w:rsidRPr="003604DD" w:rsidRDefault="003604DD" w:rsidP="003604DD">
            <w:pPr>
              <w:ind w:firstLine="0"/>
              <w:rPr>
                <w:sz w:val="26"/>
                <w:szCs w:val="26"/>
              </w:rPr>
            </w:pPr>
            <w:r w:rsidRPr="003604DD">
              <w:rPr>
                <w:color w:val="000000"/>
                <w:sz w:val="26"/>
                <w:szCs w:val="26"/>
              </w:rPr>
              <w:t>0.858</w:t>
            </w:r>
            <w:r w:rsidR="0055538D">
              <w:rPr>
                <w:color w:val="000000"/>
                <w:sz w:val="26"/>
                <w:szCs w:val="26"/>
              </w:rPr>
              <w:t>00</w:t>
            </w:r>
          </w:p>
        </w:tc>
      </w:tr>
      <w:tr w:rsidR="003604DD" w14:paraId="4FCC5FDC" w14:textId="77777777" w:rsidTr="00480075">
        <w:tc>
          <w:tcPr>
            <w:tcW w:w="3435" w:type="dxa"/>
            <w:vAlign w:val="bottom"/>
          </w:tcPr>
          <w:p w14:paraId="0A0E0390" w14:textId="1AF5B6CB" w:rsidR="003604DD" w:rsidRPr="003604DD" w:rsidRDefault="0055538D" w:rsidP="003604DD">
            <w:pPr>
              <w:ind w:firstLine="0"/>
              <w:rPr>
                <w:sz w:val="26"/>
                <w:szCs w:val="26"/>
              </w:rPr>
            </w:pPr>
            <w:r>
              <w:rPr>
                <w:color w:val="000000"/>
                <w:sz w:val="26"/>
                <w:szCs w:val="26"/>
              </w:rPr>
              <w:t>T</w:t>
            </w:r>
            <w:r w:rsidR="003604DD" w:rsidRPr="003604DD">
              <w:rPr>
                <w:color w:val="000000"/>
                <w:sz w:val="26"/>
                <w:szCs w:val="26"/>
              </w:rPr>
              <w:t>2</w:t>
            </w:r>
            <w:r>
              <w:rPr>
                <w:color w:val="000000"/>
                <w:sz w:val="26"/>
                <w:szCs w:val="26"/>
              </w:rPr>
              <w:t>D</w:t>
            </w:r>
          </w:p>
        </w:tc>
        <w:tc>
          <w:tcPr>
            <w:tcW w:w="1061" w:type="dxa"/>
            <w:vAlign w:val="bottom"/>
          </w:tcPr>
          <w:p w14:paraId="56AB53B3" w14:textId="00BA5721" w:rsidR="003604DD" w:rsidRPr="00FA52EA" w:rsidRDefault="003604DD" w:rsidP="003604DD">
            <w:pPr>
              <w:ind w:firstLine="0"/>
              <w:rPr>
                <w:b/>
                <w:bCs/>
                <w:sz w:val="26"/>
                <w:szCs w:val="26"/>
              </w:rPr>
            </w:pPr>
            <w:r w:rsidRPr="00FA52EA">
              <w:rPr>
                <w:b/>
                <w:bCs/>
                <w:color w:val="000000"/>
                <w:sz w:val="26"/>
                <w:szCs w:val="26"/>
              </w:rPr>
              <w:t>0.78</w:t>
            </w:r>
            <w:r w:rsidR="0055538D" w:rsidRPr="00FA52EA">
              <w:rPr>
                <w:b/>
                <w:bCs/>
                <w:color w:val="000000"/>
                <w:sz w:val="26"/>
                <w:szCs w:val="26"/>
              </w:rPr>
              <w:t>000</w:t>
            </w:r>
          </w:p>
        </w:tc>
        <w:tc>
          <w:tcPr>
            <w:tcW w:w="1061" w:type="dxa"/>
            <w:vAlign w:val="bottom"/>
          </w:tcPr>
          <w:p w14:paraId="05B6D033" w14:textId="2868EB02" w:rsidR="003604DD" w:rsidRPr="003604DD" w:rsidRDefault="003604DD" w:rsidP="003604DD">
            <w:pPr>
              <w:ind w:firstLine="0"/>
              <w:rPr>
                <w:sz w:val="26"/>
                <w:szCs w:val="26"/>
              </w:rPr>
            </w:pPr>
            <w:r w:rsidRPr="003604DD">
              <w:rPr>
                <w:color w:val="000000"/>
                <w:sz w:val="26"/>
                <w:szCs w:val="26"/>
              </w:rPr>
              <w:t>0.664</w:t>
            </w:r>
            <w:r w:rsidR="0055538D">
              <w:rPr>
                <w:color w:val="000000"/>
                <w:sz w:val="26"/>
                <w:szCs w:val="26"/>
              </w:rPr>
              <w:t>00</w:t>
            </w:r>
          </w:p>
        </w:tc>
        <w:tc>
          <w:tcPr>
            <w:tcW w:w="1646" w:type="dxa"/>
            <w:vAlign w:val="bottom"/>
          </w:tcPr>
          <w:p w14:paraId="515DE3A8" w14:textId="024C3166" w:rsidR="003604DD" w:rsidRPr="003604DD" w:rsidRDefault="003604DD" w:rsidP="003604DD">
            <w:pPr>
              <w:ind w:firstLine="0"/>
              <w:rPr>
                <w:sz w:val="26"/>
                <w:szCs w:val="26"/>
              </w:rPr>
            </w:pPr>
            <w:r w:rsidRPr="003604DD">
              <w:rPr>
                <w:color w:val="000000"/>
                <w:sz w:val="26"/>
                <w:szCs w:val="26"/>
              </w:rPr>
              <w:t>0.744</w:t>
            </w:r>
            <w:r w:rsidR="0055538D">
              <w:rPr>
                <w:color w:val="000000"/>
                <w:sz w:val="26"/>
                <w:szCs w:val="26"/>
              </w:rPr>
              <w:t>00</w:t>
            </w:r>
          </w:p>
        </w:tc>
        <w:tc>
          <w:tcPr>
            <w:tcW w:w="1160" w:type="dxa"/>
            <w:vAlign w:val="bottom"/>
          </w:tcPr>
          <w:p w14:paraId="19F3878A" w14:textId="5CF078CE" w:rsidR="003604DD" w:rsidRPr="003604DD" w:rsidRDefault="003604DD" w:rsidP="003604DD">
            <w:pPr>
              <w:ind w:firstLine="0"/>
              <w:rPr>
                <w:sz w:val="26"/>
                <w:szCs w:val="26"/>
              </w:rPr>
            </w:pPr>
            <w:r w:rsidRPr="003604DD">
              <w:rPr>
                <w:color w:val="000000"/>
                <w:sz w:val="26"/>
                <w:szCs w:val="26"/>
              </w:rPr>
              <w:t>0.736</w:t>
            </w:r>
            <w:r w:rsidR="0055538D">
              <w:rPr>
                <w:color w:val="000000"/>
                <w:sz w:val="26"/>
                <w:szCs w:val="26"/>
              </w:rPr>
              <w:t>00</w:t>
            </w:r>
          </w:p>
        </w:tc>
        <w:tc>
          <w:tcPr>
            <w:tcW w:w="1134" w:type="dxa"/>
            <w:vAlign w:val="bottom"/>
          </w:tcPr>
          <w:p w14:paraId="2EA37500" w14:textId="0A96B4C6" w:rsidR="003604DD" w:rsidRPr="00FA52EA" w:rsidRDefault="003604DD" w:rsidP="003604DD">
            <w:pPr>
              <w:ind w:firstLine="0"/>
              <w:rPr>
                <w:b/>
                <w:bCs/>
                <w:sz w:val="26"/>
                <w:szCs w:val="26"/>
              </w:rPr>
            </w:pPr>
            <w:r w:rsidRPr="00FA52EA">
              <w:rPr>
                <w:b/>
                <w:bCs/>
                <w:color w:val="000000"/>
                <w:sz w:val="26"/>
                <w:szCs w:val="26"/>
              </w:rPr>
              <w:t>0.666</w:t>
            </w:r>
            <w:r w:rsidR="0055538D" w:rsidRPr="00FA52EA">
              <w:rPr>
                <w:b/>
                <w:bCs/>
                <w:color w:val="000000"/>
                <w:sz w:val="26"/>
                <w:szCs w:val="26"/>
              </w:rPr>
              <w:t>00</w:t>
            </w:r>
          </w:p>
        </w:tc>
      </w:tr>
      <w:tr w:rsidR="003604DD" w14:paraId="75563BE3" w14:textId="77777777" w:rsidTr="00480075">
        <w:tc>
          <w:tcPr>
            <w:tcW w:w="3435" w:type="dxa"/>
            <w:vAlign w:val="bottom"/>
          </w:tcPr>
          <w:p w14:paraId="6E86531C" w14:textId="415C68FC" w:rsidR="003604DD" w:rsidRPr="003604DD" w:rsidRDefault="003604DD" w:rsidP="003604DD">
            <w:pPr>
              <w:ind w:firstLine="0"/>
              <w:rPr>
                <w:sz w:val="26"/>
                <w:szCs w:val="26"/>
              </w:rPr>
            </w:pPr>
            <w:r w:rsidRPr="003604DD">
              <w:rPr>
                <w:color w:val="000000"/>
                <w:sz w:val="26"/>
                <w:szCs w:val="26"/>
              </w:rPr>
              <w:t>WT2D</w:t>
            </w:r>
          </w:p>
        </w:tc>
        <w:tc>
          <w:tcPr>
            <w:tcW w:w="1061" w:type="dxa"/>
            <w:vAlign w:val="bottom"/>
          </w:tcPr>
          <w:p w14:paraId="322F515C" w14:textId="1D3B5F25" w:rsidR="003604DD" w:rsidRPr="00FA52EA" w:rsidRDefault="003604DD" w:rsidP="003604DD">
            <w:pPr>
              <w:ind w:firstLine="0"/>
              <w:rPr>
                <w:b/>
                <w:bCs/>
                <w:sz w:val="26"/>
                <w:szCs w:val="26"/>
              </w:rPr>
            </w:pPr>
            <w:r w:rsidRPr="00FA52EA">
              <w:rPr>
                <w:b/>
                <w:bCs/>
                <w:color w:val="000000"/>
                <w:sz w:val="26"/>
                <w:szCs w:val="26"/>
              </w:rPr>
              <w:t>0.812</w:t>
            </w:r>
            <w:r w:rsidR="0055538D" w:rsidRPr="00FA52EA">
              <w:rPr>
                <w:b/>
                <w:bCs/>
                <w:color w:val="000000"/>
                <w:sz w:val="26"/>
                <w:szCs w:val="26"/>
              </w:rPr>
              <w:t>00</w:t>
            </w:r>
          </w:p>
        </w:tc>
        <w:tc>
          <w:tcPr>
            <w:tcW w:w="1061" w:type="dxa"/>
            <w:vAlign w:val="bottom"/>
          </w:tcPr>
          <w:p w14:paraId="5C50F762" w14:textId="674D3EC5" w:rsidR="003604DD" w:rsidRPr="003604DD" w:rsidRDefault="003604DD" w:rsidP="003604DD">
            <w:pPr>
              <w:ind w:firstLine="0"/>
              <w:rPr>
                <w:sz w:val="26"/>
                <w:szCs w:val="26"/>
              </w:rPr>
            </w:pPr>
            <w:r w:rsidRPr="003604DD">
              <w:rPr>
                <w:color w:val="000000"/>
                <w:sz w:val="26"/>
                <w:szCs w:val="26"/>
              </w:rPr>
              <w:t>0.705</w:t>
            </w:r>
            <w:r w:rsidR="0055538D">
              <w:rPr>
                <w:color w:val="000000"/>
                <w:sz w:val="26"/>
                <w:szCs w:val="26"/>
              </w:rPr>
              <w:t>00</w:t>
            </w:r>
          </w:p>
        </w:tc>
        <w:tc>
          <w:tcPr>
            <w:tcW w:w="1646" w:type="dxa"/>
            <w:vAlign w:val="bottom"/>
          </w:tcPr>
          <w:p w14:paraId="292F56F3" w14:textId="3B007D92" w:rsidR="003604DD" w:rsidRPr="003604DD" w:rsidRDefault="003604DD" w:rsidP="003604DD">
            <w:pPr>
              <w:ind w:firstLine="0"/>
              <w:rPr>
                <w:sz w:val="26"/>
                <w:szCs w:val="26"/>
              </w:rPr>
            </w:pPr>
            <w:r w:rsidRPr="003604DD">
              <w:rPr>
                <w:color w:val="000000"/>
                <w:sz w:val="26"/>
                <w:szCs w:val="26"/>
              </w:rPr>
              <w:t>0.762</w:t>
            </w:r>
            <w:r w:rsidR="0055538D">
              <w:rPr>
                <w:color w:val="000000"/>
                <w:sz w:val="26"/>
                <w:szCs w:val="26"/>
              </w:rPr>
              <w:t>00</w:t>
            </w:r>
          </w:p>
        </w:tc>
        <w:tc>
          <w:tcPr>
            <w:tcW w:w="1160" w:type="dxa"/>
            <w:vAlign w:val="bottom"/>
          </w:tcPr>
          <w:p w14:paraId="182774C8" w14:textId="276405F7" w:rsidR="003604DD" w:rsidRPr="003604DD" w:rsidRDefault="003604DD" w:rsidP="003604DD">
            <w:pPr>
              <w:ind w:firstLine="0"/>
              <w:rPr>
                <w:sz w:val="26"/>
                <w:szCs w:val="26"/>
              </w:rPr>
            </w:pPr>
            <w:r w:rsidRPr="003604DD">
              <w:rPr>
                <w:color w:val="000000"/>
                <w:sz w:val="26"/>
                <w:szCs w:val="26"/>
              </w:rPr>
              <w:t>0.61</w:t>
            </w:r>
            <w:r w:rsidR="0055538D">
              <w:rPr>
                <w:color w:val="000000"/>
                <w:sz w:val="26"/>
                <w:szCs w:val="26"/>
              </w:rPr>
              <w:t>00</w:t>
            </w:r>
            <w:r w:rsidR="0087170F">
              <w:rPr>
                <w:color w:val="000000"/>
                <w:sz w:val="26"/>
                <w:szCs w:val="26"/>
              </w:rPr>
              <w:t>0</w:t>
            </w:r>
          </w:p>
        </w:tc>
        <w:tc>
          <w:tcPr>
            <w:tcW w:w="1134" w:type="dxa"/>
            <w:vAlign w:val="bottom"/>
          </w:tcPr>
          <w:p w14:paraId="3CB7E197" w14:textId="25789FEF" w:rsidR="003604DD" w:rsidRPr="003604DD" w:rsidRDefault="003604DD" w:rsidP="003604DD">
            <w:pPr>
              <w:ind w:firstLine="0"/>
              <w:rPr>
                <w:sz w:val="26"/>
                <w:szCs w:val="26"/>
              </w:rPr>
            </w:pPr>
            <w:r w:rsidRPr="003604DD">
              <w:rPr>
                <w:color w:val="000000"/>
                <w:sz w:val="26"/>
                <w:szCs w:val="26"/>
              </w:rPr>
              <w:t>0.435</w:t>
            </w:r>
            <w:r w:rsidR="0055538D">
              <w:rPr>
                <w:color w:val="000000"/>
                <w:sz w:val="26"/>
                <w:szCs w:val="26"/>
              </w:rPr>
              <w:t>00</w:t>
            </w:r>
          </w:p>
        </w:tc>
      </w:tr>
      <w:tr w:rsidR="003604DD" w14:paraId="5AB65046" w14:textId="77777777" w:rsidTr="00480075">
        <w:tc>
          <w:tcPr>
            <w:tcW w:w="3435" w:type="dxa"/>
            <w:vAlign w:val="bottom"/>
          </w:tcPr>
          <w:p w14:paraId="08447219" w14:textId="6C89A074" w:rsidR="003604DD" w:rsidRPr="003604DD" w:rsidRDefault="003604DD" w:rsidP="003604DD">
            <w:pPr>
              <w:ind w:firstLine="0"/>
              <w:rPr>
                <w:sz w:val="26"/>
                <w:szCs w:val="26"/>
              </w:rPr>
            </w:pPr>
            <w:r w:rsidRPr="003604DD">
              <w:rPr>
                <w:color w:val="000000"/>
                <w:sz w:val="26"/>
                <w:szCs w:val="26"/>
              </w:rPr>
              <w:t>Zeller_fecal_colorectal_cancer</w:t>
            </w:r>
          </w:p>
        </w:tc>
        <w:tc>
          <w:tcPr>
            <w:tcW w:w="1061" w:type="dxa"/>
            <w:vAlign w:val="bottom"/>
          </w:tcPr>
          <w:p w14:paraId="44D9DBA9" w14:textId="549D7E3D" w:rsidR="003604DD" w:rsidRPr="003604DD" w:rsidRDefault="003604DD" w:rsidP="003604DD">
            <w:pPr>
              <w:ind w:firstLine="0"/>
              <w:rPr>
                <w:sz w:val="26"/>
                <w:szCs w:val="26"/>
              </w:rPr>
            </w:pPr>
            <w:r w:rsidRPr="003604DD">
              <w:rPr>
                <w:color w:val="000000"/>
                <w:sz w:val="26"/>
                <w:szCs w:val="26"/>
              </w:rPr>
              <w:t>0.837</w:t>
            </w:r>
            <w:r w:rsidR="0055538D">
              <w:rPr>
                <w:color w:val="000000"/>
                <w:sz w:val="26"/>
                <w:szCs w:val="26"/>
              </w:rPr>
              <w:t>00</w:t>
            </w:r>
          </w:p>
        </w:tc>
        <w:tc>
          <w:tcPr>
            <w:tcW w:w="1061" w:type="dxa"/>
            <w:vAlign w:val="bottom"/>
          </w:tcPr>
          <w:p w14:paraId="74CCAD2C" w14:textId="2900AD34" w:rsidR="003604DD" w:rsidRPr="00FA52EA" w:rsidRDefault="003604DD" w:rsidP="003604DD">
            <w:pPr>
              <w:ind w:firstLine="0"/>
              <w:rPr>
                <w:b/>
                <w:bCs/>
                <w:sz w:val="26"/>
                <w:szCs w:val="26"/>
              </w:rPr>
            </w:pPr>
            <w:r w:rsidRPr="00FA52EA">
              <w:rPr>
                <w:b/>
                <w:bCs/>
                <w:color w:val="000000"/>
                <w:sz w:val="26"/>
                <w:szCs w:val="26"/>
              </w:rPr>
              <w:t>0.805</w:t>
            </w:r>
            <w:r w:rsidR="0055538D" w:rsidRPr="00FA52EA">
              <w:rPr>
                <w:b/>
                <w:bCs/>
                <w:color w:val="000000"/>
                <w:sz w:val="26"/>
                <w:szCs w:val="26"/>
              </w:rPr>
              <w:t>00</w:t>
            </w:r>
          </w:p>
        </w:tc>
        <w:tc>
          <w:tcPr>
            <w:tcW w:w="1646" w:type="dxa"/>
            <w:vAlign w:val="bottom"/>
          </w:tcPr>
          <w:p w14:paraId="6B1C5576" w14:textId="0E951D20" w:rsidR="003604DD" w:rsidRPr="00FA52EA" w:rsidRDefault="003604DD" w:rsidP="003604DD">
            <w:pPr>
              <w:ind w:firstLine="0"/>
              <w:rPr>
                <w:b/>
                <w:bCs/>
                <w:sz w:val="26"/>
                <w:szCs w:val="26"/>
              </w:rPr>
            </w:pPr>
            <w:r w:rsidRPr="00FA52EA">
              <w:rPr>
                <w:b/>
                <w:bCs/>
                <w:color w:val="000000"/>
                <w:sz w:val="26"/>
                <w:szCs w:val="26"/>
              </w:rPr>
              <w:t>0.873</w:t>
            </w:r>
            <w:r w:rsidR="0055538D" w:rsidRPr="00FA52EA">
              <w:rPr>
                <w:b/>
                <w:bCs/>
                <w:color w:val="000000"/>
                <w:sz w:val="26"/>
                <w:szCs w:val="26"/>
              </w:rPr>
              <w:t>00</w:t>
            </w:r>
          </w:p>
        </w:tc>
        <w:tc>
          <w:tcPr>
            <w:tcW w:w="1160" w:type="dxa"/>
            <w:vAlign w:val="bottom"/>
          </w:tcPr>
          <w:p w14:paraId="39078009" w14:textId="0F2A7FED" w:rsidR="003604DD" w:rsidRPr="003604DD" w:rsidRDefault="003604DD" w:rsidP="003604DD">
            <w:pPr>
              <w:ind w:firstLine="0"/>
              <w:rPr>
                <w:sz w:val="26"/>
                <w:szCs w:val="26"/>
              </w:rPr>
            </w:pPr>
            <w:r w:rsidRPr="003604DD">
              <w:rPr>
                <w:color w:val="000000"/>
                <w:sz w:val="26"/>
                <w:szCs w:val="26"/>
              </w:rPr>
              <w:t>0.743</w:t>
            </w:r>
            <w:r w:rsidR="0055538D">
              <w:rPr>
                <w:color w:val="000000"/>
                <w:sz w:val="26"/>
                <w:szCs w:val="26"/>
              </w:rPr>
              <w:t>00</w:t>
            </w:r>
          </w:p>
        </w:tc>
        <w:tc>
          <w:tcPr>
            <w:tcW w:w="1134" w:type="dxa"/>
            <w:vAlign w:val="bottom"/>
          </w:tcPr>
          <w:p w14:paraId="6FC7AFF5" w14:textId="4D113C7C" w:rsidR="003604DD" w:rsidRPr="003604DD" w:rsidRDefault="003604DD" w:rsidP="003604DD">
            <w:pPr>
              <w:ind w:firstLine="0"/>
              <w:rPr>
                <w:sz w:val="26"/>
                <w:szCs w:val="26"/>
              </w:rPr>
            </w:pPr>
            <w:r w:rsidRPr="003604DD">
              <w:rPr>
                <w:color w:val="000000"/>
                <w:sz w:val="26"/>
                <w:szCs w:val="26"/>
              </w:rPr>
              <w:t>0.523</w:t>
            </w:r>
            <w:r w:rsidR="0055538D">
              <w:rPr>
                <w:color w:val="000000"/>
                <w:sz w:val="26"/>
                <w:szCs w:val="26"/>
              </w:rPr>
              <w:t>00</w:t>
            </w:r>
          </w:p>
        </w:tc>
      </w:tr>
    </w:tbl>
    <w:p w14:paraId="179C435D" w14:textId="4AEB5117" w:rsidR="00734DC0" w:rsidRDefault="00000000" w:rsidP="001F79DC">
      <w:pPr>
        <w:keepNext/>
        <w:pBdr>
          <w:top w:val="nil"/>
          <w:left w:val="nil"/>
          <w:bottom w:val="nil"/>
          <w:right w:val="nil"/>
          <w:between w:val="nil"/>
        </w:pBdr>
        <w:ind w:firstLine="420"/>
      </w:pPr>
      <w:bookmarkStart w:id="1285" w:name="_heading=h.2jxsxqh" w:colFirst="0" w:colLast="0"/>
      <w:bookmarkEnd w:id="1285"/>
      <w:r>
        <w:t>So sánh độ chính xác của bài báo gốc, kết quả của chúng tôi cho thấy trong mọi trường hợp kết quả có cả cao hơn và thấp hơn. Cụ thể, độ chính xác khác nhau đáng kể đối với hai tập dữ liệu: AUC tăng từ 0</w:t>
      </w:r>
      <w:r w:rsidR="003305BF">
        <w:t>.</w:t>
      </w:r>
      <w:r>
        <w:t>655 lên 0</w:t>
      </w:r>
      <w:r w:rsidR="003305BF">
        <w:t>.</w:t>
      </w:r>
      <w:r>
        <w:t>766 đối với bệnh béo phì, từ 0</w:t>
      </w:r>
      <w:r w:rsidR="003305BF">
        <w:t>.</w:t>
      </w:r>
      <w:r>
        <w:t>89 lên 0</w:t>
      </w:r>
      <w:r w:rsidR="003305BF">
        <w:t>.</w:t>
      </w:r>
      <w:r>
        <w:t>921 đối với IBD. Trong bốn trường hợp còn lại, từ 0</w:t>
      </w:r>
      <w:r w:rsidR="003305BF">
        <w:t>.</w:t>
      </w:r>
      <w:r>
        <w:t>945 giảm 0</w:t>
      </w:r>
      <w:r w:rsidR="003305BF">
        <w:t>.</w:t>
      </w:r>
      <w:r>
        <w:t>921 đối với IBD, AUC giảm từ 0</w:t>
      </w:r>
      <w:r w:rsidR="003305BF">
        <w:t>.</w:t>
      </w:r>
      <w:r>
        <w:t>744 lên 0</w:t>
      </w:r>
      <w:r w:rsidR="003305BF">
        <w:t>.</w:t>
      </w:r>
      <w:r>
        <w:t>736 đối với bệnh T2D, từ 0</w:t>
      </w:r>
      <w:r w:rsidR="003305BF">
        <w:t>.</w:t>
      </w:r>
      <w:r>
        <w:t>762 giảm còn 0</w:t>
      </w:r>
      <w:r w:rsidR="003305BF">
        <w:t>.</w:t>
      </w:r>
      <w:r>
        <w:t>61 đối với WT2D và từ 0</w:t>
      </w:r>
      <w:r w:rsidR="003305BF">
        <w:t>.</w:t>
      </w:r>
      <w:r>
        <w:t>873 giảm còn 0</w:t>
      </w:r>
      <w:r w:rsidR="003305BF">
        <w:t>.</w:t>
      </w:r>
      <w:r>
        <w:t xml:space="preserve">743 đối với ung thư đại trực tràng. </w:t>
      </w:r>
    </w:p>
    <w:p w14:paraId="64D1935D" w14:textId="15493A06" w:rsidR="004F53F4" w:rsidRDefault="00000000" w:rsidP="00BC1D2E">
      <w:r>
        <w:t>So sánh độ chính xác</w:t>
      </w:r>
      <w:r w:rsidR="004F53F4">
        <w:t xml:space="preserve"> của EQW</w:t>
      </w:r>
      <w:r>
        <w:t xml:space="preserve">, kết quả của chúng tôi cho thấy trong mọi trường hợp kết quả tương tự và kém hơn. Tương tự như trên, độ chính xác khác nhau đáng kể đối với </w:t>
      </w:r>
      <w:r>
        <w:lastRenderedPageBreak/>
        <w:t>hai tập dữ liệu: AUC tăng từ 0</w:t>
      </w:r>
      <w:r w:rsidR="003305BF">
        <w:t>.</w:t>
      </w:r>
      <w:r>
        <w:t>673 lên 0</w:t>
      </w:r>
      <w:r w:rsidR="003305BF">
        <w:t>.</w:t>
      </w:r>
      <w:r>
        <w:t>766 đối với bệnh béo phì, từ 0</w:t>
      </w:r>
      <w:r w:rsidR="003305BF">
        <w:t>.</w:t>
      </w:r>
      <w:r>
        <w:t>851 lên 0</w:t>
      </w:r>
      <w:r w:rsidR="003305BF">
        <w:t>.</w:t>
      </w:r>
      <w:r>
        <w:t>921 đối với IBD. Trong bốn trường hợp còn lại, từ 0</w:t>
      </w:r>
      <w:r w:rsidR="003305BF">
        <w:t>.</w:t>
      </w:r>
      <w:r>
        <w:t>955 giảm 0</w:t>
      </w:r>
      <w:r w:rsidR="003305BF">
        <w:t>.</w:t>
      </w:r>
      <w:r>
        <w:t>921 đối với IBD, AUC giảm từ 0</w:t>
      </w:r>
      <w:r w:rsidR="003305BF">
        <w:t>.</w:t>
      </w:r>
      <w:r>
        <w:t>78 lên 0</w:t>
      </w:r>
      <w:r w:rsidR="003305BF">
        <w:t>.</w:t>
      </w:r>
      <w:r>
        <w:t>736 đối với bệnh T2D, từ 0</w:t>
      </w:r>
      <w:r w:rsidR="003305BF">
        <w:t>.</w:t>
      </w:r>
      <w:r>
        <w:t>812 giảm còn 0</w:t>
      </w:r>
      <w:r w:rsidR="003305BF">
        <w:t>.</w:t>
      </w:r>
      <w:r>
        <w:t>61 đối với WT2D và từ 0</w:t>
      </w:r>
      <w:r w:rsidR="003305BF">
        <w:t>.</w:t>
      </w:r>
      <w:r>
        <w:t xml:space="preserve">837 giảm </w:t>
      </w:r>
      <w:r w:rsidR="00BC1D2E" w:rsidRPr="002949DE">
        <w:rPr>
          <w:noProof/>
        </w:rPr>
        <w:drawing>
          <wp:anchor distT="0" distB="0" distL="114300" distR="114300" simplePos="0" relativeHeight="251658240" behindDoc="0" locked="0" layoutInCell="1" allowOverlap="1" wp14:anchorId="24DC371D" wp14:editId="67C0BCE2">
            <wp:simplePos x="0" y="0"/>
            <wp:positionH relativeFrom="column">
              <wp:posOffset>725805</wp:posOffset>
            </wp:positionH>
            <wp:positionV relativeFrom="paragraph">
              <wp:posOffset>1047115</wp:posOffset>
            </wp:positionV>
            <wp:extent cx="4826635" cy="2883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26635" cy="2883535"/>
                    </a:xfrm>
                    <a:prstGeom prst="rect">
                      <a:avLst/>
                    </a:prstGeom>
                  </pic:spPr>
                </pic:pic>
              </a:graphicData>
            </a:graphic>
            <wp14:sizeRelH relativeFrom="page">
              <wp14:pctWidth>0</wp14:pctWidth>
            </wp14:sizeRelH>
            <wp14:sizeRelV relativeFrom="page">
              <wp14:pctHeight>0</wp14:pctHeight>
            </wp14:sizeRelV>
          </wp:anchor>
        </w:drawing>
      </w:r>
      <w:r>
        <w:t>còn 0</w:t>
      </w:r>
      <w:r w:rsidR="003305BF">
        <w:t>.</w:t>
      </w:r>
      <w:r>
        <w:t xml:space="preserve">743 đối với ung thư đại trực tràng. </w:t>
      </w:r>
    </w:p>
    <w:p w14:paraId="6FEFAC48" w14:textId="5EBE86A2" w:rsidR="00D27DEF" w:rsidRPr="00BC1D2E" w:rsidRDefault="00BC1D2E" w:rsidP="00BC1D2E">
      <w:pPr>
        <w:pStyle w:val="Caption"/>
        <w:jc w:val="center"/>
        <w:rPr>
          <w:i/>
          <w:iCs/>
          <w:sz w:val="20"/>
        </w:rPr>
      </w:pPr>
      <w:bookmarkStart w:id="1286" w:name="_Toc152335928"/>
      <w:r w:rsidRPr="00BC1D2E">
        <w:rPr>
          <w:i/>
          <w:iCs/>
          <w:sz w:val="20"/>
        </w:rPr>
        <w:t xml:space="preserve">Hình </w:t>
      </w:r>
      <w:r w:rsidRPr="00BC1D2E">
        <w:rPr>
          <w:i/>
          <w:iCs/>
          <w:sz w:val="20"/>
        </w:rPr>
        <w:fldChar w:fldCharType="begin"/>
      </w:r>
      <w:r w:rsidRPr="00BC1D2E">
        <w:rPr>
          <w:i/>
          <w:iCs/>
          <w:sz w:val="20"/>
        </w:rPr>
        <w:instrText xml:space="preserve"> SEQ Hình \* ARABIC </w:instrText>
      </w:r>
      <w:r w:rsidRPr="00BC1D2E">
        <w:rPr>
          <w:i/>
          <w:iCs/>
          <w:sz w:val="20"/>
        </w:rPr>
        <w:fldChar w:fldCharType="separate"/>
      </w:r>
      <w:r w:rsidR="006A3D6D">
        <w:rPr>
          <w:i/>
          <w:iCs/>
          <w:noProof/>
          <w:sz w:val="20"/>
        </w:rPr>
        <w:t>2</w:t>
      </w:r>
      <w:r w:rsidRPr="00BC1D2E">
        <w:rPr>
          <w:i/>
          <w:iCs/>
          <w:sz w:val="20"/>
        </w:rPr>
        <w:fldChar w:fldCharType="end"/>
      </w:r>
      <w:r w:rsidRPr="00BC1D2E">
        <w:rPr>
          <w:i/>
          <w:iCs/>
          <w:sz w:val="20"/>
        </w:rPr>
        <w:t xml:space="preserve">. </w:t>
      </w:r>
      <w:r w:rsidR="00A94BD0" w:rsidRPr="00BC1D2E">
        <w:rPr>
          <w:i/>
          <w:iCs/>
          <w:sz w:val="20"/>
        </w:rPr>
        <w:t>Biểu đồ box plots thể hiện từng loại bệnh của GMM</w:t>
      </w:r>
      <w:bookmarkEnd w:id="1286"/>
    </w:p>
    <w:p w14:paraId="75B5416E" w14:textId="168B1AAB" w:rsidR="00BD77AE" w:rsidRDefault="00BD77AE" w:rsidP="00BD77AE">
      <w:r>
        <w:t xml:space="preserve">Kết quả thể hiện của GMM với độ đo AUC là: </w:t>
      </w:r>
      <m:oMath>
        <m:r>
          <m:rPr>
            <m:sty m:val="p"/>
          </m:rPr>
          <w:rPr>
            <w:rFonts w:ascii="Cambria Math" w:hAnsi="Cambria Math"/>
          </w:rPr>
          <m:t>0.78283 ± 0.10963</m:t>
        </m:r>
      </m:oMath>
    </w:p>
    <w:p w14:paraId="459C0861" w14:textId="75ED77AE" w:rsidR="00BD77AE" w:rsidRDefault="00BD77AE" w:rsidP="00BD77AE">
      <w:r>
        <w:t xml:space="preserve">Kết quả thể hiện của GMM với độ đo ACC là: </w:t>
      </w:r>
      <m:oMath>
        <m:r>
          <m:rPr>
            <m:sty m:val="p"/>
          </m:rPr>
          <w:rPr>
            <w:rFonts w:ascii="Cambria Math" w:hAnsi="Cambria Math"/>
          </w:rPr>
          <m:t>0.65350 ± 0.15677</m:t>
        </m:r>
      </m:oMath>
    </w:p>
    <w:p w14:paraId="636C8B98" w14:textId="10245FB4" w:rsidR="004F53F4" w:rsidRDefault="002949DE" w:rsidP="00BD77AE">
      <w:pPr>
        <w:ind w:firstLine="0"/>
      </w:pPr>
      <w:r w:rsidRPr="002949DE">
        <w:rPr>
          <w:noProof/>
        </w:rPr>
        <w:drawing>
          <wp:inline distT="0" distB="0" distL="0" distR="0" wp14:anchorId="5E783ABB" wp14:editId="65C71F8E">
            <wp:extent cx="5939946" cy="385103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0163" cy="3857654"/>
                    </a:xfrm>
                    <a:prstGeom prst="rect">
                      <a:avLst/>
                    </a:prstGeom>
                  </pic:spPr>
                </pic:pic>
              </a:graphicData>
            </a:graphic>
          </wp:inline>
        </w:drawing>
      </w:r>
    </w:p>
    <w:p w14:paraId="67DB40FF" w14:textId="40241200" w:rsidR="00BC1D2E" w:rsidRPr="00BC1D2E" w:rsidRDefault="00BC1D2E" w:rsidP="00BC1D2E">
      <w:pPr>
        <w:pStyle w:val="Caption"/>
        <w:jc w:val="center"/>
        <w:rPr>
          <w:i/>
          <w:iCs/>
          <w:sz w:val="20"/>
        </w:rPr>
      </w:pPr>
      <w:bookmarkStart w:id="1287" w:name="_Toc152335929"/>
      <w:r w:rsidRPr="00BC1D2E">
        <w:rPr>
          <w:i/>
          <w:iCs/>
          <w:sz w:val="20"/>
        </w:rPr>
        <w:t xml:space="preserve">Hình </w:t>
      </w:r>
      <w:r w:rsidRPr="00BC1D2E">
        <w:rPr>
          <w:i/>
          <w:iCs/>
          <w:sz w:val="20"/>
        </w:rPr>
        <w:fldChar w:fldCharType="begin"/>
      </w:r>
      <w:r w:rsidRPr="00BC1D2E">
        <w:rPr>
          <w:i/>
          <w:iCs/>
          <w:sz w:val="20"/>
        </w:rPr>
        <w:instrText xml:space="preserve"> SEQ Hình \* ARABIC </w:instrText>
      </w:r>
      <w:r w:rsidRPr="00BC1D2E">
        <w:rPr>
          <w:i/>
          <w:iCs/>
          <w:sz w:val="20"/>
        </w:rPr>
        <w:fldChar w:fldCharType="separate"/>
      </w:r>
      <w:r w:rsidR="006A3D6D">
        <w:rPr>
          <w:i/>
          <w:iCs/>
          <w:noProof/>
          <w:sz w:val="20"/>
        </w:rPr>
        <w:t>3</w:t>
      </w:r>
      <w:r w:rsidRPr="00BC1D2E">
        <w:rPr>
          <w:i/>
          <w:iCs/>
          <w:sz w:val="20"/>
        </w:rPr>
        <w:fldChar w:fldCharType="end"/>
      </w:r>
      <w:r w:rsidRPr="00BC1D2E">
        <w:rPr>
          <w:i/>
          <w:iCs/>
          <w:sz w:val="20"/>
        </w:rPr>
        <w:t>. Biểu đồ box plots thể hiện từng loại bệnh của GMM, MetAML, EQW</w:t>
      </w:r>
      <w:bookmarkEnd w:id="1287"/>
    </w:p>
    <w:p w14:paraId="56B48936" w14:textId="77777777" w:rsidR="00BD77AE" w:rsidRDefault="00BD77AE" w:rsidP="00BD77AE">
      <w:pPr>
        <w:ind w:firstLine="0"/>
      </w:pPr>
    </w:p>
    <w:p w14:paraId="4B03FAAF" w14:textId="608AD2EC" w:rsidR="00734DC0" w:rsidRPr="00D25C01" w:rsidRDefault="00D25C01" w:rsidP="00D25C01">
      <w:pPr>
        <w:pStyle w:val="Caption"/>
        <w:jc w:val="center"/>
        <w:rPr>
          <w:i/>
          <w:iCs/>
          <w:sz w:val="20"/>
        </w:rPr>
      </w:pPr>
      <w:bookmarkStart w:id="1288" w:name="_Toc152444348"/>
      <w:r w:rsidRPr="00287A26">
        <w:rPr>
          <w:i/>
          <w:iCs/>
          <w:sz w:val="20"/>
        </w:rPr>
        <w:t xml:space="preserve">Bảng </w:t>
      </w:r>
      <w:r w:rsidRPr="00287A26">
        <w:rPr>
          <w:i/>
          <w:iCs/>
          <w:sz w:val="20"/>
        </w:rPr>
        <w:fldChar w:fldCharType="begin"/>
      </w:r>
      <w:r w:rsidRPr="00287A26">
        <w:rPr>
          <w:i/>
          <w:iCs/>
          <w:sz w:val="20"/>
        </w:rPr>
        <w:instrText xml:space="preserve"> SEQ Bảng \* ARABIC </w:instrText>
      </w:r>
      <w:r w:rsidRPr="00287A26">
        <w:rPr>
          <w:i/>
          <w:iCs/>
          <w:sz w:val="20"/>
        </w:rPr>
        <w:fldChar w:fldCharType="separate"/>
      </w:r>
      <w:r w:rsidR="00C90E60">
        <w:rPr>
          <w:i/>
          <w:iCs/>
          <w:noProof/>
          <w:sz w:val="20"/>
        </w:rPr>
        <w:t>3</w:t>
      </w:r>
      <w:r w:rsidRPr="00287A26">
        <w:rPr>
          <w:i/>
          <w:iCs/>
          <w:sz w:val="20"/>
        </w:rPr>
        <w:fldChar w:fldCharType="end"/>
      </w:r>
      <w:r w:rsidRPr="00287A26">
        <w:rPr>
          <w:i/>
          <w:iCs/>
          <w:sz w:val="20"/>
        </w:rPr>
        <w:t xml:space="preserve">. </w:t>
      </w:r>
      <w:r w:rsidR="00634895">
        <w:rPr>
          <w:i/>
          <w:iCs/>
          <w:sz w:val="20"/>
        </w:rPr>
        <w:t>So sánh</w:t>
      </w:r>
      <w:r w:rsidRPr="00287A26">
        <w:rPr>
          <w:i/>
          <w:iCs/>
          <w:sz w:val="20"/>
        </w:rPr>
        <w:t xml:space="preserve"> độ đo AUC và ACC của GMM, </w:t>
      </w:r>
      <w:r>
        <w:rPr>
          <w:i/>
          <w:iCs/>
          <w:sz w:val="20"/>
        </w:rPr>
        <w:t xml:space="preserve">binning GMM với </w:t>
      </w:r>
      <w:r w:rsidRPr="00287A26">
        <w:rPr>
          <w:i/>
          <w:iCs/>
          <w:sz w:val="20"/>
        </w:rPr>
        <w:t>RF và SVM</w:t>
      </w:r>
      <w:bookmarkEnd w:id="1288"/>
    </w:p>
    <w:tbl>
      <w:tblPr>
        <w:tblStyle w:val="TableGrid"/>
        <w:tblW w:w="9493" w:type="dxa"/>
        <w:tblLayout w:type="fixed"/>
        <w:tblLook w:val="04A0" w:firstRow="1" w:lastRow="0" w:firstColumn="1" w:lastColumn="0" w:noHBand="0" w:noVBand="1"/>
      </w:tblPr>
      <w:tblGrid>
        <w:gridCol w:w="2689"/>
        <w:gridCol w:w="1134"/>
        <w:gridCol w:w="1134"/>
        <w:gridCol w:w="1134"/>
        <w:gridCol w:w="1134"/>
        <w:gridCol w:w="1105"/>
        <w:gridCol w:w="1163"/>
      </w:tblGrid>
      <w:tr w:rsidR="00287A26" w14:paraId="6EC5628E" w14:textId="77777777" w:rsidTr="00FE362E">
        <w:tc>
          <w:tcPr>
            <w:tcW w:w="2689" w:type="dxa"/>
            <w:vMerge w:val="restart"/>
          </w:tcPr>
          <w:p w14:paraId="42F907D1" w14:textId="07C09470" w:rsidR="00287A26" w:rsidRPr="00287A26" w:rsidRDefault="00287A26" w:rsidP="00287A26">
            <w:pPr>
              <w:ind w:firstLine="0"/>
              <w:jc w:val="center"/>
              <w:rPr>
                <w:sz w:val="26"/>
                <w:szCs w:val="26"/>
              </w:rPr>
            </w:pPr>
            <w:r w:rsidRPr="00287A26">
              <w:rPr>
                <w:sz w:val="26"/>
                <w:szCs w:val="26"/>
              </w:rPr>
              <w:t>Dataset</w:t>
            </w:r>
          </w:p>
        </w:tc>
        <w:tc>
          <w:tcPr>
            <w:tcW w:w="2268" w:type="dxa"/>
            <w:gridSpan w:val="2"/>
          </w:tcPr>
          <w:p w14:paraId="2FAB6180" w14:textId="35B8FC27" w:rsidR="00287A26" w:rsidRPr="00287A26" w:rsidRDefault="00287A26" w:rsidP="00287A26">
            <w:pPr>
              <w:ind w:firstLine="0"/>
              <w:jc w:val="center"/>
              <w:rPr>
                <w:sz w:val="26"/>
                <w:szCs w:val="26"/>
              </w:rPr>
            </w:pPr>
            <w:r w:rsidRPr="00287A26">
              <w:rPr>
                <w:sz w:val="26"/>
                <w:szCs w:val="26"/>
              </w:rPr>
              <w:t>GMM</w:t>
            </w:r>
          </w:p>
        </w:tc>
        <w:tc>
          <w:tcPr>
            <w:tcW w:w="2268" w:type="dxa"/>
            <w:gridSpan w:val="2"/>
          </w:tcPr>
          <w:p w14:paraId="06F9D03C" w14:textId="41846F76" w:rsidR="00287A26" w:rsidRPr="00287A26" w:rsidRDefault="00663452" w:rsidP="00287A26">
            <w:pPr>
              <w:ind w:firstLine="0"/>
              <w:jc w:val="center"/>
              <w:rPr>
                <w:sz w:val="26"/>
                <w:szCs w:val="26"/>
              </w:rPr>
            </w:pPr>
            <w:r>
              <w:rPr>
                <w:sz w:val="26"/>
                <w:szCs w:val="26"/>
              </w:rPr>
              <w:t xml:space="preserve">(GMM) </w:t>
            </w:r>
            <w:r w:rsidR="00287A26" w:rsidRPr="00287A26">
              <w:rPr>
                <w:sz w:val="26"/>
                <w:szCs w:val="26"/>
              </w:rPr>
              <w:t>RF</w:t>
            </w:r>
          </w:p>
        </w:tc>
        <w:tc>
          <w:tcPr>
            <w:tcW w:w="2268" w:type="dxa"/>
            <w:gridSpan w:val="2"/>
          </w:tcPr>
          <w:p w14:paraId="421875EE" w14:textId="3C207F48" w:rsidR="00287A26" w:rsidRPr="00287A26" w:rsidRDefault="00663452" w:rsidP="00287A26">
            <w:pPr>
              <w:ind w:firstLine="0"/>
              <w:jc w:val="center"/>
              <w:rPr>
                <w:sz w:val="26"/>
                <w:szCs w:val="26"/>
              </w:rPr>
            </w:pPr>
            <w:r>
              <w:rPr>
                <w:sz w:val="26"/>
                <w:szCs w:val="26"/>
              </w:rPr>
              <w:t xml:space="preserve">(GMM) </w:t>
            </w:r>
            <w:r w:rsidR="00287A26" w:rsidRPr="00287A26">
              <w:rPr>
                <w:sz w:val="26"/>
                <w:szCs w:val="26"/>
              </w:rPr>
              <w:t>SVM</w:t>
            </w:r>
          </w:p>
        </w:tc>
      </w:tr>
      <w:tr w:rsidR="00FE362E" w14:paraId="1E143158" w14:textId="77777777" w:rsidTr="00FE362E">
        <w:tc>
          <w:tcPr>
            <w:tcW w:w="2689" w:type="dxa"/>
            <w:vMerge/>
          </w:tcPr>
          <w:p w14:paraId="2562D2CE" w14:textId="77777777" w:rsidR="00287A26" w:rsidRPr="00287A26" w:rsidRDefault="00287A26" w:rsidP="00287A26">
            <w:pPr>
              <w:ind w:firstLine="0"/>
              <w:jc w:val="center"/>
              <w:rPr>
                <w:sz w:val="26"/>
                <w:szCs w:val="26"/>
              </w:rPr>
            </w:pPr>
          </w:p>
        </w:tc>
        <w:tc>
          <w:tcPr>
            <w:tcW w:w="1134" w:type="dxa"/>
          </w:tcPr>
          <w:p w14:paraId="5B3DEDFE" w14:textId="6A7AA612" w:rsidR="00287A26" w:rsidRPr="00287A26" w:rsidRDefault="00287A26" w:rsidP="00287A26">
            <w:pPr>
              <w:ind w:firstLine="0"/>
              <w:jc w:val="center"/>
              <w:rPr>
                <w:sz w:val="26"/>
                <w:szCs w:val="26"/>
              </w:rPr>
            </w:pPr>
            <w:r w:rsidRPr="00287A26">
              <w:rPr>
                <w:sz w:val="26"/>
                <w:szCs w:val="26"/>
              </w:rPr>
              <w:t>ACC</w:t>
            </w:r>
          </w:p>
        </w:tc>
        <w:tc>
          <w:tcPr>
            <w:tcW w:w="1134" w:type="dxa"/>
          </w:tcPr>
          <w:p w14:paraId="71E01C36" w14:textId="7246BD1B" w:rsidR="00287A26" w:rsidRPr="00287A26" w:rsidRDefault="00287A26" w:rsidP="00287A26">
            <w:pPr>
              <w:ind w:firstLine="0"/>
              <w:jc w:val="center"/>
              <w:rPr>
                <w:sz w:val="26"/>
                <w:szCs w:val="26"/>
              </w:rPr>
            </w:pPr>
            <w:r w:rsidRPr="00287A26">
              <w:rPr>
                <w:sz w:val="26"/>
                <w:szCs w:val="26"/>
              </w:rPr>
              <w:t>AUC</w:t>
            </w:r>
          </w:p>
        </w:tc>
        <w:tc>
          <w:tcPr>
            <w:tcW w:w="1134" w:type="dxa"/>
          </w:tcPr>
          <w:p w14:paraId="3DA735E2" w14:textId="2D7F2087" w:rsidR="00287A26" w:rsidRPr="00287A26" w:rsidRDefault="00287A26" w:rsidP="00287A26">
            <w:pPr>
              <w:ind w:firstLine="0"/>
              <w:jc w:val="center"/>
              <w:rPr>
                <w:sz w:val="26"/>
                <w:szCs w:val="26"/>
              </w:rPr>
            </w:pPr>
            <w:r w:rsidRPr="00287A26">
              <w:rPr>
                <w:sz w:val="26"/>
                <w:szCs w:val="26"/>
              </w:rPr>
              <w:t>ACC</w:t>
            </w:r>
          </w:p>
        </w:tc>
        <w:tc>
          <w:tcPr>
            <w:tcW w:w="1134" w:type="dxa"/>
          </w:tcPr>
          <w:p w14:paraId="52CAF917" w14:textId="010F9BEF" w:rsidR="00287A26" w:rsidRPr="00287A26" w:rsidRDefault="00287A26" w:rsidP="00287A26">
            <w:pPr>
              <w:ind w:firstLine="0"/>
              <w:jc w:val="center"/>
              <w:rPr>
                <w:sz w:val="26"/>
                <w:szCs w:val="26"/>
              </w:rPr>
            </w:pPr>
            <w:r w:rsidRPr="00287A26">
              <w:rPr>
                <w:sz w:val="26"/>
                <w:szCs w:val="26"/>
              </w:rPr>
              <w:t>AUC</w:t>
            </w:r>
          </w:p>
        </w:tc>
        <w:tc>
          <w:tcPr>
            <w:tcW w:w="1105" w:type="dxa"/>
          </w:tcPr>
          <w:p w14:paraId="4FC2C6F7" w14:textId="7068A3A8" w:rsidR="00287A26" w:rsidRPr="00287A26" w:rsidRDefault="00287A26" w:rsidP="00287A26">
            <w:pPr>
              <w:ind w:firstLine="0"/>
              <w:jc w:val="center"/>
              <w:rPr>
                <w:sz w:val="26"/>
                <w:szCs w:val="26"/>
              </w:rPr>
            </w:pPr>
            <w:r w:rsidRPr="00287A26">
              <w:rPr>
                <w:sz w:val="26"/>
                <w:szCs w:val="26"/>
              </w:rPr>
              <w:t>ACC</w:t>
            </w:r>
          </w:p>
        </w:tc>
        <w:tc>
          <w:tcPr>
            <w:tcW w:w="1163" w:type="dxa"/>
          </w:tcPr>
          <w:p w14:paraId="7E57C2E0" w14:textId="795B4E0D" w:rsidR="00287A26" w:rsidRPr="00287A26" w:rsidRDefault="00287A26" w:rsidP="00287A26">
            <w:pPr>
              <w:ind w:firstLine="0"/>
              <w:jc w:val="center"/>
              <w:rPr>
                <w:sz w:val="26"/>
                <w:szCs w:val="26"/>
              </w:rPr>
            </w:pPr>
            <w:r w:rsidRPr="00287A26">
              <w:rPr>
                <w:sz w:val="26"/>
                <w:szCs w:val="26"/>
              </w:rPr>
              <w:t>AUC</w:t>
            </w:r>
          </w:p>
        </w:tc>
      </w:tr>
      <w:tr w:rsidR="00FE362E" w14:paraId="3B048CF8" w14:textId="77777777" w:rsidTr="00FE362E">
        <w:tc>
          <w:tcPr>
            <w:tcW w:w="2689" w:type="dxa"/>
            <w:vAlign w:val="bottom"/>
          </w:tcPr>
          <w:p w14:paraId="07B5ADAD" w14:textId="1568F94B" w:rsidR="00287A26" w:rsidRPr="00287A26" w:rsidRDefault="00287A26" w:rsidP="00287A26">
            <w:pPr>
              <w:ind w:firstLine="0"/>
              <w:rPr>
                <w:sz w:val="26"/>
                <w:szCs w:val="26"/>
              </w:rPr>
            </w:pPr>
            <w:r w:rsidRPr="00287A26">
              <w:rPr>
                <w:color w:val="000000"/>
                <w:sz w:val="26"/>
                <w:szCs w:val="26"/>
              </w:rPr>
              <w:t>Chatelier_gut_obesity</w:t>
            </w:r>
          </w:p>
        </w:tc>
        <w:tc>
          <w:tcPr>
            <w:tcW w:w="1134" w:type="dxa"/>
            <w:vAlign w:val="bottom"/>
          </w:tcPr>
          <w:p w14:paraId="5FD47BDF" w14:textId="71CBB0BE" w:rsidR="00287A26" w:rsidRPr="00FA52EA" w:rsidRDefault="00287A26" w:rsidP="00287A26">
            <w:pPr>
              <w:ind w:firstLine="0"/>
              <w:rPr>
                <w:b/>
                <w:bCs/>
                <w:sz w:val="26"/>
                <w:szCs w:val="26"/>
              </w:rPr>
            </w:pPr>
            <w:r w:rsidRPr="00FA52EA">
              <w:rPr>
                <w:b/>
                <w:bCs/>
                <w:color w:val="000000"/>
                <w:sz w:val="26"/>
                <w:szCs w:val="26"/>
              </w:rPr>
              <w:t>0.593</w:t>
            </w:r>
            <w:r w:rsidR="00480075" w:rsidRPr="00FA52EA">
              <w:rPr>
                <w:b/>
                <w:bCs/>
                <w:color w:val="000000"/>
                <w:sz w:val="26"/>
                <w:szCs w:val="26"/>
              </w:rPr>
              <w:t>00</w:t>
            </w:r>
          </w:p>
        </w:tc>
        <w:tc>
          <w:tcPr>
            <w:tcW w:w="1134" w:type="dxa"/>
            <w:vAlign w:val="bottom"/>
          </w:tcPr>
          <w:p w14:paraId="75A0F26D" w14:textId="0486E889" w:rsidR="00287A26" w:rsidRPr="00FA52EA" w:rsidRDefault="00287A26" w:rsidP="00287A26">
            <w:pPr>
              <w:ind w:firstLine="0"/>
              <w:rPr>
                <w:b/>
                <w:bCs/>
                <w:sz w:val="26"/>
                <w:szCs w:val="26"/>
              </w:rPr>
            </w:pPr>
            <w:r w:rsidRPr="00FA52EA">
              <w:rPr>
                <w:b/>
                <w:bCs/>
                <w:color w:val="000000"/>
                <w:sz w:val="26"/>
                <w:szCs w:val="26"/>
              </w:rPr>
              <w:t>0.766</w:t>
            </w:r>
            <w:r w:rsidR="00480075" w:rsidRPr="00FA52EA">
              <w:rPr>
                <w:b/>
                <w:bCs/>
                <w:color w:val="000000"/>
                <w:sz w:val="26"/>
                <w:szCs w:val="26"/>
              </w:rPr>
              <w:t>00</w:t>
            </w:r>
          </w:p>
        </w:tc>
        <w:tc>
          <w:tcPr>
            <w:tcW w:w="1134" w:type="dxa"/>
            <w:vAlign w:val="bottom"/>
          </w:tcPr>
          <w:p w14:paraId="3A812653" w14:textId="05395D7A" w:rsidR="00287A26" w:rsidRPr="00287A26" w:rsidRDefault="00287A26" w:rsidP="00287A26">
            <w:pPr>
              <w:ind w:firstLine="0"/>
              <w:rPr>
                <w:sz w:val="26"/>
                <w:szCs w:val="26"/>
              </w:rPr>
            </w:pPr>
            <w:r w:rsidRPr="00287A26">
              <w:rPr>
                <w:color w:val="000000"/>
                <w:sz w:val="26"/>
                <w:szCs w:val="26"/>
              </w:rPr>
              <w:t>0.486</w:t>
            </w:r>
            <w:r w:rsidR="00480075">
              <w:rPr>
                <w:color w:val="000000"/>
                <w:sz w:val="26"/>
                <w:szCs w:val="26"/>
              </w:rPr>
              <w:t>00</w:t>
            </w:r>
          </w:p>
        </w:tc>
        <w:tc>
          <w:tcPr>
            <w:tcW w:w="1134" w:type="dxa"/>
            <w:vAlign w:val="bottom"/>
          </w:tcPr>
          <w:p w14:paraId="07A81932" w14:textId="0FAFA799" w:rsidR="00287A26" w:rsidRPr="00287A26" w:rsidRDefault="00287A26" w:rsidP="00287A26">
            <w:pPr>
              <w:ind w:firstLine="0"/>
              <w:rPr>
                <w:sz w:val="26"/>
                <w:szCs w:val="26"/>
              </w:rPr>
            </w:pPr>
            <w:r w:rsidRPr="00287A26">
              <w:rPr>
                <w:color w:val="000000"/>
                <w:sz w:val="26"/>
                <w:szCs w:val="26"/>
              </w:rPr>
              <w:t>0.659</w:t>
            </w:r>
            <w:r w:rsidR="00480075">
              <w:rPr>
                <w:color w:val="000000"/>
                <w:sz w:val="26"/>
                <w:szCs w:val="26"/>
              </w:rPr>
              <w:t>00</w:t>
            </w:r>
          </w:p>
        </w:tc>
        <w:tc>
          <w:tcPr>
            <w:tcW w:w="1105" w:type="dxa"/>
            <w:vAlign w:val="bottom"/>
          </w:tcPr>
          <w:p w14:paraId="56DB3AE0" w14:textId="659F223F" w:rsidR="00287A26" w:rsidRPr="00287A26" w:rsidRDefault="00287A26" w:rsidP="00287A26">
            <w:pPr>
              <w:ind w:firstLine="0"/>
              <w:rPr>
                <w:sz w:val="26"/>
                <w:szCs w:val="26"/>
              </w:rPr>
            </w:pPr>
            <w:r w:rsidRPr="00287A26">
              <w:rPr>
                <w:color w:val="000000"/>
                <w:sz w:val="26"/>
                <w:szCs w:val="26"/>
              </w:rPr>
              <w:t>0.481</w:t>
            </w:r>
            <w:r w:rsidR="001615DF">
              <w:rPr>
                <w:color w:val="000000"/>
                <w:sz w:val="26"/>
                <w:szCs w:val="26"/>
              </w:rPr>
              <w:t>00</w:t>
            </w:r>
          </w:p>
        </w:tc>
        <w:tc>
          <w:tcPr>
            <w:tcW w:w="1163" w:type="dxa"/>
            <w:vAlign w:val="bottom"/>
          </w:tcPr>
          <w:p w14:paraId="336E878E" w14:textId="6E05603B" w:rsidR="00287A26" w:rsidRPr="00287A26" w:rsidRDefault="00287A26" w:rsidP="00287A26">
            <w:pPr>
              <w:ind w:firstLine="0"/>
              <w:rPr>
                <w:sz w:val="26"/>
                <w:szCs w:val="26"/>
              </w:rPr>
            </w:pPr>
            <w:r w:rsidRPr="00287A26">
              <w:rPr>
                <w:color w:val="000000"/>
                <w:sz w:val="26"/>
                <w:szCs w:val="26"/>
              </w:rPr>
              <w:t>0.524</w:t>
            </w:r>
            <w:r w:rsidR="00FE362E">
              <w:rPr>
                <w:color w:val="000000"/>
                <w:sz w:val="26"/>
                <w:szCs w:val="26"/>
              </w:rPr>
              <w:t>00</w:t>
            </w:r>
          </w:p>
        </w:tc>
      </w:tr>
      <w:tr w:rsidR="00FE362E" w14:paraId="4398E715" w14:textId="77777777" w:rsidTr="00FE362E">
        <w:tc>
          <w:tcPr>
            <w:tcW w:w="2689" w:type="dxa"/>
            <w:vAlign w:val="bottom"/>
          </w:tcPr>
          <w:p w14:paraId="38A0E1A8" w14:textId="67009B22" w:rsidR="00287A26" w:rsidRPr="00287A26" w:rsidRDefault="00287A26" w:rsidP="00287A26">
            <w:pPr>
              <w:ind w:firstLine="0"/>
              <w:rPr>
                <w:sz w:val="26"/>
                <w:szCs w:val="26"/>
              </w:rPr>
            </w:pPr>
            <w:r w:rsidRPr="00287A26">
              <w:rPr>
                <w:color w:val="000000"/>
                <w:sz w:val="26"/>
                <w:szCs w:val="26"/>
              </w:rPr>
              <w:t>metahitIBD</w:t>
            </w:r>
          </w:p>
        </w:tc>
        <w:tc>
          <w:tcPr>
            <w:tcW w:w="1134" w:type="dxa"/>
            <w:vAlign w:val="bottom"/>
          </w:tcPr>
          <w:p w14:paraId="0EFDC286" w14:textId="269B7A34" w:rsidR="00287A26" w:rsidRPr="00287A26" w:rsidRDefault="00287A26" w:rsidP="00287A26">
            <w:pPr>
              <w:ind w:firstLine="0"/>
              <w:rPr>
                <w:sz w:val="26"/>
                <w:szCs w:val="26"/>
              </w:rPr>
            </w:pPr>
            <w:r w:rsidRPr="00287A26">
              <w:rPr>
                <w:color w:val="000000"/>
                <w:sz w:val="26"/>
                <w:szCs w:val="26"/>
              </w:rPr>
              <w:t>0.846</w:t>
            </w:r>
            <w:r w:rsidR="00480075">
              <w:rPr>
                <w:color w:val="000000"/>
                <w:sz w:val="26"/>
                <w:szCs w:val="26"/>
              </w:rPr>
              <w:t>00</w:t>
            </w:r>
          </w:p>
        </w:tc>
        <w:tc>
          <w:tcPr>
            <w:tcW w:w="1134" w:type="dxa"/>
            <w:vAlign w:val="bottom"/>
          </w:tcPr>
          <w:p w14:paraId="381C5603" w14:textId="23F69B5F" w:rsidR="00287A26" w:rsidRPr="00FA52EA" w:rsidRDefault="00287A26" w:rsidP="00287A26">
            <w:pPr>
              <w:ind w:firstLine="0"/>
              <w:rPr>
                <w:b/>
                <w:bCs/>
                <w:sz w:val="26"/>
                <w:szCs w:val="26"/>
              </w:rPr>
            </w:pPr>
            <w:r w:rsidRPr="00FA52EA">
              <w:rPr>
                <w:b/>
                <w:bCs/>
                <w:color w:val="000000"/>
                <w:sz w:val="26"/>
                <w:szCs w:val="26"/>
              </w:rPr>
              <w:t>0.921</w:t>
            </w:r>
            <w:r w:rsidR="00480075" w:rsidRPr="00FA52EA">
              <w:rPr>
                <w:b/>
                <w:bCs/>
                <w:color w:val="000000"/>
                <w:sz w:val="26"/>
                <w:szCs w:val="26"/>
              </w:rPr>
              <w:t>00</w:t>
            </w:r>
          </w:p>
        </w:tc>
        <w:tc>
          <w:tcPr>
            <w:tcW w:w="1134" w:type="dxa"/>
            <w:vAlign w:val="bottom"/>
          </w:tcPr>
          <w:p w14:paraId="321C87EF" w14:textId="56431498" w:rsidR="00287A26" w:rsidRPr="00FA52EA" w:rsidRDefault="00287A26" w:rsidP="00287A26">
            <w:pPr>
              <w:ind w:firstLine="0"/>
              <w:rPr>
                <w:b/>
                <w:bCs/>
                <w:sz w:val="26"/>
                <w:szCs w:val="26"/>
              </w:rPr>
            </w:pPr>
            <w:r w:rsidRPr="00FA52EA">
              <w:rPr>
                <w:b/>
                <w:bCs/>
                <w:color w:val="000000"/>
                <w:sz w:val="26"/>
                <w:szCs w:val="26"/>
              </w:rPr>
              <w:t>0.86</w:t>
            </w:r>
            <w:r w:rsidR="00480075" w:rsidRPr="00FA52EA">
              <w:rPr>
                <w:b/>
                <w:bCs/>
                <w:color w:val="000000"/>
                <w:sz w:val="26"/>
                <w:szCs w:val="26"/>
              </w:rPr>
              <w:t>000</w:t>
            </w:r>
          </w:p>
        </w:tc>
        <w:tc>
          <w:tcPr>
            <w:tcW w:w="1134" w:type="dxa"/>
            <w:vAlign w:val="bottom"/>
          </w:tcPr>
          <w:p w14:paraId="0B97A34F" w14:textId="5BA54FE4" w:rsidR="00287A26" w:rsidRPr="00287A26" w:rsidRDefault="00287A26" w:rsidP="00287A26">
            <w:pPr>
              <w:ind w:firstLine="0"/>
              <w:rPr>
                <w:sz w:val="26"/>
                <w:szCs w:val="26"/>
              </w:rPr>
            </w:pPr>
            <w:r w:rsidRPr="00287A26">
              <w:rPr>
                <w:color w:val="000000"/>
                <w:sz w:val="26"/>
                <w:szCs w:val="26"/>
              </w:rPr>
              <w:t>0.861</w:t>
            </w:r>
            <w:r w:rsidR="00480075">
              <w:rPr>
                <w:color w:val="000000"/>
                <w:sz w:val="26"/>
                <w:szCs w:val="26"/>
              </w:rPr>
              <w:t>00</w:t>
            </w:r>
          </w:p>
        </w:tc>
        <w:tc>
          <w:tcPr>
            <w:tcW w:w="1105" w:type="dxa"/>
            <w:vAlign w:val="bottom"/>
          </w:tcPr>
          <w:p w14:paraId="5360CC1D" w14:textId="1DEBD80B" w:rsidR="00287A26" w:rsidRPr="00287A26" w:rsidRDefault="00287A26" w:rsidP="00287A26">
            <w:pPr>
              <w:ind w:firstLine="0"/>
              <w:rPr>
                <w:sz w:val="26"/>
                <w:szCs w:val="26"/>
              </w:rPr>
            </w:pPr>
            <w:r w:rsidRPr="00287A26">
              <w:rPr>
                <w:color w:val="000000"/>
                <w:sz w:val="26"/>
                <w:szCs w:val="26"/>
              </w:rPr>
              <w:t>0.827</w:t>
            </w:r>
            <w:r w:rsidR="001615DF">
              <w:rPr>
                <w:color w:val="000000"/>
                <w:sz w:val="26"/>
                <w:szCs w:val="26"/>
              </w:rPr>
              <w:t>00</w:t>
            </w:r>
          </w:p>
        </w:tc>
        <w:tc>
          <w:tcPr>
            <w:tcW w:w="1163" w:type="dxa"/>
            <w:vAlign w:val="bottom"/>
          </w:tcPr>
          <w:p w14:paraId="43835A23" w14:textId="25960DE6" w:rsidR="00287A26" w:rsidRPr="00287A26" w:rsidRDefault="00287A26" w:rsidP="00287A26">
            <w:pPr>
              <w:ind w:firstLine="0"/>
              <w:rPr>
                <w:sz w:val="26"/>
                <w:szCs w:val="26"/>
              </w:rPr>
            </w:pPr>
            <w:r w:rsidRPr="00287A26">
              <w:rPr>
                <w:color w:val="000000"/>
                <w:sz w:val="26"/>
                <w:szCs w:val="26"/>
              </w:rPr>
              <w:t>0.811</w:t>
            </w:r>
            <w:r w:rsidR="00FE362E">
              <w:rPr>
                <w:color w:val="000000"/>
                <w:sz w:val="26"/>
                <w:szCs w:val="26"/>
              </w:rPr>
              <w:t>00</w:t>
            </w:r>
          </w:p>
        </w:tc>
      </w:tr>
      <w:tr w:rsidR="00FE362E" w14:paraId="7FBFF1FD" w14:textId="77777777" w:rsidTr="00FE362E">
        <w:tc>
          <w:tcPr>
            <w:tcW w:w="2689" w:type="dxa"/>
            <w:vAlign w:val="bottom"/>
          </w:tcPr>
          <w:p w14:paraId="5BE5F34F" w14:textId="72B7620B" w:rsidR="00287A26" w:rsidRPr="00287A26" w:rsidRDefault="00287A26" w:rsidP="00287A26">
            <w:pPr>
              <w:ind w:firstLine="0"/>
              <w:rPr>
                <w:sz w:val="26"/>
                <w:szCs w:val="26"/>
              </w:rPr>
            </w:pPr>
            <w:r w:rsidRPr="00287A26">
              <w:rPr>
                <w:color w:val="000000"/>
                <w:sz w:val="26"/>
                <w:szCs w:val="26"/>
              </w:rPr>
              <w:t>Quin_gut_liver_cirrhosis</w:t>
            </w:r>
          </w:p>
        </w:tc>
        <w:tc>
          <w:tcPr>
            <w:tcW w:w="1134" w:type="dxa"/>
            <w:vAlign w:val="bottom"/>
          </w:tcPr>
          <w:p w14:paraId="1FB40002" w14:textId="1C318EA4" w:rsidR="00287A26" w:rsidRPr="00287A26" w:rsidRDefault="00287A26" w:rsidP="00287A26">
            <w:pPr>
              <w:ind w:firstLine="0"/>
              <w:rPr>
                <w:sz w:val="26"/>
                <w:szCs w:val="26"/>
              </w:rPr>
            </w:pPr>
            <w:r w:rsidRPr="00287A26">
              <w:rPr>
                <w:color w:val="000000"/>
                <w:sz w:val="26"/>
                <w:szCs w:val="26"/>
              </w:rPr>
              <w:t>0.858</w:t>
            </w:r>
            <w:r w:rsidR="00480075">
              <w:rPr>
                <w:color w:val="000000"/>
                <w:sz w:val="26"/>
                <w:szCs w:val="26"/>
              </w:rPr>
              <w:t>00</w:t>
            </w:r>
          </w:p>
        </w:tc>
        <w:tc>
          <w:tcPr>
            <w:tcW w:w="1134" w:type="dxa"/>
            <w:vAlign w:val="bottom"/>
          </w:tcPr>
          <w:p w14:paraId="57710C31" w14:textId="6858A0FD" w:rsidR="00287A26" w:rsidRPr="00FA52EA" w:rsidRDefault="00287A26" w:rsidP="00287A26">
            <w:pPr>
              <w:ind w:firstLine="0"/>
              <w:rPr>
                <w:b/>
                <w:bCs/>
                <w:sz w:val="26"/>
                <w:szCs w:val="26"/>
              </w:rPr>
            </w:pPr>
            <w:r w:rsidRPr="00FA52EA">
              <w:rPr>
                <w:b/>
                <w:bCs/>
                <w:color w:val="000000"/>
                <w:sz w:val="26"/>
                <w:szCs w:val="26"/>
              </w:rPr>
              <w:t>0.921</w:t>
            </w:r>
            <w:r w:rsidR="00480075" w:rsidRPr="00FA52EA">
              <w:rPr>
                <w:b/>
                <w:bCs/>
                <w:color w:val="000000"/>
                <w:sz w:val="26"/>
                <w:szCs w:val="26"/>
              </w:rPr>
              <w:t>00</w:t>
            </w:r>
          </w:p>
        </w:tc>
        <w:tc>
          <w:tcPr>
            <w:tcW w:w="1134" w:type="dxa"/>
            <w:vAlign w:val="bottom"/>
          </w:tcPr>
          <w:p w14:paraId="26ED87DF" w14:textId="6EE7B003" w:rsidR="00287A26" w:rsidRPr="00FA52EA" w:rsidRDefault="00287A26" w:rsidP="00287A26">
            <w:pPr>
              <w:ind w:firstLine="0"/>
              <w:rPr>
                <w:b/>
                <w:bCs/>
                <w:sz w:val="26"/>
                <w:szCs w:val="26"/>
              </w:rPr>
            </w:pPr>
            <w:r w:rsidRPr="00FA52EA">
              <w:rPr>
                <w:b/>
                <w:bCs/>
                <w:color w:val="000000"/>
                <w:sz w:val="26"/>
                <w:szCs w:val="26"/>
              </w:rPr>
              <w:t>0.875</w:t>
            </w:r>
            <w:r w:rsidR="00480075" w:rsidRPr="00FA52EA">
              <w:rPr>
                <w:b/>
                <w:bCs/>
                <w:color w:val="000000"/>
                <w:sz w:val="26"/>
                <w:szCs w:val="26"/>
              </w:rPr>
              <w:t>00</w:t>
            </w:r>
          </w:p>
        </w:tc>
        <w:tc>
          <w:tcPr>
            <w:tcW w:w="1134" w:type="dxa"/>
            <w:vAlign w:val="bottom"/>
          </w:tcPr>
          <w:p w14:paraId="01824836" w14:textId="6B073DB7" w:rsidR="00287A26" w:rsidRPr="00287A26" w:rsidRDefault="00287A26" w:rsidP="00287A26">
            <w:pPr>
              <w:ind w:firstLine="0"/>
              <w:rPr>
                <w:sz w:val="26"/>
                <w:szCs w:val="26"/>
              </w:rPr>
            </w:pPr>
            <w:r w:rsidRPr="00287A26">
              <w:rPr>
                <w:color w:val="000000"/>
                <w:sz w:val="26"/>
                <w:szCs w:val="26"/>
              </w:rPr>
              <w:t>0.879</w:t>
            </w:r>
            <w:r w:rsidR="00480075">
              <w:rPr>
                <w:color w:val="000000"/>
                <w:sz w:val="26"/>
                <w:szCs w:val="26"/>
              </w:rPr>
              <w:t>00</w:t>
            </w:r>
          </w:p>
        </w:tc>
        <w:tc>
          <w:tcPr>
            <w:tcW w:w="1105" w:type="dxa"/>
            <w:vAlign w:val="bottom"/>
          </w:tcPr>
          <w:p w14:paraId="7E18FD0E" w14:textId="6F9F2907" w:rsidR="00287A26" w:rsidRPr="00287A26" w:rsidRDefault="00287A26" w:rsidP="00287A26">
            <w:pPr>
              <w:ind w:firstLine="0"/>
              <w:rPr>
                <w:sz w:val="26"/>
                <w:szCs w:val="26"/>
              </w:rPr>
            </w:pPr>
            <w:r w:rsidRPr="00287A26">
              <w:rPr>
                <w:color w:val="000000"/>
                <w:sz w:val="26"/>
                <w:szCs w:val="26"/>
              </w:rPr>
              <w:t>0.802</w:t>
            </w:r>
            <w:r w:rsidR="001615DF">
              <w:rPr>
                <w:color w:val="000000"/>
                <w:sz w:val="26"/>
                <w:szCs w:val="26"/>
              </w:rPr>
              <w:t>00</w:t>
            </w:r>
          </w:p>
        </w:tc>
        <w:tc>
          <w:tcPr>
            <w:tcW w:w="1163" w:type="dxa"/>
            <w:vAlign w:val="bottom"/>
          </w:tcPr>
          <w:p w14:paraId="1FB10032" w14:textId="7B715C41" w:rsidR="00287A26" w:rsidRPr="00287A26" w:rsidRDefault="00287A26" w:rsidP="00287A26">
            <w:pPr>
              <w:ind w:firstLine="0"/>
              <w:rPr>
                <w:sz w:val="26"/>
                <w:szCs w:val="26"/>
              </w:rPr>
            </w:pPr>
            <w:r w:rsidRPr="00287A26">
              <w:rPr>
                <w:color w:val="000000"/>
                <w:sz w:val="26"/>
                <w:szCs w:val="26"/>
              </w:rPr>
              <w:t>0.803</w:t>
            </w:r>
            <w:r w:rsidR="00FE362E">
              <w:rPr>
                <w:color w:val="000000"/>
                <w:sz w:val="26"/>
                <w:szCs w:val="26"/>
              </w:rPr>
              <w:t>00</w:t>
            </w:r>
          </w:p>
        </w:tc>
      </w:tr>
      <w:tr w:rsidR="00FE362E" w14:paraId="6C17EE50" w14:textId="77777777" w:rsidTr="00FE362E">
        <w:tc>
          <w:tcPr>
            <w:tcW w:w="2689" w:type="dxa"/>
            <w:vAlign w:val="bottom"/>
          </w:tcPr>
          <w:p w14:paraId="01B36E6D" w14:textId="40B84042" w:rsidR="00287A26" w:rsidRPr="00287A26" w:rsidRDefault="0055538D" w:rsidP="00287A26">
            <w:pPr>
              <w:ind w:firstLine="0"/>
              <w:rPr>
                <w:sz w:val="26"/>
                <w:szCs w:val="26"/>
              </w:rPr>
            </w:pPr>
            <w:r>
              <w:rPr>
                <w:color w:val="000000"/>
                <w:sz w:val="26"/>
                <w:szCs w:val="26"/>
              </w:rPr>
              <w:t>T</w:t>
            </w:r>
            <w:r w:rsidR="00287A26" w:rsidRPr="00287A26">
              <w:rPr>
                <w:color w:val="000000"/>
                <w:sz w:val="26"/>
                <w:szCs w:val="26"/>
              </w:rPr>
              <w:t>2</w:t>
            </w:r>
            <w:r>
              <w:rPr>
                <w:color w:val="000000"/>
                <w:sz w:val="26"/>
                <w:szCs w:val="26"/>
              </w:rPr>
              <w:t>D</w:t>
            </w:r>
          </w:p>
        </w:tc>
        <w:tc>
          <w:tcPr>
            <w:tcW w:w="1134" w:type="dxa"/>
            <w:vAlign w:val="bottom"/>
          </w:tcPr>
          <w:p w14:paraId="5B9FF448" w14:textId="2CF5FBD5" w:rsidR="00287A26" w:rsidRPr="00287A26" w:rsidRDefault="00287A26" w:rsidP="00287A26">
            <w:pPr>
              <w:ind w:firstLine="0"/>
              <w:rPr>
                <w:sz w:val="26"/>
                <w:szCs w:val="26"/>
              </w:rPr>
            </w:pPr>
            <w:r w:rsidRPr="00287A26">
              <w:rPr>
                <w:color w:val="000000"/>
                <w:sz w:val="26"/>
                <w:szCs w:val="26"/>
              </w:rPr>
              <w:t>0.666</w:t>
            </w:r>
            <w:r w:rsidR="00480075">
              <w:rPr>
                <w:color w:val="000000"/>
                <w:sz w:val="26"/>
                <w:szCs w:val="26"/>
              </w:rPr>
              <w:t>00</w:t>
            </w:r>
          </w:p>
        </w:tc>
        <w:tc>
          <w:tcPr>
            <w:tcW w:w="1134" w:type="dxa"/>
            <w:vAlign w:val="bottom"/>
          </w:tcPr>
          <w:p w14:paraId="226B6034" w14:textId="468911A3" w:rsidR="00287A26" w:rsidRPr="00FA52EA" w:rsidRDefault="00287A26" w:rsidP="00287A26">
            <w:pPr>
              <w:ind w:firstLine="0"/>
              <w:rPr>
                <w:b/>
                <w:bCs/>
                <w:sz w:val="26"/>
                <w:szCs w:val="26"/>
              </w:rPr>
            </w:pPr>
            <w:r w:rsidRPr="00FA52EA">
              <w:rPr>
                <w:b/>
                <w:bCs/>
                <w:color w:val="000000"/>
                <w:sz w:val="26"/>
                <w:szCs w:val="26"/>
              </w:rPr>
              <w:t>0.736</w:t>
            </w:r>
            <w:r w:rsidR="00480075" w:rsidRPr="00FA52EA">
              <w:rPr>
                <w:b/>
                <w:bCs/>
                <w:color w:val="000000"/>
                <w:sz w:val="26"/>
                <w:szCs w:val="26"/>
              </w:rPr>
              <w:t>00</w:t>
            </w:r>
          </w:p>
        </w:tc>
        <w:tc>
          <w:tcPr>
            <w:tcW w:w="1134" w:type="dxa"/>
            <w:vAlign w:val="bottom"/>
          </w:tcPr>
          <w:p w14:paraId="0C56608B" w14:textId="5E9B495B" w:rsidR="00287A26" w:rsidRPr="00FA52EA" w:rsidRDefault="00287A26" w:rsidP="00287A26">
            <w:pPr>
              <w:ind w:firstLine="0"/>
              <w:rPr>
                <w:b/>
                <w:bCs/>
                <w:sz w:val="26"/>
                <w:szCs w:val="26"/>
              </w:rPr>
            </w:pPr>
            <w:r w:rsidRPr="00FA52EA">
              <w:rPr>
                <w:b/>
                <w:bCs/>
                <w:color w:val="000000"/>
                <w:sz w:val="26"/>
                <w:szCs w:val="26"/>
              </w:rPr>
              <w:t>0.711</w:t>
            </w:r>
            <w:r w:rsidR="00480075" w:rsidRPr="00FA52EA">
              <w:rPr>
                <w:b/>
                <w:bCs/>
                <w:color w:val="000000"/>
                <w:sz w:val="26"/>
                <w:szCs w:val="26"/>
              </w:rPr>
              <w:t>00</w:t>
            </w:r>
          </w:p>
        </w:tc>
        <w:tc>
          <w:tcPr>
            <w:tcW w:w="1134" w:type="dxa"/>
            <w:vAlign w:val="bottom"/>
          </w:tcPr>
          <w:p w14:paraId="68C26A11" w14:textId="5BF53390" w:rsidR="00287A26" w:rsidRPr="00287A26" w:rsidRDefault="00287A26" w:rsidP="00287A26">
            <w:pPr>
              <w:ind w:firstLine="0"/>
              <w:rPr>
                <w:sz w:val="26"/>
                <w:szCs w:val="26"/>
              </w:rPr>
            </w:pPr>
            <w:r w:rsidRPr="00287A26">
              <w:rPr>
                <w:color w:val="000000"/>
                <w:sz w:val="26"/>
                <w:szCs w:val="26"/>
              </w:rPr>
              <w:t>0.714</w:t>
            </w:r>
            <w:r w:rsidR="00480075">
              <w:rPr>
                <w:color w:val="000000"/>
                <w:sz w:val="26"/>
                <w:szCs w:val="26"/>
              </w:rPr>
              <w:t>00</w:t>
            </w:r>
          </w:p>
        </w:tc>
        <w:tc>
          <w:tcPr>
            <w:tcW w:w="1105" w:type="dxa"/>
            <w:vAlign w:val="bottom"/>
          </w:tcPr>
          <w:p w14:paraId="056C0983" w14:textId="2EB4F6D6" w:rsidR="00287A26" w:rsidRPr="00287A26" w:rsidRDefault="00287A26" w:rsidP="00287A26">
            <w:pPr>
              <w:ind w:firstLine="0"/>
              <w:rPr>
                <w:sz w:val="26"/>
                <w:szCs w:val="26"/>
              </w:rPr>
            </w:pPr>
            <w:r w:rsidRPr="00287A26">
              <w:rPr>
                <w:color w:val="000000"/>
                <w:sz w:val="26"/>
                <w:szCs w:val="26"/>
              </w:rPr>
              <w:t>0.579</w:t>
            </w:r>
            <w:r w:rsidR="00FE362E">
              <w:rPr>
                <w:color w:val="000000"/>
                <w:sz w:val="26"/>
                <w:szCs w:val="26"/>
              </w:rPr>
              <w:t>00</w:t>
            </w:r>
          </w:p>
        </w:tc>
        <w:tc>
          <w:tcPr>
            <w:tcW w:w="1163" w:type="dxa"/>
            <w:vAlign w:val="bottom"/>
          </w:tcPr>
          <w:p w14:paraId="1CB59952" w14:textId="10538C2A" w:rsidR="00287A26" w:rsidRPr="00287A26" w:rsidRDefault="00287A26" w:rsidP="00287A26">
            <w:pPr>
              <w:ind w:firstLine="0"/>
              <w:rPr>
                <w:sz w:val="26"/>
                <w:szCs w:val="26"/>
              </w:rPr>
            </w:pPr>
            <w:r w:rsidRPr="00287A26">
              <w:rPr>
                <w:color w:val="000000"/>
                <w:sz w:val="26"/>
                <w:szCs w:val="26"/>
              </w:rPr>
              <w:t>0.577</w:t>
            </w:r>
            <w:r w:rsidR="00FE362E">
              <w:rPr>
                <w:color w:val="000000"/>
                <w:sz w:val="26"/>
                <w:szCs w:val="26"/>
              </w:rPr>
              <w:t>00</w:t>
            </w:r>
          </w:p>
        </w:tc>
      </w:tr>
      <w:tr w:rsidR="00FE362E" w14:paraId="37C98611" w14:textId="77777777" w:rsidTr="00FE362E">
        <w:tc>
          <w:tcPr>
            <w:tcW w:w="2689" w:type="dxa"/>
            <w:vAlign w:val="bottom"/>
          </w:tcPr>
          <w:p w14:paraId="48865B43" w14:textId="7463A8B7" w:rsidR="00287A26" w:rsidRPr="00287A26" w:rsidRDefault="00287A26" w:rsidP="00287A26">
            <w:pPr>
              <w:ind w:firstLine="0"/>
              <w:rPr>
                <w:sz w:val="26"/>
                <w:szCs w:val="26"/>
              </w:rPr>
            </w:pPr>
            <w:r w:rsidRPr="00287A26">
              <w:rPr>
                <w:color w:val="000000"/>
                <w:sz w:val="26"/>
                <w:szCs w:val="26"/>
              </w:rPr>
              <w:t>WT2D</w:t>
            </w:r>
          </w:p>
        </w:tc>
        <w:tc>
          <w:tcPr>
            <w:tcW w:w="1134" w:type="dxa"/>
            <w:vAlign w:val="bottom"/>
          </w:tcPr>
          <w:p w14:paraId="6567E2D8" w14:textId="4CB17263" w:rsidR="00287A26" w:rsidRPr="00FA52EA" w:rsidRDefault="00287A26" w:rsidP="00287A26">
            <w:pPr>
              <w:ind w:firstLine="0"/>
              <w:rPr>
                <w:b/>
                <w:bCs/>
                <w:sz w:val="26"/>
                <w:szCs w:val="26"/>
              </w:rPr>
            </w:pPr>
            <w:r w:rsidRPr="00FA52EA">
              <w:rPr>
                <w:b/>
                <w:bCs/>
                <w:color w:val="000000"/>
                <w:sz w:val="26"/>
                <w:szCs w:val="26"/>
              </w:rPr>
              <w:t>0.435</w:t>
            </w:r>
            <w:r w:rsidR="00480075" w:rsidRPr="00FA52EA">
              <w:rPr>
                <w:b/>
                <w:bCs/>
                <w:color w:val="000000"/>
                <w:sz w:val="26"/>
                <w:szCs w:val="26"/>
              </w:rPr>
              <w:t>00</w:t>
            </w:r>
          </w:p>
        </w:tc>
        <w:tc>
          <w:tcPr>
            <w:tcW w:w="1134" w:type="dxa"/>
            <w:vAlign w:val="bottom"/>
          </w:tcPr>
          <w:p w14:paraId="5D765993" w14:textId="345FE5E0" w:rsidR="00287A26" w:rsidRPr="00FA52EA" w:rsidRDefault="00287A26" w:rsidP="00287A26">
            <w:pPr>
              <w:ind w:firstLine="0"/>
              <w:rPr>
                <w:b/>
                <w:bCs/>
                <w:sz w:val="26"/>
                <w:szCs w:val="26"/>
              </w:rPr>
            </w:pPr>
            <w:r w:rsidRPr="00FA52EA">
              <w:rPr>
                <w:b/>
                <w:bCs/>
                <w:color w:val="000000"/>
                <w:sz w:val="26"/>
                <w:szCs w:val="26"/>
              </w:rPr>
              <w:t>0.61</w:t>
            </w:r>
            <w:r w:rsidR="00480075" w:rsidRPr="00FA52EA">
              <w:rPr>
                <w:b/>
                <w:bCs/>
                <w:color w:val="000000"/>
                <w:sz w:val="26"/>
                <w:szCs w:val="26"/>
              </w:rPr>
              <w:t>000</w:t>
            </w:r>
          </w:p>
        </w:tc>
        <w:tc>
          <w:tcPr>
            <w:tcW w:w="1134" w:type="dxa"/>
            <w:vAlign w:val="bottom"/>
          </w:tcPr>
          <w:p w14:paraId="205745D4" w14:textId="45D108AF" w:rsidR="00287A26" w:rsidRPr="00287A26" w:rsidRDefault="00287A26" w:rsidP="00287A26">
            <w:pPr>
              <w:ind w:firstLine="0"/>
              <w:rPr>
                <w:sz w:val="26"/>
                <w:szCs w:val="26"/>
              </w:rPr>
            </w:pPr>
            <w:r w:rsidRPr="00287A26">
              <w:rPr>
                <w:color w:val="000000"/>
                <w:sz w:val="26"/>
                <w:szCs w:val="26"/>
              </w:rPr>
              <w:t>0.041</w:t>
            </w:r>
            <w:r w:rsidR="00480075">
              <w:rPr>
                <w:color w:val="000000"/>
                <w:sz w:val="26"/>
                <w:szCs w:val="26"/>
              </w:rPr>
              <w:t>00</w:t>
            </w:r>
          </w:p>
        </w:tc>
        <w:tc>
          <w:tcPr>
            <w:tcW w:w="1134" w:type="dxa"/>
            <w:vAlign w:val="bottom"/>
          </w:tcPr>
          <w:p w14:paraId="4F1E9F4B" w14:textId="600AC9EF" w:rsidR="00287A26" w:rsidRPr="00287A26" w:rsidRDefault="00287A26" w:rsidP="00287A26">
            <w:pPr>
              <w:ind w:firstLine="0"/>
              <w:rPr>
                <w:sz w:val="26"/>
                <w:szCs w:val="26"/>
              </w:rPr>
            </w:pPr>
            <w:r w:rsidRPr="00287A26">
              <w:rPr>
                <w:color w:val="000000"/>
                <w:sz w:val="26"/>
                <w:szCs w:val="26"/>
              </w:rPr>
              <w:t>0.514</w:t>
            </w:r>
            <w:r w:rsidR="00480075">
              <w:rPr>
                <w:color w:val="000000"/>
                <w:sz w:val="26"/>
                <w:szCs w:val="26"/>
              </w:rPr>
              <w:t>00</w:t>
            </w:r>
          </w:p>
        </w:tc>
        <w:tc>
          <w:tcPr>
            <w:tcW w:w="1105" w:type="dxa"/>
            <w:vAlign w:val="bottom"/>
          </w:tcPr>
          <w:p w14:paraId="64D1F2CF" w14:textId="73745D08" w:rsidR="00287A26" w:rsidRPr="00287A26" w:rsidRDefault="00287A26" w:rsidP="00287A26">
            <w:pPr>
              <w:ind w:firstLine="0"/>
              <w:rPr>
                <w:sz w:val="26"/>
                <w:szCs w:val="26"/>
              </w:rPr>
            </w:pPr>
            <w:r w:rsidRPr="00287A26">
              <w:rPr>
                <w:color w:val="000000"/>
                <w:sz w:val="26"/>
                <w:szCs w:val="26"/>
              </w:rPr>
              <w:t>0.372</w:t>
            </w:r>
            <w:r w:rsidR="00FE362E">
              <w:rPr>
                <w:color w:val="000000"/>
                <w:sz w:val="26"/>
                <w:szCs w:val="26"/>
              </w:rPr>
              <w:t>00</w:t>
            </w:r>
          </w:p>
        </w:tc>
        <w:tc>
          <w:tcPr>
            <w:tcW w:w="1163" w:type="dxa"/>
            <w:vAlign w:val="bottom"/>
          </w:tcPr>
          <w:p w14:paraId="655CE4FC" w14:textId="39C32CEC" w:rsidR="00287A26" w:rsidRPr="00287A26" w:rsidRDefault="00287A26" w:rsidP="00287A26">
            <w:pPr>
              <w:ind w:firstLine="0"/>
              <w:rPr>
                <w:sz w:val="26"/>
                <w:szCs w:val="26"/>
              </w:rPr>
            </w:pPr>
            <w:r w:rsidRPr="00287A26">
              <w:rPr>
                <w:color w:val="000000"/>
                <w:sz w:val="26"/>
                <w:szCs w:val="26"/>
              </w:rPr>
              <w:t>0.57</w:t>
            </w:r>
            <w:r w:rsidR="00FE362E">
              <w:rPr>
                <w:color w:val="000000"/>
                <w:sz w:val="26"/>
                <w:szCs w:val="26"/>
              </w:rPr>
              <w:t>00</w:t>
            </w:r>
          </w:p>
        </w:tc>
      </w:tr>
      <w:tr w:rsidR="00FE362E" w14:paraId="77759F3F" w14:textId="77777777" w:rsidTr="00FE362E">
        <w:tc>
          <w:tcPr>
            <w:tcW w:w="2689" w:type="dxa"/>
            <w:vAlign w:val="bottom"/>
          </w:tcPr>
          <w:p w14:paraId="6D1E63FA" w14:textId="2D798434" w:rsidR="00287A26" w:rsidRPr="00287A26" w:rsidRDefault="00287A26" w:rsidP="00287A26">
            <w:pPr>
              <w:ind w:firstLine="0"/>
              <w:rPr>
                <w:sz w:val="26"/>
                <w:szCs w:val="26"/>
              </w:rPr>
            </w:pPr>
            <w:r w:rsidRPr="00287A26">
              <w:rPr>
                <w:color w:val="000000"/>
                <w:sz w:val="26"/>
                <w:szCs w:val="26"/>
              </w:rPr>
              <w:t>Zeller_fecal_colorectal_cancer</w:t>
            </w:r>
          </w:p>
        </w:tc>
        <w:tc>
          <w:tcPr>
            <w:tcW w:w="1134" w:type="dxa"/>
            <w:vAlign w:val="bottom"/>
          </w:tcPr>
          <w:p w14:paraId="41EE63D5" w14:textId="54B11C87" w:rsidR="00287A26" w:rsidRPr="00FA52EA" w:rsidRDefault="00287A26" w:rsidP="00287A26">
            <w:pPr>
              <w:ind w:firstLine="0"/>
              <w:rPr>
                <w:b/>
                <w:bCs/>
                <w:sz w:val="26"/>
                <w:szCs w:val="26"/>
              </w:rPr>
            </w:pPr>
            <w:r w:rsidRPr="00FA52EA">
              <w:rPr>
                <w:b/>
                <w:bCs/>
                <w:color w:val="000000"/>
                <w:sz w:val="26"/>
                <w:szCs w:val="26"/>
              </w:rPr>
              <w:t>0.523</w:t>
            </w:r>
            <w:r w:rsidR="00480075" w:rsidRPr="00FA52EA">
              <w:rPr>
                <w:b/>
                <w:bCs/>
                <w:color w:val="000000"/>
                <w:sz w:val="26"/>
                <w:szCs w:val="26"/>
              </w:rPr>
              <w:t>00</w:t>
            </w:r>
          </w:p>
        </w:tc>
        <w:tc>
          <w:tcPr>
            <w:tcW w:w="1134" w:type="dxa"/>
            <w:vAlign w:val="bottom"/>
          </w:tcPr>
          <w:p w14:paraId="7178BF83" w14:textId="58B5E527" w:rsidR="00287A26" w:rsidRPr="00FA52EA" w:rsidRDefault="00287A26" w:rsidP="00287A26">
            <w:pPr>
              <w:ind w:firstLine="0"/>
              <w:rPr>
                <w:b/>
                <w:bCs/>
                <w:sz w:val="26"/>
                <w:szCs w:val="26"/>
              </w:rPr>
            </w:pPr>
            <w:r w:rsidRPr="00FA52EA">
              <w:rPr>
                <w:b/>
                <w:bCs/>
                <w:color w:val="000000"/>
                <w:sz w:val="26"/>
                <w:szCs w:val="26"/>
              </w:rPr>
              <w:t>0.743</w:t>
            </w:r>
            <w:r w:rsidR="00480075" w:rsidRPr="00FA52EA">
              <w:rPr>
                <w:b/>
                <w:bCs/>
                <w:color w:val="000000"/>
                <w:sz w:val="26"/>
                <w:szCs w:val="26"/>
              </w:rPr>
              <w:t>00</w:t>
            </w:r>
          </w:p>
        </w:tc>
        <w:tc>
          <w:tcPr>
            <w:tcW w:w="1134" w:type="dxa"/>
            <w:vAlign w:val="bottom"/>
          </w:tcPr>
          <w:p w14:paraId="4057FC53" w14:textId="6153013D" w:rsidR="00287A26" w:rsidRPr="00287A26" w:rsidRDefault="00287A26" w:rsidP="00287A26">
            <w:pPr>
              <w:ind w:firstLine="0"/>
              <w:rPr>
                <w:sz w:val="26"/>
                <w:szCs w:val="26"/>
              </w:rPr>
            </w:pPr>
            <w:r w:rsidRPr="00287A26">
              <w:rPr>
                <w:color w:val="000000"/>
                <w:sz w:val="26"/>
                <w:szCs w:val="26"/>
              </w:rPr>
              <w:t>0.172</w:t>
            </w:r>
            <w:r w:rsidR="00480075">
              <w:rPr>
                <w:color w:val="000000"/>
                <w:sz w:val="26"/>
                <w:szCs w:val="26"/>
              </w:rPr>
              <w:t>00</w:t>
            </w:r>
          </w:p>
        </w:tc>
        <w:tc>
          <w:tcPr>
            <w:tcW w:w="1134" w:type="dxa"/>
            <w:vAlign w:val="bottom"/>
          </w:tcPr>
          <w:p w14:paraId="0A77E02F" w14:textId="28D48796" w:rsidR="00287A26" w:rsidRPr="00287A26" w:rsidRDefault="00287A26" w:rsidP="00287A26">
            <w:pPr>
              <w:ind w:firstLine="0"/>
              <w:rPr>
                <w:sz w:val="26"/>
                <w:szCs w:val="26"/>
              </w:rPr>
            </w:pPr>
            <w:r w:rsidRPr="00287A26">
              <w:rPr>
                <w:color w:val="000000"/>
                <w:sz w:val="26"/>
                <w:szCs w:val="26"/>
              </w:rPr>
              <w:t>0.574</w:t>
            </w:r>
            <w:r w:rsidR="00480075">
              <w:rPr>
                <w:color w:val="000000"/>
                <w:sz w:val="26"/>
                <w:szCs w:val="26"/>
              </w:rPr>
              <w:t>00</w:t>
            </w:r>
          </w:p>
        </w:tc>
        <w:tc>
          <w:tcPr>
            <w:tcW w:w="1105" w:type="dxa"/>
            <w:vAlign w:val="bottom"/>
          </w:tcPr>
          <w:p w14:paraId="33E0315C" w14:textId="7D9AC6DD" w:rsidR="00287A26" w:rsidRPr="00287A26" w:rsidRDefault="00287A26" w:rsidP="00287A26">
            <w:pPr>
              <w:ind w:firstLine="0"/>
              <w:rPr>
                <w:sz w:val="26"/>
                <w:szCs w:val="26"/>
              </w:rPr>
            </w:pPr>
            <w:r w:rsidRPr="00287A26">
              <w:rPr>
                <w:color w:val="000000"/>
                <w:sz w:val="26"/>
                <w:szCs w:val="26"/>
              </w:rPr>
              <w:t>0.396</w:t>
            </w:r>
            <w:r w:rsidR="00FE362E">
              <w:rPr>
                <w:color w:val="000000"/>
                <w:sz w:val="26"/>
                <w:szCs w:val="26"/>
              </w:rPr>
              <w:t>00</w:t>
            </w:r>
          </w:p>
        </w:tc>
        <w:tc>
          <w:tcPr>
            <w:tcW w:w="1163" w:type="dxa"/>
            <w:vAlign w:val="bottom"/>
          </w:tcPr>
          <w:p w14:paraId="3AD2586F" w14:textId="68D82817" w:rsidR="00287A26" w:rsidRPr="00287A26" w:rsidRDefault="00287A26" w:rsidP="00287A26">
            <w:pPr>
              <w:ind w:firstLine="0"/>
              <w:rPr>
                <w:sz w:val="26"/>
                <w:szCs w:val="26"/>
              </w:rPr>
            </w:pPr>
            <w:r w:rsidRPr="00287A26">
              <w:rPr>
                <w:color w:val="000000"/>
                <w:sz w:val="26"/>
                <w:szCs w:val="26"/>
              </w:rPr>
              <w:t>0.591</w:t>
            </w:r>
            <w:r w:rsidR="00FE362E">
              <w:rPr>
                <w:color w:val="000000"/>
                <w:sz w:val="26"/>
                <w:szCs w:val="26"/>
              </w:rPr>
              <w:t>00</w:t>
            </w:r>
          </w:p>
        </w:tc>
      </w:tr>
    </w:tbl>
    <w:p w14:paraId="67EF2262" w14:textId="5C74E167" w:rsidR="00734DC0" w:rsidRDefault="00287A26">
      <w:bookmarkStart w:id="1289" w:name="_heading=h.tmo9gx2okn33" w:colFirst="0" w:colLast="0"/>
      <w:bookmarkEnd w:id="1289"/>
      <w:r>
        <w:t xml:space="preserve">  So sánh độ chính xác của kết quả chúng tôi với của bộ phân loại SVM và RF.</w:t>
      </w:r>
    </w:p>
    <w:p w14:paraId="5C06FBF1" w14:textId="2EDD4ACA" w:rsidR="00734DC0" w:rsidRDefault="00000000">
      <w:bookmarkStart w:id="1290" w:name="_heading=h.u394mma6zxsr" w:colFirst="0" w:colLast="0"/>
      <w:bookmarkEnd w:id="1290"/>
      <w:r>
        <w:t xml:space="preserve"> Đối với RF và SV</w:t>
      </w:r>
      <w:r w:rsidR="00D447CC">
        <w:t>M</w:t>
      </w:r>
      <w:r>
        <w:t xml:space="preserve"> cho thấy trong mọi trường hợp kết quả của chúng tôi tốt hơn. Cụ thể, độ chính xác khác nhau đáng kể đối với ba tập dữ liệu: AUC tăng từ 0</w:t>
      </w:r>
      <w:r w:rsidR="003305BF">
        <w:t>.</w:t>
      </w:r>
      <w:r>
        <w:t>524 đối với SVM và từ 0.659 của RF lên 0</w:t>
      </w:r>
      <w:r w:rsidR="003305BF">
        <w:t>.</w:t>
      </w:r>
      <w:r>
        <w:t>766 đối với béo phì, từ 0</w:t>
      </w:r>
      <w:r w:rsidR="003305BF">
        <w:t>.</w:t>
      </w:r>
      <w:r>
        <w:t>811 đối với SVM và từ 0</w:t>
      </w:r>
      <w:r w:rsidR="003305BF">
        <w:t>.</w:t>
      </w:r>
      <w:r>
        <w:t>861 của RF lên 0</w:t>
      </w:r>
      <w:r w:rsidR="003305BF">
        <w:t>.</w:t>
      </w:r>
      <w:r>
        <w:t>921 đối với IBD và từ 0</w:t>
      </w:r>
      <w:r w:rsidR="003305BF">
        <w:t>.</w:t>
      </w:r>
      <w:r>
        <w:t>803 đối với SVM và từ 0.879 của RF lên 0</w:t>
      </w:r>
      <w:r w:rsidR="003305BF">
        <w:t>.</w:t>
      </w:r>
      <w:r>
        <w:t>921 đối với CIR, từ 0</w:t>
      </w:r>
      <w:r w:rsidR="003305BF">
        <w:t>.</w:t>
      </w:r>
      <w:r>
        <w:t>577 đối với SVM và từ 0</w:t>
      </w:r>
      <w:r w:rsidR="003305BF">
        <w:t>.</w:t>
      </w:r>
      <w:r>
        <w:t>714 của RF lên 0</w:t>
      </w:r>
      <w:r w:rsidR="003305BF">
        <w:t>.</w:t>
      </w:r>
      <w:r>
        <w:t>736 đối với T2D, từ 0</w:t>
      </w:r>
      <w:r w:rsidR="003305BF">
        <w:t>.</w:t>
      </w:r>
      <w:r>
        <w:t>57 đối với SVM và từ 0.514 của RF lên 0</w:t>
      </w:r>
      <w:r w:rsidR="003305BF">
        <w:t>.</w:t>
      </w:r>
      <w:r>
        <w:t>61 đối với WT2D, và từ 0</w:t>
      </w:r>
      <w:r w:rsidR="003305BF">
        <w:t>.</w:t>
      </w:r>
      <w:r>
        <w:t>591 đối với SVM và từ 0</w:t>
      </w:r>
      <w:r w:rsidR="003305BF">
        <w:t>.</w:t>
      </w:r>
      <w:r>
        <w:t>574 của RF lên 0</w:t>
      </w:r>
      <w:r w:rsidR="003305BF">
        <w:t>.</w:t>
      </w:r>
      <w:r>
        <w:t xml:space="preserve">743 đối với WT2D. </w:t>
      </w:r>
    </w:p>
    <w:p w14:paraId="12FC2D70" w14:textId="39640BF0" w:rsidR="00734DC0" w:rsidRDefault="00FF4A0D" w:rsidP="00FF4A0D">
      <w:r>
        <w:t>So với hai bộ phân loại phổ biến SVM và RF, kết quả của chúng tôi có xu hướng tốt hơn. GMM đã thể hiện hiệu suất vượt trội đối với ba tập dữ liệu với độ chính xác cao hơn so với cả SVM và RF. Do đó, về mặt phương pháp, kết quả của thuật toán phân cụm chúng tôi đã đề xuất tốt hơn so với 2 mô hình RF và SVM.</w:t>
      </w:r>
    </w:p>
    <w:p w14:paraId="06A26FCE" w14:textId="23A8D20F" w:rsidR="004F53F4" w:rsidRDefault="004F53F4" w:rsidP="004F53F4">
      <w:pPr>
        <w:ind w:firstLine="0"/>
      </w:pPr>
    </w:p>
    <w:p w14:paraId="6579B84B" w14:textId="553DF733" w:rsidR="00FF4A0D" w:rsidRPr="00D25C01" w:rsidRDefault="00D25C01" w:rsidP="00D25C01">
      <w:pPr>
        <w:pStyle w:val="Caption"/>
        <w:jc w:val="center"/>
        <w:rPr>
          <w:i/>
          <w:iCs/>
          <w:sz w:val="20"/>
        </w:rPr>
      </w:pPr>
      <w:bookmarkStart w:id="1291" w:name="_Toc152444349"/>
      <w:r w:rsidRPr="001F79DC">
        <w:rPr>
          <w:i/>
          <w:iCs/>
          <w:sz w:val="20"/>
        </w:rPr>
        <w:t xml:space="preserve">Bảng </w:t>
      </w:r>
      <w:r w:rsidRPr="001F79DC">
        <w:rPr>
          <w:i/>
          <w:iCs/>
          <w:sz w:val="20"/>
        </w:rPr>
        <w:fldChar w:fldCharType="begin"/>
      </w:r>
      <w:r w:rsidRPr="001F79DC">
        <w:rPr>
          <w:i/>
          <w:iCs/>
          <w:sz w:val="20"/>
        </w:rPr>
        <w:instrText xml:space="preserve"> SEQ Bảng \* ARABIC </w:instrText>
      </w:r>
      <w:r w:rsidRPr="001F79DC">
        <w:rPr>
          <w:i/>
          <w:iCs/>
          <w:sz w:val="20"/>
        </w:rPr>
        <w:fldChar w:fldCharType="separate"/>
      </w:r>
      <w:r w:rsidR="00C90E60">
        <w:rPr>
          <w:i/>
          <w:iCs/>
          <w:noProof/>
          <w:sz w:val="20"/>
        </w:rPr>
        <w:t>4</w:t>
      </w:r>
      <w:r w:rsidRPr="001F79DC">
        <w:rPr>
          <w:i/>
          <w:iCs/>
          <w:sz w:val="20"/>
        </w:rPr>
        <w:fldChar w:fldCharType="end"/>
      </w:r>
      <w:r w:rsidRPr="001F79DC">
        <w:rPr>
          <w:i/>
          <w:iCs/>
          <w:sz w:val="20"/>
        </w:rPr>
        <w:t xml:space="preserve">. </w:t>
      </w:r>
      <w:r w:rsidR="00634895">
        <w:rPr>
          <w:i/>
          <w:iCs/>
          <w:noProof/>
          <w:sz w:val="20"/>
        </w:rPr>
        <w:t>So sánh</w:t>
      </w:r>
      <w:r w:rsidRPr="001F79DC">
        <w:rPr>
          <w:i/>
          <w:iCs/>
          <w:noProof/>
          <w:sz w:val="20"/>
        </w:rPr>
        <w:t xml:space="preserve"> ACC và AUC dữ liệu gốc</w:t>
      </w:r>
      <w:del w:id="1292" w:author="Xuân Đài" w:date="2023-12-02T21:25:00Z">
        <w:r w:rsidRPr="001F79DC" w:rsidDel="00A262BC">
          <w:rPr>
            <w:i/>
            <w:iCs/>
            <w:noProof/>
            <w:sz w:val="20"/>
          </w:rPr>
          <w:delText xml:space="preserve"> (raw)</w:delText>
        </w:r>
      </w:del>
      <w:r w:rsidRPr="001F79DC">
        <w:rPr>
          <w:i/>
          <w:iCs/>
          <w:noProof/>
          <w:sz w:val="20"/>
        </w:rPr>
        <w:t xml:space="preserve"> và GMM</w:t>
      </w:r>
      <w:bookmarkEnd w:id="1291"/>
    </w:p>
    <w:tbl>
      <w:tblPr>
        <w:tblStyle w:val="TableGrid"/>
        <w:tblW w:w="0" w:type="auto"/>
        <w:tblLook w:val="04A0" w:firstRow="1" w:lastRow="0" w:firstColumn="1" w:lastColumn="0" w:noHBand="0" w:noVBand="1"/>
      </w:tblPr>
      <w:tblGrid>
        <w:gridCol w:w="3436"/>
        <w:gridCol w:w="1478"/>
        <w:gridCol w:w="1477"/>
        <w:gridCol w:w="1477"/>
        <w:gridCol w:w="1477"/>
      </w:tblGrid>
      <w:tr w:rsidR="00287A26" w14:paraId="6B72C508" w14:textId="77777777" w:rsidTr="001D330F">
        <w:tc>
          <w:tcPr>
            <w:tcW w:w="2701" w:type="dxa"/>
            <w:vMerge w:val="restart"/>
          </w:tcPr>
          <w:p w14:paraId="33C20072" w14:textId="70C1DC04" w:rsidR="00287A26" w:rsidRPr="001F79DC" w:rsidRDefault="00287A26" w:rsidP="001F79DC">
            <w:pPr>
              <w:ind w:firstLine="0"/>
              <w:jc w:val="center"/>
              <w:rPr>
                <w:sz w:val="26"/>
                <w:szCs w:val="26"/>
              </w:rPr>
            </w:pPr>
            <w:r w:rsidRPr="001F79DC">
              <w:rPr>
                <w:sz w:val="26"/>
                <w:szCs w:val="26"/>
              </w:rPr>
              <w:t>Dataset</w:t>
            </w:r>
          </w:p>
        </w:tc>
        <w:tc>
          <w:tcPr>
            <w:tcW w:w="3322" w:type="dxa"/>
            <w:gridSpan w:val="2"/>
          </w:tcPr>
          <w:p w14:paraId="41D9B845" w14:textId="5F677A38" w:rsidR="00287A26" w:rsidRPr="001F79DC" w:rsidRDefault="00287A26" w:rsidP="001F79DC">
            <w:pPr>
              <w:ind w:firstLine="0"/>
              <w:jc w:val="center"/>
              <w:rPr>
                <w:sz w:val="26"/>
                <w:szCs w:val="26"/>
              </w:rPr>
            </w:pPr>
            <w:r w:rsidRPr="001F79DC">
              <w:rPr>
                <w:sz w:val="26"/>
                <w:szCs w:val="26"/>
              </w:rPr>
              <w:t>GMM</w:t>
            </w:r>
          </w:p>
        </w:tc>
        <w:tc>
          <w:tcPr>
            <w:tcW w:w="3322" w:type="dxa"/>
            <w:gridSpan w:val="2"/>
          </w:tcPr>
          <w:p w14:paraId="1DF56D67" w14:textId="7F582DC8" w:rsidR="00287A26" w:rsidRPr="001F79DC" w:rsidRDefault="00287A26" w:rsidP="001F79DC">
            <w:pPr>
              <w:ind w:firstLine="0"/>
              <w:jc w:val="center"/>
              <w:rPr>
                <w:sz w:val="26"/>
                <w:szCs w:val="26"/>
              </w:rPr>
            </w:pPr>
            <w:r w:rsidRPr="001F79DC">
              <w:rPr>
                <w:sz w:val="26"/>
                <w:szCs w:val="26"/>
              </w:rPr>
              <w:t>raw</w:t>
            </w:r>
          </w:p>
        </w:tc>
      </w:tr>
      <w:tr w:rsidR="00287A26" w14:paraId="248E0474" w14:textId="77777777" w:rsidTr="00287A26">
        <w:tc>
          <w:tcPr>
            <w:tcW w:w="2701" w:type="dxa"/>
            <w:vMerge/>
          </w:tcPr>
          <w:p w14:paraId="2CFDC216" w14:textId="77777777" w:rsidR="00287A26" w:rsidRPr="001F79DC" w:rsidRDefault="00287A26" w:rsidP="001F79DC">
            <w:pPr>
              <w:ind w:firstLine="0"/>
              <w:jc w:val="center"/>
              <w:rPr>
                <w:sz w:val="26"/>
                <w:szCs w:val="26"/>
              </w:rPr>
            </w:pPr>
          </w:p>
        </w:tc>
        <w:tc>
          <w:tcPr>
            <w:tcW w:w="1661" w:type="dxa"/>
          </w:tcPr>
          <w:p w14:paraId="1E0B9B57" w14:textId="036752F2" w:rsidR="00287A26" w:rsidRPr="001F79DC" w:rsidRDefault="00287A26" w:rsidP="001F79DC">
            <w:pPr>
              <w:ind w:firstLine="0"/>
              <w:jc w:val="center"/>
              <w:rPr>
                <w:sz w:val="26"/>
                <w:szCs w:val="26"/>
              </w:rPr>
            </w:pPr>
            <w:r w:rsidRPr="001F79DC">
              <w:rPr>
                <w:sz w:val="26"/>
                <w:szCs w:val="26"/>
              </w:rPr>
              <w:t>ACC</w:t>
            </w:r>
          </w:p>
        </w:tc>
        <w:tc>
          <w:tcPr>
            <w:tcW w:w="1661" w:type="dxa"/>
          </w:tcPr>
          <w:p w14:paraId="3E5307D0" w14:textId="1909EF11" w:rsidR="00287A26" w:rsidRPr="001F79DC" w:rsidRDefault="00287A26" w:rsidP="001F79DC">
            <w:pPr>
              <w:ind w:firstLine="0"/>
              <w:jc w:val="center"/>
              <w:rPr>
                <w:sz w:val="26"/>
                <w:szCs w:val="26"/>
              </w:rPr>
            </w:pPr>
            <w:r w:rsidRPr="001F79DC">
              <w:rPr>
                <w:sz w:val="26"/>
                <w:szCs w:val="26"/>
              </w:rPr>
              <w:t>AUC</w:t>
            </w:r>
          </w:p>
        </w:tc>
        <w:tc>
          <w:tcPr>
            <w:tcW w:w="1661" w:type="dxa"/>
          </w:tcPr>
          <w:p w14:paraId="125F7AAD" w14:textId="5DD0F150" w:rsidR="00287A26" w:rsidRPr="001F79DC" w:rsidRDefault="00287A26" w:rsidP="001F79DC">
            <w:pPr>
              <w:ind w:firstLine="0"/>
              <w:jc w:val="center"/>
              <w:rPr>
                <w:sz w:val="26"/>
                <w:szCs w:val="26"/>
              </w:rPr>
            </w:pPr>
            <w:r w:rsidRPr="001F79DC">
              <w:rPr>
                <w:sz w:val="26"/>
                <w:szCs w:val="26"/>
              </w:rPr>
              <w:t>ACC</w:t>
            </w:r>
          </w:p>
        </w:tc>
        <w:tc>
          <w:tcPr>
            <w:tcW w:w="1661" w:type="dxa"/>
          </w:tcPr>
          <w:p w14:paraId="73F1F697" w14:textId="5EC9E8C5" w:rsidR="00287A26" w:rsidRPr="001F79DC" w:rsidRDefault="00287A26" w:rsidP="001F79DC">
            <w:pPr>
              <w:ind w:firstLine="0"/>
              <w:jc w:val="center"/>
              <w:rPr>
                <w:sz w:val="26"/>
                <w:szCs w:val="26"/>
              </w:rPr>
            </w:pPr>
            <w:r w:rsidRPr="001F79DC">
              <w:rPr>
                <w:sz w:val="26"/>
                <w:szCs w:val="26"/>
              </w:rPr>
              <w:t>AUC</w:t>
            </w:r>
          </w:p>
        </w:tc>
      </w:tr>
      <w:tr w:rsidR="00287A26" w14:paraId="6ED37908" w14:textId="77777777" w:rsidTr="00287A26">
        <w:tc>
          <w:tcPr>
            <w:tcW w:w="2701" w:type="dxa"/>
            <w:vAlign w:val="bottom"/>
          </w:tcPr>
          <w:p w14:paraId="774DAAE2" w14:textId="068E8B9C" w:rsidR="00287A26" w:rsidRPr="001F79DC" w:rsidRDefault="00287A26" w:rsidP="00287A26">
            <w:pPr>
              <w:ind w:firstLine="0"/>
              <w:rPr>
                <w:sz w:val="26"/>
                <w:szCs w:val="26"/>
              </w:rPr>
            </w:pPr>
            <w:r w:rsidRPr="001F79DC">
              <w:rPr>
                <w:color w:val="000000"/>
                <w:sz w:val="26"/>
                <w:szCs w:val="26"/>
              </w:rPr>
              <w:t>Chatelier_gut_obesity</w:t>
            </w:r>
          </w:p>
        </w:tc>
        <w:tc>
          <w:tcPr>
            <w:tcW w:w="1661" w:type="dxa"/>
            <w:vAlign w:val="bottom"/>
          </w:tcPr>
          <w:p w14:paraId="79A18AA5" w14:textId="47E2CBC8" w:rsidR="00287A26" w:rsidRPr="00FA52EA" w:rsidRDefault="00287A26" w:rsidP="00287A26">
            <w:pPr>
              <w:ind w:firstLine="0"/>
              <w:rPr>
                <w:b/>
                <w:bCs/>
                <w:sz w:val="26"/>
                <w:szCs w:val="26"/>
              </w:rPr>
            </w:pPr>
            <w:r w:rsidRPr="00FA52EA">
              <w:rPr>
                <w:b/>
                <w:bCs/>
                <w:color w:val="000000"/>
                <w:sz w:val="26"/>
                <w:szCs w:val="26"/>
              </w:rPr>
              <w:t>0.593</w:t>
            </w:r>
            <w:r w:rsidR="00FE362E" w:rsidRPr="00FA52EA">
              <w:rPr>
                <w:b/>
                <w:bCs/>
                <w:color w:val="000000"/>
                <w:sz w:val="26"/>
                <w:szCs w:val="26"/>
              </w:rPr>
              <w:t>00</w:t>
            </w:r>
          </w:p>
        </w:tc>
        <w:tc>
          <w:tcPr>
            <w:tcW w:w="1661" w:type="dxa"/>
            <w:vAlign w:val="bottom"/>
          </w:tcPr>
          <w:p w14:paraId="4550E788" w14:textId="3A0A93D2" w:rsidR="00287A26" w:rsidRPr="00FA52EA" w:rsidRDefault="00287A26" w:rsidP="00287A26">
            <w:pPr>
              <w:ind w:firstLine="0"/>
              <w:rPr>
                <w:b/>
                <w:bCs/>
                <w:sz w:val="26"/>
                <w:szCs w:val="26"/>
              </w:rPr>
            </w:pPr>
            <w:r w:rsidRPr="00FA52EA">
              <w:rPr>
                <w:b/>
                <w:bCs/>
                <w:color w:val="000000"/>
                <w:sz w:val="26"/>
                <w:szCs w:val="26"/>
              </w:rPr>
              <w:t>0.766</w:t>
            </w:r>
            <w:r w:rsidR="00FE362E" w:rsidRPr="00FA52EA">
              <w:rPr>
                <w:b/>
                <w:bCs/>
                <w:color w:val="000000"/>
                <w:sz w:val="26"/>
                <w:szCs w:val="26"/>
              </w:rPr>
              <w:t>00</w:t>
            </w:r>
          </w:p>
        </w:tc>
        <w:tc>
          <w:tcPr>
            <w:tcW w:w="1661" w:type="dxa"/>
            <w:vAlign w:val="bottom"/>
          </w:tcPr>
          <w:p w14:paraId="4BCF3588" w14:textId="1D682A70" w:rsidR="00287A26" w:rsidRPr="001F79DC" w:rsidRDefault="00287A26" w:rsidP="00287A26">
            <w:pPr>
              <w:ind w:firstLine="0"/>
              <w:rPr>
                <w:sz w:val="26"/>
                <w:szCs w:val="26"/>
              </w:rPr>
            </w:pPr>
            <w:r w:rsidRPr="001F79DC">
              <w:rPr>
                <w:color w:val="000000"/>
                <w:sz w:val="26"/>
                <w:szCs w:val="26"/>
              </w:rPr>
              <w:t>0.557</w:t>
            </w:r>
            <w:r w:rsidR="00FE362E">
              <w:rPr>
                <w:color w:val="000000"/>
                <w:sz w:val="26"/>
                <w:szCs w:val="26"/>
              </w:rPr>
              <w:t>00</w:t>
            </w:r>
          </w:p>
        </w:tc>
        <w:tc>
          <w:tcPr>
            <w:tcW w:w="1661" w:type="dxa"/>
            <w:vAlign w:val="bottom"/>
          </w:tcPr>
          <w:p w14:paraId="6745762D" w14:textId="231F4271" w:rsidR="00287A26" w:rsidRPr="001F79DC" w:rsidRDefault="00287A26" w:rsidP="00287A26">
            <w:pPr>
              <w:ind w:firstLine="0"/>
              <w:rPr>
                <w:sz w:val="26"/>
                <w:szCs w:val="26"/>
              </w:rPr>
            </w:pPr>
            <w:r w:rsidRPr="001F79DC">
              <w:rPr>
                <w:color w:val="000000"/>
                <w:sz w:val="26"/>
                <w:szCs w:val="26"/>
              </w:rPr>
              <w:t>0.734</w:t>
            </w:r>
            <w:r w:rsidR="00FE362E">
              <w:rPr>
                <w:color w:val="000000"/>
                <w:sz w:val="26"/>
                <w:szCs w:val="26"/>
              </w:rPr>
              <w:t>00</w:t>
            </w:r>
          </w:p>
        </w:tc>
      </w:tr>
      <w:tr w:rsidR="00287A26" w14:paraId="1711EC96" w14:textId="77777777" w:rsidTr="00287A26">
        <w:tc>
          <w:tcPr>
            <w:tcW w:w="2701" w:type="dxa"/>
            <w:vAlign w:val="bottom"/>
          </w:tcPr>
          <w:p w14:paraId="41D71C32" w14:textId="75F8C331" w:rsidR="00287A26" w:rsidRPr="001F79DC" w:rsidRDefault="00287A26" w:rsidP="00287A26">
            <w:pPr>
              <w:ind w:firstLine="0"/>
              <w:rPr>
                <w:sz w:val="26"/>
                <w:szCs w:val="26"/>
              </w:rPr>
            </w:pPr>
            <w:r w:rsidRPr="001F79DC">
              <w:rPr>
                <w:color w:val="000000"/>
                <w:sz w:val="26"/>
                <w:szCs w:val="26"/>
              </w:rPr>
              <w:t>metahitIBD</w:t>
            </w:r>
          </w:p>
        </w:tc>
        <w:tc>
          <w:tcPr>
            <w:tcW w:w="1661" w:type="dxa"/>
            <w:vAlign w:val="bottom"/>
          </w:tcPr>
          <w:p w14:paraId="74618067" w14:textId="2B3A45C1" w:rsidR="00287A26" w:rsidRPr="00FA52EA" w:rsidRDefault="00287A26" w:rsidP="00287A26">
            <w:pPr>
              <w:ind w:firstLine="0"/>
              <w:rPr>
                <w:b/>
                <w:bCs/>
                <w:sz w:val="26"/>
                <w:szCs w:val="26"/>
              </w:rPr>
            </w:pPr>
            <w:r w:rsidRPr="00FA52EA">
              <w:rPr>
                <w:b/>
                <w:bCs/>
                <w:color w:val="000000"/>
                <w:sz w:val="26"/>
                <w:szCs w:val="26"/>
              </w:rPr>
              <w:t>0.846</w:t>
            </w:r>
            <w:r w:rsidR="00FE362E" w:rsidRPr="00FA52EA">
              <w:rPr>
                <w:b/>
                <w:bCs/>
                <w:color w:val="000000"/>
                <w:sz w:val="26"/>
                <w:szCs w:val="26"/>
              </w:rPr>
              <w:t>00</w:t>
            </w:r>
          </w:p>
        </w:tc>
        <w:tc>
          <w:tcPr>
            <w:tcW w:w="1661" w:type="dxa"/>
            <w:vAlign w:val="bottom"/>
          </w:tcPr>
          <w:p w14:paraId="5B87F23E" w14:textId="252E4251" w:rsidR="00287A26" w:rsidRPr="00FA52EA" w:rsidRDefault="00287A26" w:rsidP="00287A26">
            <w:pPr>
              <w:ind w:firstLine="0"/>
              <w:rPr>
                <w:b/>
                <w:bCs/>
                <w:sz w:val="26"/>
                <w:szCs w:val="26"/>
              </w:rPr>
            </w:pPr>
            <w:r w:rsidRPr="00FA52EA">
              <w:rPr>
                <w:b/>
                <w:bCs/>
                <w:color w:val="000000"/>
                <w:sz w:val="26"/>
                <w:szCs w:val="26"/>
              </w:rPr>
              <w:t>0.921</w:t>
            </w:r>
            <w:r w:rsidR="00FE362E" w:rsidRPr="00FA52EA">
              <w:rPr>
                <w:b/>
                <w:bCs/>
                <w:color w:val="000000"/>
                <w:sz w:val="26"/>
                <w:szCs w:val="26"/>
              </w:rPr>
              <w:t>00</w:t>
            </w:r>
          </w:p>
        </w:tc>
        <w:tc>
          <w:tcPr>
            <w:tcW w:w="1661" w:type="dxa"/>
            <w:vAlign w:val="bottom"/>
          </w:tcPr>
          <w:p w14:paraId="09651410" w14:textId="29F9178D" w:rsidR="00287A26" w:rsidRPr="001F79DC" w:rsidRDefault="00287A26" w:rsidP="00287A26">
            <w:pPr>
              <w:ind w:firstLine="0"/>
              <w:rPr>
                <w:sz w:val="26"/>
                <w:szCs w:val="26"/>
              </w:rPr>
            </w:pPr>
            <w:r w:rsidRPr="001F79DC">
              <w:rPr>
                <w:color w:val="000000"/>
                <w:sz w:val="26"/>
                <w:szCs w:val="26"/>
              </w:rPr>
              <w:t>0.846</w:t>
            </w:r>
            <w:r w:rsidR="00FE362E">
              <w:rPr>
                <w:color w:val="000000"/>
                <w:sz w:val="26"/>
                <w:szCs w:val="26"/>
              </w:rPr>
              <w:t>00</w:t>
            </w:r>
          </w:p>
        </w:tc>
        <w:tc>
          <w:tcPr>
            <w:tcW w:w="1661" w:type="dxa"/>
            <w:vAlign w:val="bottom"/>
          </w:tcPr>
          <w:p w14:paraId="05BF4DA2" w14:textId="33411995" w:rsidR="00287A26" w:rsidRPr="001F79DC" w:rsidRDefault="00287A26" w:rsidP="00287A26">
            <w:pPr>
              <w:ind w:firstLine="0"/>
              <w:rPr>
                <w:sz w:val="26"/>
                <w:szCs w:val="26"/>
              </w:rPr>
            </w:pPr>
            <w:r w:rsidRPr="001F79DC">
              <w:rPr>
                <w:color w:val="000000"/>
                <w:sz w:val="26"/>
                <w:szCs w:val="26"/>
              </w:rPr>
              <w:t>0.918</w:t>
            </w:r>
            <w:r w:rsidR="00FE362E">
              <w:rPr>
                <w:color w:val="000000"/>
                <w:sz w:val="26"/>
                <w:szCs w:val="26"/>
              </w:rPr>
              <w:t>00</w:t>
            </w:r>
          </w:p>
        </w:tc>
      </w:tr>
      <w:tr w:rsidR="00287A26" w14:paraId="17A07D8D" w14:textId="77777777" w:rsidTr="00287A26">
        <w:tc>
          <w:tcPr>
            <w:tcW w:w="2701" w:type="dxa"/>
            <w:vAlign w:val="bottom"/>
          </w:tcPr>
          <w:p w14:paraId="25ADFAD4" w14:textId="2B63A879" w:rsidR="00287A26" w:rsidRPr="001F79DC" w:rsidRDefault="00287A26" w:rsidP="00287A26">
            <w:pPr>
              <w:ind w:firstLine="0"/>
              <w:rPr>
                <w:sz w:val="26"/>
                <w:szCs w:val="26"/>
              </w:rPr>
            </w:pPr>
            <w:r w:rsidRPr="001F79DC">
              <w:rPr>
                <w:color w:val="000000"/>
                <w:sz w:val="26"/>
                <w:szCs w:val="26"/>
              </w:rPr>
              <w:t>Quin_gut_liver_cirrhosis</w:t>
            </w:r>
          </w:p>
        </w:tc>
        <w:tc>
          <w:tcPr>
            <w:tcW w:w="1661" w:type="dxa"/>
            <w:vAlign w:val="bottom"/>
          </w:tcPr>
          <w:p w14:paraId="1E7C63AB" w14:textId="1BD49142" w:rsidR="00287A26" w:rsidRPr="00FA52EA" w:rsidRDefault="00287A26" w:rsidP="00287A26">
            <w:pPr>
              <w:ind w:firstLine="0"/>
              <w:rPr>
                <w:b/>
                <w:bCs/>
                <w:sz w:val="26"/>
                <w:szCs w:val="26"/>
              </w:rPr>
            </w:pPr>
            <w:r w:rsidRPr="00FA52EA">
              <w:rPr>
                <w:b/>
                <w:bCs/>
                <w:color w:val="000000"/>
                <w:sz w:val="26"/>
                <w:szCs w:val="26"/>
              </w:rPr>
              <w:t>0.858</w:t>
            </w:r>
            <w:r w:rsidR="00FE362E" w:rsidRPr="00FA52EA">
              <w:rPr>
                <w:b/>
                <w:bCs/>
                <w:color w:val="000000"/>
                <w:sz w:val="26"/>
                <w:szCs w:val="26"/>
              </w:rPr>
              <w:t>00</w:t>
            </w:r>
          </w:p>
        </w:tc>
        <w:tc>
          <w:tcPr>
            <w:tcW w:w="1661" w:type="dxa"/>
            <w:vAlign w:val="bottom"/>
          </w:tcPr>
          <w:p w14:paraId="250869FE" w14:textId="21B3F18E" w:rsidR="00287A26" w:rsidRPr="00FA52EA" w:rsidRDefault="00287A26" w:rsidP="00287A26">
            <w:pPr>
              <w:ind w:firstLine="0"/>
              <w:rPr>
                <w:b/>
                <w:bCs/>
                <w:sz w:val="26"/>
                <w:szCs w:val="26"/>
              </w:rPr>
            </w:pPr>
            <w:r w:rsidRPr="00FA52EA">
              <w:rPr>
                <w:b/>
                <w:bCs/>
                <w:color w:val="000000"/>
                <w:sz w:val="26"/>
                <w:szCs w:val="26"/>
              </w:rPr>
              <w:t>0.921</w:t>
            </w:r>
            <w:r w:rsidR="00FE362E" w:rsidRPr="00FA52EA">
              <w:rPr>
                <w:b/>
                <w:bCs/>
                <w:color w:val="000000"/>
                <w:sz w:val="26"/>
                <w:szCs w:val="26"/>
              </w:rPr>
              <w:t>00</w:t>
            </w:r>
          </w:p>
        </w:tc>
        <w:tc>
          <w:tcPr>
            <w:tcW w:w="1661" w:type="dxa"/>
            <w:vAlign w:val="bottom"/>
          </w:tcPr>
          <w:p w14:paraId="4ED70B11" w14:textId="028B5445" w:rsidR="00287A26" w:rsidRPr="001F79DC" w:rsidRDefault="00287A26" w:rsidP="00287A26">
            <w:pPr>
              <w:ind w:firstLine="0"/>
              <w:rPr>
                <w:sz w:val="26"/>
                <w:szCs w:val="26"/>
              </w:rPr>
            </w:pPr>
            <w:r w:rsidRPr="001F79DC">
              <w:rPr>
                <w:color w:val="000000"/>
                <w:sz w:val="26"/>
                <w:szCs w:val="26"/>
              </w:rPr>
              <w:t>0.776</w:t>
            </w:r>
            <w:r w:rsidR="00FE362E">
              <w:rPr>
                <w:color w:val="000000"/>
                <w:sz w:val="26"/>
                <w:szCs w:val="26"/>
              </w:rPr>
              <w:t>00</w:t>
            </w:r>
          </w:p>
        </w:tc>
        <w:tc>
          <w:tcPr>
            <w:tcW w:w="1661" w:type="dxa"/>
            <w:vAlign w:val="bottom"/>
          </w:tcPr>
          <w:p w14:paraId="2AD06431" w14:textId="2591DCE1" w:rsidR="00287A26" w:rsidRPr="001F79DC" w:rsidRDefault="00287A26" w:rsidP="00287A26">
            <w:pPr>
              <w:ind w:firstLine="0"/>
              <w:rPr>
                <w:sz w:val="26"/>
                <w:szCs w:val="26"/>
              </w:rPr>
            </w:pPr>
            <w:r w:rsidRPr="001F79DC">
              <w:rPr>
                <w:color w:val="000000"/>
                <w:sz w:val="26"/>
                <w:szCs w:val="26"/>
              </w:rPr>
              <w:t>0.867</w:t>
            </w:r>
            <w:r w:rsidR="00FE362E">
              <w:rPr>
                <w:color w:val="000000"/>
                <w:sz w:val="26"/>
                <w:szCs w:val="26"/>
              </w:rPr>
              <w:t>00</w:t>
            </w:r>
          </w:p>
        </w:tc>
      </w:tr>
      <w:tr w:rsidR="00287A26" w14:paraId="56F94103" w14:textId="77777777" w:rsidTr="00287A26">
        <w:tc>
          <w:tcPr>
            <w:tcW w:w="2701" w:type="dxa"/>
            <w:vAlign w:val="bottom"/>
          </w:tcPr>
          <w:p w14:paraId="02FD4439" w14:textId="6BE8A9D2" w:rsidR="00287A26" w:rsidRPr="001F79DC" w:rsidRDefault="0055538D" w:rsidP="00287A26">
            <w:pPr>
              <w:ind w:firstLine="0"/>
              <w:rPr>
                <w:sz w:val="26"/>
                <w:szCs w:val="26"/>
              </w:rPr>
            </w:pPr>
            <w:r>
              <w:rPr>
                <w:color w:val="000000"/>
                <w:sz w:val="26"/>
                <w:szCs w:val="26"/>
              </w:rPr>
              <w:t>T</w:t>
            </w:r>
            <w:r w:rsidR="00287A26" w:rsidRPr="001F79DC">
              <w:rPr>
                <w:color w:val="000000"/>
                <w:sz w:val="26"/>
                <w:szCs w:val="26"/>
              </w:rPr>
              <w:t>2</w:t>
            </w:r>
            <w:r>
              <w:rPr>
                <w:color w:val="000000"/>
                <w:sz w:val="26"/>
                <w:szCs w:val="26"/>
              </w:rPr>
              <w:t>D</w:t>
            </w:r>
          </w:p>
        </w:tc>
        <w:tc>
          <w:tcPr>
            <w:tcW w:w="1661" w:type="dxa"/>
            <w:vAlign w:val="bottom"/>
          </w:tcPr>
          <w:p w14:paraId="492EE273" w14:textId="450BE3AD" w:rsidR="00287A26" w:rsidRPr="00FA52EA" w:rsidRDefault="00287A26" w:rsidP="00287A26">
            <w:pPr>
              <w:ind w:firstLine="0"/>
              <w:rPr>
                <w:b/>
                <w:bCs/>
                <w:sz w:val="26"/>
                <w:szCs w:val="26"/>
              </w:rPr>
            </w:pPr>
            <w:r w:rsidRPr="00FA52EA">
              <w:rPr>
                <w:b/>
                <w:bCs/>
                <w:color w:val="000000"/>
                <w:sz w:val="26"/>
                <w:szCs w:val="26"/>
              </w:rPr>
              <w:t>0.666</w:t>
            </w:r>
            <w:r w:rsidR="00FE362E" w:rsidRPr="00FA52EA">
              <w:rPr>
                <w:b/>
                <w:bCs/>
                <w:color w:val="000000"/>
                <w:sz w:val="26"/>
                <w:szCs w:val="26"/>
              </w:rPr>
              <w:t>00</w:t>
            </w:r>
          </w:p>
        </w:tc>
        <w:tc>
          <w:tcPr>
            <w:tcW w:w="1661" w:type="dxa"/>
            <w:vAlign w:val="bottom"/>
          </w:tcPr>
          <w:p w14:paraId="26B221E9" w14:textId="562F17D1" w:rsidR="00287A26" w:rsidRPr="001F79DC" w:rsidRDefault="00287A26" w:rsidP="00287A26">
            <w:pPr>
              <w:ind w:firstLine="0"/>
              <w:rPr>
                <w:sz w:val="26"/>
                <w:szCs w:val="26"/>
              </w:rPr>
            </w:pPr>
            <w:r w:rsidRPr="001F79DC">
              <w:rPr>
                <w:color w:val="000000"/>
                <w:sz w:val="26"/>
                <w:szCs w:val="26"/>
              </w:rPr>
              <w:t>0.736</w:t>
            </w:r>
            <w:r w:rsidR="00FE362E">
              <w:rPr>
                <w:color w:val="000000"/>
                <w:sz w:val="26"/>
                <w:szCs w:val="26"/>
              </w:rPr>
              <w:t>00</w:t>
            </w:r>
          </w:p>
        </w:tc>
        <w:tc>
          <w:tcPr>
            <w:tcW w:w="1661" w:type="dxa"/>
            <w:vAlign w:val="bottom"/>
          </w:tcPr>
          <w:p w14:paraId="1ACBA0BE" w14:textId="63D5D9A8" w:rsidR="00287A26" w:rsidRPr="001F79DC" w:rsidRDefault="00287A26" w:rsidP="00287A26">
            <w:pPr>
              <w:ind w:firstLine="0"/>
              <w:rPr>
                <w:sz w:val="26"/>
                <w:szCs w:val="26"/>
              </w:rPr>
            </w:pPr>
            <w:r w:rsidRPr="001F79DC">
              <w:rPr>
                <w:color w:val="000000"/>
                <w:sz w:val="26"/>
                <w:szCs w:val="26"/>
              </w:rPr>
              <w:t>0.642</w:t>
            </w:r>
            <w:r w:rsidR="00FE362E">
              <w:rPr>
                <w:color w:val="000000"/>
                <w:sz w:val="26"/>
                <w:szCs w:val="26"/>
              </w:rPr>
              <w:t>00</w:t>
            </w:r>
          </w:p>
        </w:tc>
        <w:tc>
          <w:tcPr>
            <w:tcW w:w="1661" w:type="dxa"/>
            <w:vAlign w:val="bottom"/>
          </w:tcPr>
          <w:p w14:paraId="10E25C3D" w14:textId="2DD6678E" w:rsidR="00287A26" w:rsidRPr="00FA52EA" w:rsidRDefault="00287A26" w:rsidP="00287A26">
            <w:pPr>
              <w:ind w:firstLine="0"/>
              <w:rPr>
                <w:b/>
                <w:bCs/>
                <w:sz w:val="26"/>
                <w:szCs w:val="26"/>
              </w:rPr>
            </w:pPr>
            <w:r w:rsidRPr="00FA52EA">
              <w:rPr>
                <w:b/>
                <w:bCs/>
                <w:color w:val="000000"/>
                <w:sz w:val="26"/>
                <w:szCs w:val="26"/>
              </w:rPr>
              <w:t>0.748</w:t>
            </w:r>
            <w:r w:rsidR="00FE362E" w:rsidRPr="00FA52EA">
              <w:rPr>
                <w:b/>
                <w:bCs/>
                <w:color w:val="000000"/>
                <w:sz w:val="26"/>
                <w:szCs w:val="26"/>
              </w:rPr>
              <w:t>00</w:t>
            </w:r>
          </w:p>
        </w:tc>
      </w:tr>
      <w:tr w:rsidR="00287A26" w14:paraId="64F7CDC1" w14:textId="77777777" w:rsidTr="00287A26">
        <w:tc>
          <w:tcPr>
            <w:tcW w:w="2701" w:type="dxa"/>
            <w:vAlign w:val="bottom"/>
          </w:tcPr>
          <w:p w14:paraId="333FFA6A" w14:textId="74C348B7" w:rsidR="00287A26" w:rsidRPr="001F79DC" w:rsidRDefault="00287A26" w:rsidP="00287A26">
            <w:pPr>
              <w:ind w:firstLine="0"/>
              <w:rPr>
                <w:sz w:val="26"/>
                <w:szCs w:val="26"/>
              </w:rPr>
            </w:pPr>
            <w:r w:rsidRPr="001F79DC">
              <w:rPr>
                <w:color w:val="000000"/>
                <w:sz w:val="26"/>
                <w:szCs w:val="26"/>
              </w:rPr>
              <w:lastRenderedPageBreak/>
              <w:t>WT2D</w:t>
            </w:r>
          </w:p>
        </w:tc>
        <w:tc>
          <w:tcPr>
            <w:tcW w:w="1661" w:type="dxa"/>
            <w:vAlign w:val="bottom"/>
          </w:tcPr>
          <w:p w14:paraId="387684AF" w14:textId="10F8385C" w:rsidR="00287A26" w:rsidRPr="001F79DC" w:rsidRDefault="00287A26" w:rsidP="00287A26">
            <w:pPr>
              <w:ind w:firstLine="0"/>
              <w:rPr>
                <w:sz w:val="26"/>
                <w:szCs w:val="26"/>
              </w:rPr>
            </w:pPr>
            <w:r w:rsidRPr="001F79DC">
              <w:rPr>
                <w:color w:val="000000"/>
                <w:sz w:val="26"/>
                <w:szCs w:val="26"/>
              </w:rPr>
              <w:t>0.435</w:t>
            </w:r>
            <w:r w:rsidR="00FE362E">
              <w:rPr>
                <w:color w:val="000000"/>
                <w:sz w:val="26"/>
                <w:szCs w:val="26"/>
              </w:rPr>
              <w:t>00</w:t>
            </w:r>
          </w:p>
        </w:tc>
        <w:tc>
          <w:tcPr>
            <w:tcW w:w="1661" w:type="dxa"/>
            <w:vAlign w:val="bottom"/>
          </w:tcPr>
          <w:p w14:paraId="35CCEEB0" w14:textId="7F647A7A" w:rsidR="00287A26" w:rsidRPr="001F79DC" w:rsidRDefault="00287A26" w:rsidP="00287A26">
            <w:pPr>
              <w:ind w:firstLine="0"/>
              <w:rPr>
                <w:sz w:val="26"/>
                <w:szCs w:val="26"/>
              </w:rPr>
            </w:pPr>
            <w:r w:rsidRPr="001F79DC">
              <w:rPr>
                <w:color w:val="000000"/>
                <w:sz w:val="26"/>
                <w:szCs w:val="26"/>
              </w:rPr>
              <w:t>0.61</w:t>
            </w:r>
            <w:r w:rsidR="00FE362E">
              <w:rPr>
                <w:color w:val="000000"/>
                <w:sz w:val="26"/>
                <w:szCs w:val="26"/>
              </w:rPr>
              <w:t>000</w:t>
            </w:r>
          </w:p>
        </w:tc>
        <w:tc>
          <w:tcPr>
            <w:tcW w:w="1661" w:type="dxa"/>
            <w:vAlign w:val="bottom"/>
          </w:tcPr>
          <w:p w14:paraId="11EDA9DC" w14:textId="4874A662" w:rsidR="00287A26" w:rsidRPr="00FA52EA" w:rsidRDefault="00287A26" w:rsidP="00287A26">
            <w:pPr>
              <w:ind w:firstLine="0"/>
              <w:rPr>
                <w:b/>
                <w:bCs/>
                <w:sz w:val="26"/>
                <w:szCs w:val="26"/>
              </w:rPr>
            </w:pPr>
            <w:r w:rsidRPr="00FA52EA">
              <w:rPr>
                <w:b/>
                <w:bCs/>
                <w:color w:val="000000"/>
                <w:sz w:val="26"/>
                <w:szCs w:val="26"/>
              </w:rPr>
              <w:t>0.607</w:t>
            </w:r>
            <w:r w:rsidR="00FE362E" w:rsidRPr="00FA52EA">
              <w:rPr>
                <w:b/>
                <w:bCs/>
                <w:color w:val="000000"/>
                <w:sz w:val="26"/>
                <w:szCs w:val="26"/>
              </w:rPr>
              <w:t>00</w:t>
            </w:r>
          </w:p>
        </w:tc>
        <w:tc>
          <w:tcPr>
            <w:tcW w:w="1661" w:type="dxa"/>
            <w:vAlign w:val="bottom"/>
          </w:tcPr>
          <w:p w14:paraId="659A212E" w14:textId="2D6C0162" w:rsidR="00287A26" w:rsidRPr="00FA52EA" w:rsidRDefault="00287A26" w:rsidP="00287A26">
            <w:pPr>
              <w:ind w:firstLine="0"/>
              <w:rPr>
                <w:b/>
                <w:bCs/>
                <w:sz w:val="26"/>
                <w:szCs w:val="26"/>
              </w:rPr>
            </w:pPr>
            <w:r w:rsidRPr="00FA52EA">
              <w:rPr>
                <w:b/>
                <w:bCs/>
                <w:color w:val="000000"/>
                <w:sz w:val="26"/>
                <w:szCs w:val="26"/>
              </w:rPr>
              <w:t>0.809</w:t>
            </w:r>
            <w:r w:rsidR="00FE362E" w:rsidRPr="00FA52EA">
              <w:rPr>
                <w:b/>
                <w:bCs/>
                <w:color w:val="000000"/>
                <w:sz w:val="26"/>
                <w:szCs w:val="26"/>
              </w:rPr>
              <w:t>00</w:t>
            </w:r>
          </w:p>
        </w:tc>
      </w:tr>
      <w:tr w:rsidR="00287A26" w14:paraId="715A4E9F" w14:textId="77777777" w:rsidTr="00287A26">
        <w:tc>
          <w:tcPr>
            <w:tcW w:w="2701" w:type="dxa"/>
            <w:vAlign w:val="bottom"/>
          </w:tcPr>
          <w:p w14:paraId="119D6279" w14:textId="5946B3B7" w:rsidR="00287A26" w:rsidRPr="001F79DC" w:rsidRDefault="00287A26" w:rsidP="00287A26">
            <w:pPr>
              <w:ind w:firstLine="0"/>
              <w:rPr>
                <w:sz w:val="26"/>
                <w:szCs w:val="26"/>
              </w:rPr>
            </w:pPr>
            <w:r w:rsidRPr="001F79DC">
              <w:rPr>
                <w:color w:val="000000"/>
                <w:sz w:val="26"/>
                <w:szCs w:val="26"/>
              </w:rPr>
              <w:t>Zeller_fecal_colorectal_cancer</w:t>
            </w:r>
          </w:p>
        </w:tc>
        <w:tc>
          <w:tcPr>
            <w:tcW w:w="1661" w:type="dxa"/>
            <w:vAlign w:val="bottom"/>
          </w:tcPr>
          <w:p w14:paraId="5DD76B03" w14:textId="3CB1E167" w:rsidR="00287A26" w:rsidRPr="00FA52EA" w:rsidRDefault="00287A26" w:rsidP="00287A26">
            <w:pPr>
              <w:ind w:firstLine="0"/>
              <w:rPr>
                <w:b/>
                <w:bCs/>
                <w:sz w:val="26"/>
                <w:szCs w:val="26"/>
              </w:rPr>
            </w:pPr>
            <w:r w:rsidRPr="00FA52EA">
              <w:rPr>
                <w:b/>
                <w:bCs/>
                <w:color w:val="000000"/>
                <w:sz w:val="26"/>
                <w:szCs w:val="26"/>
              </w:rPr>
              <w:t>0.523</w:t>
            </w:r>
            <w:r w:rsidR="00FE362E" w:rsidRPr="00FA52EA">
              <w:rPr>
                <w:b/>
                <w:bCs/>
                <w:color w:val="000000"/>
                <w:sz w:val="26"/>
                <w:szCs w:val="26"/>
              </w:rPr>
              <w:t>00</w:t>
            </w:r>
          </w:p>
        </w:tc>
        <w:tc>
          <w:tcPr>
            <w:tcW w:w="1661" w:type="dxa"/>
            <w:vAlign w:val="bottom"/>
          </w:tcPr>
          <w:p w14:paraId="2C312EA1" w14:textId="7F843475" w:rsidR="00287A26" w:rsidRPr="00FA52EA" w:rsidRDefault="00287A26" w:rsidP="00287A26">
            <w:pPr>
              <w:ind w:firstLine="0"/>
              <w:rPr>
                <w:b/>
                <w:bCs/>
                <w:sz w:val="26"/>
                <w:szCs w:val="26"/>
              </w:rPr>
            </w:pPr>
            <w:r w:rsidRPr="00FA52EA">
              <w:rPr>
                <w:b/>
                <w:bCs/>
                <w:color w:val="000000"/>
                <w:sz w:val="26"/>
                <w:szCs w:val="26"/>
              </w:rPr>
              <w:t>0.743</w:t>
            </w:r>
            <w:r w:rsidR="00FE362E" w:rsidRPr="00FA52EA">
              <w:rPr>
                <w:b/>
                <w:bCs/>
                <w:color w:val="000000"/>
                <w:sz w:val="26"/>
                <w:szCs w:val="26"/>
              </w:rPr>
              <w:t>00</w:t>
            </w:r>
          </w:p>
        </w:tc>
        <w:tc>
          <w:tcPr>
            <w:tcW w:w="1661" w:type="dxa"/>
            <w:vAlign w:val="bottom"/>
          </w:tcPr>
          <w:p w14:paraId="75D69679" w14:textId="509C06E2" w:rsidR="00287A26" w:rsidRPr="001F79DC" w:rsidRDefault="00287A26" w:rsidP="00287A26">
            <w:pPr>
              <w:ind w:firstLine="0"/>
              <w:rPr>
                <w:sz w:val="26"/>
                <w:szCs w:val="26"/>
              </w:rPr>
            </w:pPr>
            <w:r w:rsidRPr="001F79DC">
              <w:rPr>
                <w:color w:val="000000"/>
                <w:sz w:val="26"/>
                <w:szCs w:val="26"/>
              </w:rPr>
              <w:t>0.45</w:t>
            </w:r>
            <w:r w:rsidR="00FE362E">
              <w:rPr>
                <w:color w:val="000000"/>
                <w:sz w:val="26"/>
                <w:szCs w:val="26"/>
              </w:rPr>
              <w:t>000</w:t>
            </w:r>
          </w:p>
        </w:tc>
        <w:tc>
          <w:tcPr>
            <w:tcW w:w="1661" w:type="dxa"/>
            <w:vAlign w:val="bottom"/>
          </w:tcPr>
          <w:p w14:paraId="4457A4CE" w14:textId="62CE775B" w:rsidR="00287A26" w:rsidRPr="001F79DC" w:rsidRDefault="00287A26" w:rsidP="00287A26">
            <w:pPr>
              <w:ind w:firstLine="0"/>
              <w:rPr>
                <w:sz w:val="26"/>
                <w:szCs w:val="26"/>
              </w:rPr>
            </w:pPr>
            <w:r w:rsidRPr="001F79DC">
              <w:rPr>
                <w:color w:val="000000"/>
                <w:sz w:val="26"/>
                <w:szCs w:val="26"/>
              </w:rPr>
              <w:t>0.674</w:t>
            </w:r>
            <w:r w:rsidR="00FE362E">
              <w:rPr>
                <w:color w:val="000000"/>
                <w:sz w:val="26"/>
                <w:szCs w:val="26"/>
              </w:rPr>
              <w:t>00</w:t>
            </w:r>
          </w:p>
        </w:tc>
      </w:tr>
    </w:tbl>
    <w:p w14:paraId="49D0FA44" w14:textId="109CDECE" w:rsidR="00396789" w:rsidRDefault="00000000" w:rsidP="00396789">
      <w:r>
        <w:t>So sánh độ chính xác với dữ liệu gốc raw, kết quả của chúng tôi cho thấy trong mọi trường hợp kết quả có cả cao hơn. Cụ thể, độ chính xác khác nhau đáng kể đối: AUC tăng từ 0</w:t>
      </w:r>
      <w:r w:rsidR="003305BF">
        <w:t>.</w:t>
      </w:r>
      <w:r>
        <w:t>734 lên 0</w:t>
      </w:r>
      <w:r w:rsidR="003305BF">
        <w:t>.</w:t>
      </w:r>
      <w:r>
        <w:t>766 đối với bệnh béo phì, từ 0</w:t>
      </w:r>
      <w:r w:rsidR="003305BF">
        <w:t>.</w:t>
      </w:r>
      <w:r>
        <w:t>918 lên 0</w:t>
      </w:r>
      <w:r w:rsidR="008D2141">
        <w:t>.</w:t>
      </w:r>
      <w:r>
        <w:t>921 đối với IBD. Đối với CIR, AUC tăng từ 0</w:t>
      </w:r>
      <w:r w:rsidR="003305BF">
        <w:t>.</w:t>
      </w:r>
      <w:r>
        <w:t>867 lên 0</w:t>
      </w:r>
      <w:r w:rsidR="003305BF">
        <w:t>.</w:t>
      </w:r>
      <w:r>
        <w:t>921 và AUC tăng từ 0</w:t>
      </w:r>
      <w:r w:rsidR="008D2141">
        <w:t>.</w:t>
      </w:r>
      <w:r>
        <w:t>671 lên 0</w:t>
      </w:r>
      <w:r w:rsidR="008D2141">
        <w:t>.</w:t>
      </w:r>
      <w:r>
        <w:t>743 đối với ung thư đại trực tràng. AUC giảm từ 0</w:t>
      </w:r>
      <w:r w:rsidR="008D2141">
        <w:t>.</w:t>
      </w:r>
      <w:r>
        <w:t>748 lên 0</w:t>
      </w:r>
      <w:r w:rsidR="008D2141">
        <w:t>.</w:t>
      </w:r>
      <w:r>
        <w:t>736 đối với đối với bệnh T2D, AUC giảm từ 0</w:t>
      </w:r>
      <w:r w:rsidR="008D2141">
        <w:t>.</w:t>
      </w:r>
      <w:r>
        <w:t>809 lên 0</w:t>
      </w:r>
      <w:r w:rsidR="008D2141">
        <w:t>.</w:t>
      </w:r>
      <w:r>
        <w:t>61</w:t>
      </w:r>
      <w:r w:rsidR="008D2141">
        <w:t xml:space="preserve"> </w:t>
      </w:r>
      <w:r>
        <w:t>đối với WT2D.</w:t>
      </w:r>
    </w:p>
    <w:p w14:paraId="1B3417BD" w14:textId="2EA62047" w:rsidR="004F53F4" w:rsidRDefault="004F53F4" w:rsidP="004F53F4">
      <w:pPr>
        <w:ind w:firstLine="0"/>
      </w:pPr>
    </w:p>
    <w:p w14:paraId="25E0D2C2" w14:textId="5B745EB3" w:rsidR="00396789" w:rsidRDefault="00D25C01" w:rsidP="00396789">
      <w:r>
        <w:rPr>
          <w:i/>
          <w:iCs/>
          <w:sz w:val="20"/>
        </w:rPr>
        <w:t xml:space="preserve">             </w:t>
      </w:r>
      <w:bookmarkStart w:id="1293" w:name="_Toc152444350"/>
      <w:r w:rsidRPr="00C0589C">
        <w:rPr>
          <w:i/>
          <w:iCs/>
          <w:sz w:val="20"/>
        </w:rPr>
        <w:t xml:space="preserve">Bảng </w:t>
      </w:r>
      <w:r w:rsidRPr="00C0589C">
        <w:rPr>
          <w:i/>
          <w:iCs/>
          <w:sz w:val="20"/>
        </w:rPr>
        <w:fldChar w:fldCharType="begin"/>
      </w:r>
      <w:r w:rsidRPr="00C0589C">
        <w:rPr>
          <w:i/>
          <w:iCs/>
          <w:sz w:val="20"/>
        </w:rPr>
        <w:instrText xml:space="preserve"> SEQ Bảng \* ARABIC </w:instrText>
      </w:r>
      <w:r w:rsidRPr="00C0589C">
        <w:rPr>
          <w:i/>
          <w:iCs/>
          <w:sz w:val="20"/>
        </w:rPr>
        <w:fldChar w:fldCharType="separate"/>
      </w:r>
      <w:r w:rsidR="00C90E60">
        <w:rPr>
          <w:i/>
          <w:iCs/>
          <w:noProof/>
          <w:sz w:val="20"/>
        </w:rPr>
        <w:t>5</w:t>
      </w:r>
      <w:r w:rsidRPr="00C0589C">
        <w:rPr>
          <w:i/>
          <w:iCs/>
          <w:sz w:val="20"/>
        </w:rPr>
        <w:fldChar w:fldCharType="end"/>
      </w:r>
      <w:r w:rsidRPr="00C0589C">
        <w:rPr>
          <w:i/>
          <w:iCs/>
          <w:sz w:val="20"/>
        </w:rPr>
        <w:t xml:space="preserve">. So sánh </w:t>
      </w:r>
      <w:r>
        <w:rPr>
          <w:i/>
          <w:iCs/>
          <w:sz w:val="20"/>
        </w:rPr>
        <w:t>đ</w:t>
      </w:r>
      <w:r w:rsidRPr="00C0589C">
        <w:rPr>
          <w:i/>
          <w:iCs/>
          <w:sz w:val="20"/>
        </w:rPr>
        <w:t>ộ đo AUC của các bài nghiên cứu về dữ liệu metagenomics đường ruột</w:t>
      </w:r>
      <w:bookmarkEnd w:id="1293"/>
    </w:p>
    <w:tbl>
      <w:tblPr>
        <w:tblStyle w:val="TableGrid"/>
        <w:tblW w:w="0" w:type="auto"/>
        <w:tblLook w:val="04A0" w:firstRow="1" w:lastRow="0" w:firstColumn="1" w:lastColumn="0" w:noHBand="0" w:noVBand="1"/>
      </w:tblPr>
      <w:tblGrid>
        <w:gridCol w:w="3436"/>
        <w:gridCol w:w="1237"/>
        <w:gridCol w:w="1693"/>
        <w:gridCol w:w="1465"/>
        <w:gridCol w:w="1514"/>
      </w:tblGrid>
      <w:tr w:rsidR="00396789" w14:paraId="77511BE8" w14:textId="77777777" w:rsidTr="00396789">
        <w:tc>
          <w:tcPr>
            <w:tcW w:w="3436" w:type="dxa"/>
            <w:vAlign w:val="bottom"/>
          </w:tcPr>
          <w:p w14:paraId="3A773FFD" w14:textId="741A65E8" w:rsidR="00396789" w:rsidRDefault="00396789" w:rsidP="00396789">
            <w:pPr>
              <w:ind w:firstLine="0"/>
              <w:jc w:val="center"/>
            </w:pPr>
            <w:r>
              <w:rPr>
                <w:color w:val="000000"/>
                <w:sz w:val="26"/>
                <w:szCs w:val="26"/>
              </w:rPr>
              <w:t>Bins</w:t>
            </w:r>
          </w:p>
        </w:tc>
        <w:tc>
          <w:tcPr>
            <w:tcW w:w="1237" w:type="dxa"/>
            <w:vAlign w:val="bottom"/>
          </w:tcPr>
          <w:p w14:paraId="0BDEAEFF" w14:textId="33C45A36" w:rsidR="00396789" w:rsidRDefault="00396789" w:rsidP="00396789">
            <w:pPr>
              <w:ind w:firstLine="0"/>
              <w:jc w:val="center"/>
            </w:pPr>
            <w:r>
              <w:rPr>
                <w:color w:val="000000"/>
                <w:sz w:val="26"/>
                <w:szCs w:val="26"/>
              </w:rPr>
              <w:t>GMM</w:t>
            </w:r>
          </w:p>
        </w:tc>
        <w:tc>
          <w:tcPr>
            <w:tcW w:w="1693" w:type="dxa"/>
            <w:vAlign w:val="bottom"/>
          </w:tcPr>
          <w:p w14:paraId="78EC1731" w14:textId="194CF939" w:rsidR="00396789" w:rsidRDefault="00396789" w:rsidP="00396789">
            <w:pPr>
              <w:ind w:firstLine="0"/>
              <w:jc w:val="center"/>
            </w:pPr>
            <w:r>
              <w:rPr>
                <w:color w:val="000000"/>
                <w:sz w:val="26"/>
                <w:szCs w:val="26"/>
              </w:rPr>
              <w:t>PopPhy-CNN</w:t>
            </w:r>
            <w:r w:rsidR="0038260F">
              <w:rPr>
                <w:color w:val="000000"/>
                <w:sz w:val="26"/>
                <w:szCs w:val="26"/>
              </w:rPr>
              <w:t xml:space="preserve"> </w:t>
            </w:r>
            <w:r w:rsidR="00480075">
              <w:rPr>
                <w:color w:val="000000"/>
                <w:szCs w:val="26"/>
              </w:rPr>
              <w:fldChar w:fldCharType="begin"/>
            </w:r>
            <w:r w:rsidR="00480075">
              <w:rPr>
                <w:color w:val="000000"/>
                <w:sz w:val="26"/>
                <w:szCs w:val="26"/>
              </w:rPr>
              <w:instrText xml:space="preserve"> ADDIN ZOTERO_ITEM CSL_CITATION {"citationID":"CykgylP3","properties":{"formattedCitation":"[40]","plainCitation":"[40]","noteIndex":0},"citationItems":[{"id":85,"uris":["http://zotero.org/users/local/3hdB627Q/items/SQLFNRGA"],"itemData":{"id":85,"type":"article-journal","container-title":"IEEE Journal of Biomedical and Health Informatics","DOI":"10.1109/JBHI.2020.2993761","ISSN":"2168-2194, 2168-2208","issue":"10","journalAbbreviation":"IEEE J. Biomed. Health Inform.","page":"2993-3001","source":"DOI.org (Crossref)","title":"PopPhy-CNN: A Phylogenetic Tree Embedded Architecture for Convolutional Neural Networks to Predict Host Phenotype From Metagenomic Data","title-short":"PopPhy-CNN","volume":"24","author":[{"family":"Reiman","given":"Derek"},{"family":"Metwally","given":"Ahmed A."},{"family":"Sun","given":"Jun"},{"family":"Dai","given":"Yang"}],"issued":{"date-parts":[["2020",10]]}}}],"schema":"https://github.com/citation-style-language/schema/raw/master/csl-citation.json"} </w:instrText>
            </w:r>
            <w:r w:rsidR="00480075">
              <w:rPr>
                <w:color w:val="000000"/>
                <w:szCs w:val="26"/>
              </w:rPr>
              <w:fldChar w:fldCharType="separate"/>
            </w:r>
            <w:r w:rsidR="00480075" w:rsidRPr="00480075">
              <w:rPr>
                <w:sz w:val="26"/>
              </w:rPr>
              <w:t>[40]</w:t>
            </w:r>
            <w:r w:rsidR="00480075">
              <w:rPr>
                <w:color w:val="000000"/>
                <w:szCs w:val="26"/>
              </w:rPr>
              <w:fldChar w:fldCharType="end"/>
            </w:r>
          </w:p>
        </w:tc>
        <w:tc>
          <w:tcPr>
            <w:tcW w:w="1465" w:type="dxa"/>
            <w:vAlign w:val="bottom"/>
          </w:tcPr>
          <w:p w14:paraId="1442B99A" w14:textId="129F6777" w:rsidR="00396789" w:rsidRDefault="00396789" w:rsidP="00396789">
            <w:pPr>
              <w:ind w:firstLine="0"/>
              <w:jc w:val="center"/>
            </w:pPr>
            <w:r>
              <w:rPr>
                <w:color w:val="000000"/>
                <w:sz w:val="26"/>
                <w:szCs w:val="26"/>
              </w:rPr>
              <w:t>DeepMicro</w:t>
            </w:r>
            <w:r w:rsidR="0038260F">
              <w:rPr>
                <w:color w:val="000000"/>
                <w:sz w:val="26"/>
                <w:szCs w:val="26"/>
              </w:rPr>
              <w:t xml:space="preserve"> </w:t>
            </w:r>
            <w:r w:rsidR="00480075">
              <w:rPr>
                <w:color w:val="000000"/>
                <w:szCs w:val="26"/>
              </w:rPr>
              <w:fldChar w:fldCharType="begin"/>
            </w:r>
            <w:r w:rsidR="00480075">
              <w:rPr>
                <w:color w:val="000000"/>
                <w:sz w:val="26"/>
                <w:szCs w:val="26"/>
              </w:rPr>
              <w:instrText xml:space="preserve"> ADDIN ZOTERO_ITEM CSL_CITATION {"citationID":"YLWsRZlg","properties":{"formattedCitation":"[41]","plainCitation":"[41]","noteIndex":0},"citationItems":[{"id":87,"uris":["http://zotero.org/users/local/3hdB627Q/items/LIKMH4HC"],"itemData":{"id":87,"type":"article-journal","abstract":"Abstract\n            \n              Human microbiota plays a key role in human health and growing evidence supports the potential use of microbiome as a predictor of various diseases. However, the high-dimensionality of microbiome data, often in the order of hundreds of thousands, yet low sample sizes, poses great challenge for machine learning-based prediction algorithms. This imbalance induces the data to be highly sparse, preventing from learning a better prediction model. Also, there has been little work on deep learning applications to microbiome data with a rigorous evaluation scheme. To address these challenges, we propose DeepMicro, a deep representation learning framework allowing for an effective representation of microbiome profiles. DeepMicro successfully transforms high-dimensional microbiome data into a robust low-dimensional representation using various autoencoders and applies machine learning classification algorithms on the learned representation. In disease prediction, DeepMicro outperforms the current best approaches based on the strain-level marker profile in five different datasets. In addition, by significantly reducing the dimensionality of the marker profile, DeepMicro accelerates the model training and hyperparameter optimization procedure with 8X–30X speedup over the basic approach. DeepMicro is freely available at\n              https://github.com/minoh0201/DeepMicro\n              .","container-title":"Scientific Reports","DOI":"10.1038/s41598-020-63159-5","ISSN":"2045-2322","issue":"1","journalAbbreviation":"Sci Rep","language":"en","page":"6026","source":"DOI.org (Crossref)","title":"DeepMicro: deep representation learning for disease prediction based on microbiome data","title-short":"DeepMicro","volume":"10","author":[{"family":"Oh","given":"Min"},{"family":"Zhang","given":"Liqing"}],"issued":{"date-parts":[["2020",4,7]]}}}],"schema":"https://github.com/citation-style-language/schema/raw/master/csl-citation.json"} </w:instrText>
            </w:r>
            <w:r w:rsidR="00480075">
              <w:rPr>
                <w:color w:val="000000"/>
                <w:szCs w:val="26"/>
              </w:rPr>
              <w:fldChar w:fldCharType="separate"/>
            </w:r>
            <w:r w:rsidR="00480075" w:rsidRPr="00480075">
              <w:rPr>
                <w:sz w:val="26"/>
              </w:rPr>
              <w:t>[41]</w:t>
            </w:r>
            <w:r w:rsidR="00480075">
              <w:rPr>
                <w:color w:val="000000"/>
                <w:szCs w:val="26"/>
              </w:rPr>
              <w:fldChar w:fldCharType="end"/>
            </w:r>
          </w:p>
        </w:tc>
        <w:tc>
          <w:tcPr>
            <w:tcW w:w="1514" w:type="dxa"/>
            <w:vAlign w:val="bottom"/>
          </w:tcPr>
          <w:p w14:paraId="5ED6F3BA" w14:textId="1D9F7003" w:rsidR="00396789" w:rsidRDefault="00396789" w:rsidP="00396789">
            <w:pPr>
              <w:ind w:firstLine="0"/>
              <w:jc w:val="center"/>
            </w:pPr>
            <w:r>
              <w:rPr>
                <w:color w:val="000000"/>
                <w:sz w:val="26"/>
                <w:szCs w:val="26"/>
              </w:rPr>
              <w:t>RegMIL</w:t>
            </w:r>
            <w:r w:rsidR="0038260F">
              <w:rPr>
                <w:color w:val="000000"/>
                <w:sz w:val="26"/>
                <w:szCs w:val="26"/>
              </w:rPr>
              <w:t xml:space="preserve"> </w:t>
            </w:r>
            <w:r w:rsidR="00480075">
              <w:rPr>
                <w:color w:val="000000"/>
                <w:szCs w:val="26"/>
              </w:rPr>
              <w:fldChar w:fldCharType="begin"/>
            </w:r>
            <w:r w:rsidR="00480075">
              <w:rPr>
                <w:color w:val="000000"/>
                <w:sz w:val="26"/>
                <w:szCs w:val="26"/>
              </w:rPr>
              <w:instrText xml:space="preserve"> ADDIN ZOTERO_ITEM CSL_CITATION {"citationID":"qQD3G7so","properties":{"formattedCitation":"[42]","plainCitation":"[42]","noteIndex":0},"citationItems":[{"id":89,"uris":["http://zotero.org/users/local/3hdB627Q/items/DG5R2UPF"],"itemData":{"id":89,"type":"paper-conference","container-title":"Proceedings of the 2018 ACM International Conference on Bioinformatics, Computational Biology, and Health Informatics","DOI":"10.1145/3233547.3233585","event-place":"Washington DC USA","event-title":"BCB '18: 9th ACM International Conference on Bioinformatics, Computational Biology and Health Informatics","ISBN":"978-1-4503-5794-4","language":"en","page":"145-154","publisher":"ACM","publisher-place":"Washington DC USA","source":"DOI.org (Crossref)","title":"RegMIL: Phenotype Classification from Metagenomic Data","title-short":"RegMIL","URL":"https://dl.acm.org/doi/10.1145/3233547.3233585","author":[{"family":"Rahman","given":"Mohammad Arifur"},{"family":"Rangwala","given":"Huzefa"}],"accessed":{"date-parts":[["2023",11,29]]},"issued":{"date-parts":[["2018",8,15]]}}}],"schema":"https://github.com/citation-style-language/schema/raw/master/csl-citation.json"} </w:instrText>
            </w:r>
            <w:r w:rsidR="00480075">
              <w:rPr>
                <w:color w:val="000000"/>
                <w:szCs w:val="26"/>
              </w:rPr>
              <w:fldChar w:fldCharType="separate"/>
            </w:r>
            <w:r w:rsidR="00480075" w:rsidRPr="00480075">
              <w:rPr>
                <w:sz w:val="26"/>
              </w:rPr>
              <w:t>[42]</w:t>
            </w:r>
            <w:r w:rsidR="00480075">
              <w:rPr>
                <w:color w:val="000000"/>
                <w:szCs w:val="26"/>
              </w:rPr>
              <w:fldChar w:fldCharType="end"/>
            </w:r>
          </w:p>
        </w:tc>
      </w:tr>
      <w:tr w:rsidR="00396789" w14:paraId="024B02C3" w14:textId="77777777" w:rsidTr="00396789">
        <w:tc>
          <w:tcPr>
            <w:tcW w:w="3436" w:type="dxa"/>
            <w:vAlign w:val="bottom"/>
          </w:tcPr>
          <w:p w14:paraId="7DA87E5A" w14:textId="7B0A6EC0" w:rsidR="00396789" w:rsidRDefault="00396789" w:rsidP="00396789">
            <w:pPr>
              <w:ind w:firstLine="0"/>
            </w:pPr>
            <w:r>
              <w:rPr>
                <w:color w:val="000000"/>
                <w:sz w:val="26"/>
                <w:szCs w:val="26"/>
              </w:rPr>
              <w:t>Chatelier_gut_obesity</w:t>
            </w:r>
          </w:p>
        </w:tc>
        <w:tc>
          <w:tcPr>
            <w:tcW w:w="1237" w:type="dxa"/>
            <w:vAlign w:val="bottom"/>
          </w:tcPr>
          <w:p w14:paraId="44043243" w14:textId="432C9693" w:rsidR="00396789" w:rsidRPr="00FA52EA" w:rsidRDefault="00396789" w:rsidP="00396789">
            <w:pPr>
              <w:ind w:firstLine="0"/>
              <w:jc w:val="center"/>
              <w:rPr>
                <w:b/>
                <w:bCs/>
              </w:rPr>
            </w:pPr>
            <w:r w:rsidRPr="00FA52EA">
              <w:rPr>
                <w:b/>
                <w:bCs/>
                <w:color w:val="000000"/>
                <w:sz w:val="26"/>
                <w:szCs w:val="26"/>
              </w:rPr>
              <w:t>0.766</w:t>
            </w:r>
            <w:r w:rsidR="00FE362E" w:rsidRPr="00FA52EA">
              <w:rPr>
                <w:b/>
                <w:bCs/>
                <w:color w:val="000000"/>
                <w:sz w:val="26"/>
                <w:szCs w:val="26"/>
              </w:rPr>
              <w:t>00</w:t>
            </w:r>
          </w:p>
        </w:tc>
        <w:tc>
          <w:tcPr>
            <w:tcW w:w="1693" w:type="dxa"/>
            <w:vAlign w:val="bottom"/>
          </w:tcPr>
          <w:p w14:paraId="70092002" w14:textId="67E0B1A4" w:rsidR="00396789" w:rsidRDefault="00396789" w:rsidP="00396789">
            <w:pPr>
              <w:ind w:firstLine="0"/>
              <w:jc w:val="center"/>
            </w:pPr>
            <w:r>
              <w:rPr>
                <w:color w:val="000000"/>
                <w:sz w:val="26"/>
                <w:szCs w:val="26"/>
              </w:rPr>
              <w:t>0.666</w:t>
            </w:r>
            <w:r w:rsidR="00FE362E">
              <w:rPr>
                <w:color w:val="000000"/>
                <w:sz w:val="26"/>
                <w:szCs w:val="26"/>
              </w:rPr>
              <w:t>00</w:t>
            </w:r>
          </w:p>
        </w:tc>
        <w:tc>
          <w:tcPr>
            <w:tcW w:w="1465" w:type="dxa"/>
            <w:vAlign w:val="bottom"/>
          </w:tcPr>
          <w:p w14:paraId="291DED9B" w14:textId="0B8D57E9" w:rsidR="00396789" w:rsidRDefault="00396789" w:rsidP="00396789">
            <w:pPr>
              <w:ind w:firstLine="0"/>
              <w:jc w:val="center"/>
            </w:pPr>
            <w:r>
              <w:rPr>
                <w:color w:val="000000"/>
                <w:sz w:val="26"/>
                <w:szCs w:val="26"/>
              </w:rPr>
              <w:t>0.659</w:t>
            </w:r>
            <w:r w:rsidR="00FE362E">
              <w:rPr>
                <w:color w:val="000000"/>
                <w:sz w:val="26"/>
                <w:szCs w:val="26"/>
              </w:rPr>
              <w:t>00</w:t>
            </w:r>
          </w:p>
        </w:tc>
        <w:tc>
          <w:tcPr>
            <w:tcW w:w="1514" w:type="dxa"/>
            <w:vAlign w:val="bottom"/>
          </w:tcPr>
          <w:p w14:paraId="7C3116F7" w14:textId="009CE102" w:rsidR="00396789" w:rsidRDefault="00FE362E" w:rsidP="00396789">
            <w:pPr>
              <w:ind w:firstLine="0"/>
              <w:jc w:val="center"/>
            </w:pPr>
            <w:r>
              <w:t>-</w:t>
            </w:r>
          </w:p>
        </w:tc>
      </w:tr>
      <w:tr w:rsidR="00396789" w14:paraId="1B185E59" w14:textId="77777777" w:rsidTr="00396789">
        <w:tc>
          <w:tcPr>
            <w:tcW w:w="3436" w:type="dxa"/>
            <w:vAlign w:val="bottom"/>
          </w:tcPr>
          <w:p w14:paraId="12B59E3A" w14:textId="2C09B88D" w:rsidR="00396789" w:rsidRDefault="00396789" w:rsidP="00396789">
            <w:pPr>
              <w:ind w:firstLine="0"/>
            </w:pPr>
            <w:r>
              <w:rPr>
                <w:color w:val="000000"/>
                <w:sz w:val="26"/>
                <w:szCs w:val="26"/>
              </w:rPr>
              <w:t>metahitIBD</w:t>
            </w:r>
          </w:p>
        </w:tc>
        <w:tc>
          <w:tcPr>
            <w:tcW w:w="1237" w:type="dxa"/>
            <w:vAlign w:val="bottom"/>
          </w:tcPr>
          <w:p w14:paraId="5C83D111" w14:textId="34C5833B" w:rsidR="00396789" w:rsidRDefault="00396789" w:rsidP="00396789">
            <w:pPr>
              <w:ind w:firstLine="0"/>
              <w:jc w:val="center"/>
            </w:pPr>
            <w:r>
              <w:rPr>
                <w:color w:val="000000"/>
                <w:sz w:val="26"/>
                <w:szCs w:val="26"/>
              </w:rPr>
              <w:t>0.921</w:t>
            </w:r>
            <w:r w:rsidR="00FE362E">
              <w:rPr>
                <w:color w:val="000000"/>
                <w:sz w:val="26"/>
                <w:szCs w:val="26"/>
              </w:rPr>
              <w:t>00</w:t>
            </w:r>
          </w:p>
        </w:tc>
        <w:tc>
          <w:tcPr>
            <w:tcW w:w="1693" w:type="dxa"/>
            <w:vAlign w:val="bottom"/>
          </w:tcPr>
          <w:p w14:paraId="47F85A48" w14:textId="5C169E34" w:rsidR="00396789" w:rsidRDefault="00FE362E" w:rsidP="00396789">
            <w:pPr>
              <w:ind w:firstLine="0"/>
              <w:jc w:val="center"/>
            </w:pPr>
            <w:r>
              <w:t>-</w:t>
            </w:r>
          </w:p>
        </w:tc>
        <w:tc>
          <w:tcPr>
            <w:tcW w:w="1465" w:type="dxa"/>
            <w:vAlign w:val="bottom"/>
          </w:tcPr>
          <w:p w14:paraId="1DAC6595" w14:textId="628FFA37" w:rsidR="00396789" w:rsidRPr="00FA52EA" w:rsidRDefault="00396789" w:rsidP="00396789">
            <w:pPr>
              <w:ind w:firstLine="0"/>
              <w:jc w:val="center"/>
              <w:rPr>
                <w:b/>
                <w:bCs/>
              </w:rPr>
            </w:pPr>
            <w:r w:rsidRPr="00FA52EA">
              <w:rPr>
                <w:b/>
                <w:bCs/>
                <w:color w:val="000000"/>
                <w:sz w:val="26"/>
                <w:szCs w:val="26"/>
              </w:rPr>
              <w:t>0.955</w:t>
            </w:r>
            <w:r w:rsidR="00FE362E" w:rsidRPr="00FA52EA">
              <w:rPr>
                <w:b/>
                <w:bCs/>
                <w:color w:val="000000"/>
                <w:sz w:val="26"/>
                <w:szCs w:val="26"/>
              </w:rPr>
              <w:t>00</w:t>
            </w:r>
          </w:p>
        </w:tc>
        <w:tc>
          <w:tcPr>
            <w:tcW w:w="1514" w:type="dxa"/>
            <w:vAlign w:val="bottom"/>
          </w:tcPr>
          <w:p w14:paraId="79C1CE68" w14:textId="6D1C4F03" w:rsidR="00396789" w:rsidRDefault="00396789" w:rsidP="00396789">
            <w:pPr>
              <w:ind w:firstLine="0"/>
              <w:jc w:val="center"/>
            </w:pPr>
            <w:r>
              <w:rPr>
                <w:color w:val="000000"/>
                <w:sz w:val="26"/>
                <w:szCs w:val="26"/>
              </w:rPr>
              <w:t>0.8442</w:t>
            </w:r>
            <w:r w:rsidR="00FE362E">
              <w:rPr>
                <w:color w:val="000000"/>
                <w:sz w:val="26"/>
                <w:szCs w:val="26"/>
              </w:rPr>
              <w:t>0</w:t>
            </w:r>
          </w:p>
        </w:tc>
      </w:tr>
      <w:tr w:rsidR="00396789" w14:paraId="5A83FAB9" w14:textId="77777777" w:rsidTr="00396789">
        <w:tc>
          <w:tcPr>
            <w:tcW w:w="3436" w:type="dxa"/>
            <w:vAlign w:val="bottom"/>
          </w:tcPr>
          <w:p w14:paraId="10E84BD6" w14:textId="2C1DA058" w:rsidR="00396789" w:rsidRDefault="00396789" w:rsidP="00396789">
            <w:pPr>
              <w:ind w:firstLine="0"/>
            </w:pPr>
            <w:r>
              <w:rPr>
                <w:color w:val="000000"/>
                <w:sz w:val="26"/>
                <w:szCs w:val="26"/>
              </w:rPr>
              <w:t>Quin_gut_liver_cirrhosis</w:t>
            </w:r>
          </w:p>
        </w:tc>
        <w:tc>
          <w:tcPr>
            <w:tcW w:w="1237" w:type="dxa"/>
            <w:vAlign w:val="bottom"/>
          </w:tcPr>
          <w:p w14:paraId="3AB1F981" w14:textId="29204A8F" w:rsidR="00396789" w:rsidRDefault="00396789" w:rsidP="00396789">
            <w:pPr>
              <w:ind w:firstLine="0"/>
              <w:jc w:val="center"/>
            </w:pPr>
            <w:r>
              <w:rPr>
                <w:color w:val="000000"/>
                <w:sz w:val="26"/>
                <w:szCs w:val="26"/>
              </w:rPr>
              <w:t>0.921</w:t>
            </w:r>
            <w:r w:rsidR="00FE362E">
              <w:rPr>
                <w:color w:val="000000"/>
                <w:sz w:val="26"/>
                <w:szCs w:val="26"/>
              </w:rPr>
              <w:t>00</w:t>
            </w:r>
          </w:p>
        </w:tc>
        <w:tc>
          <w:tcPr>
            <w:tcW w:w="1693" w:type="dxa"/>
            <w:vAlign w:val="bottom"/>
          </w:tcPr>
          <w:p w14:paraId="58BD9C82" w14:textId="54159C36" w:rsidR="00396789" w:rsidRPr="00FA52EA" w:rsidRDefault="00396789" w:rsidP="00396789">
            <w:pPr>
              <w:ind w:firstLine="0"/>
              <w:jc w:val="center"/>
              <w:rPr>
                <w:b/>
                <w:bCs/>
              </w:rPr>
            </w:pPr>
            <w:r w:rsidRPr="00FA52EA">
              <w:rPr>
                <w:b/>
                <w:bCs/>
                <w:color w:val="000000"/>
                <w:sz w:val="26"/>
                <w:szCs w:val="26"/>
              </w:rPr>
              <w:t>0.946</w:t>
            </w:r>
            <w:r w:rsidR="00FE362E" w:rsidRPr="00FA52EA">
              <w:rPr>
                <w:b/>
                <w:bCs/>
                <w:color w:val="000000"/>
                <w:sz w:val="26"/>
                <w:szCs w:val="26"/>
              </w:rPr>
              <w:t>00</w:t>
            </w:r>
          </w:p>
        </w:tc>
        <w:tc>
          <w:tcPr>
            <w:tcW w:w="1465" w:type="dxa"/>
            <w:vAlign w:val="bottom"/>
          </w:tcPr>
          <w:p w14:paraId="7D2A0E79" w14:textId="496C7CFC" w:rsidR="00396789" w:rsidRDefault="00396789" w:rsidP="00396789">
            <w:pPr>
              <w:ind w:firstLine="0"/>
              <w:jc w:val="center"/>
            </w:pPr>
            <w:r>
              <w:rPr>
                <w:color w:val="000000"/>
                <w:sz w:val="26"/>
                <w:szCs w:val="26"/>
              </w:rPr>
              <w:t>0.940</w:t>
            </w:r>
            <w:r w:rsidR="00FE362E">
              <w:rPr>
                <w:color w:val="000000"/>
                <w:sz w:val="26"/>
                <w:szCs w:val="26"/>
              </w:rPr>
              <w:t>00</w:t>
            </w:r>
          </w:p>
        </w:tc>
        <w:tc>
          <w:tcPr>
            <w:tcW w:w="1514" w:type="dxa"/>
            <w:vAlign w:val="bottom"/>
          </w:tcPr>
          <w:p w14:paraId="517A43B3" w14:textId="72101F8C" w:rsidR="00396789" w:rsidRDefault="00396789" w:rsidP="00396789">
            <w:pPr>
              <w:ind w:firstLine="0"/>
              <w:jc w:val="center"/>
            </w:pPr>
            <w:r>
              <w:rPr>
                <w:color w:val="000000"/>
                <w:sz w:val="26"/>
                <w:szCs w:val="26"/>
              </w:rPr>
              <w:t>0.9272</w:t>
            </w:r>
            <w:r w:rsidR="00FE362E">
              <w:rPr>
                <w:color w:val="000000"/>
                <w:sz w:val="26"/>
                <w:szCs w:val="26"/>
              </w:rPr>
              <w:t>0</w:t>
            </w:r>
          </w:p>
        </w:tc>
      </w:tr>
      <w:tr w:rsidR="00396789" w14:paraId="084E3616" w14:textId="77777777" w:rsidTr="00396789">
        <w:tc>
          <w:tcPr>
            <w:tcW w:w="3436" w:type="dxa"/>
            <w:vAlign w:val="bottom"/>
          </w:tcPr>
          <w:p w14:paraId="14367D1A" w14:textId="456BCBCA" w:rsidR="00396789" w:rsidRDefault="0055538D" w:rsidP="00396789">
            <w:pPr>
              <w:ind w:firstLine="0"/>
            </w:pPr>
            <w:r>
              <w:rPr>
                <w:color w:val="000000"/>
                <w:sz w:val="26"/>
                <w:szCs w:val="26"/>
              </w:rPr>
              <w:t>T</w:t>
            </w:r>
            <w:r w:rsidR="00396789">
              <w:rPr>
                <w:color w:val="000000"/>
                <w:sz w:val="26"/>
                <w:szCs w:val="26"/>
              </w:rPr>
              <w:t>2</w:t>
            </w:r>
            <w:r>
              <w:rPr>
                <w:color w:val="000000"/>
                <w:sz w:val="26"/>
                <w:szCs w:val="26"/>
              </w:rPr>
              <w:t>D</w:t>
            </w:r>
          </w:p>
        </w:tc>
        <w:tc>
          <w:tcPr>
            <w:tcW w:w="1237" w:type="dxa"/>
            <w:vAlign w:val="bottom"/>
          </w:tcPr>
          <w:p w14:paraId="096A0585" w14:textId="61A9B8A2" w:rsidR="00396789" w:rsidRDefault="00396789" w:rsidP="00396789">
            <w:pPr>
              <w:ind w:firstLine="0"/>
              <w:jc w:val="center"/>
            </w:pPr>
            <w:r>
              <w:rPr>
                <w:color w:val="000000"/>
                <w:sz w:val="26"/>
                <w:szCs w:val="26"/>
              </w:rPr>
              <w:t>0.736</w:t>
            </w:r>
            <w:r w:rsidR="00FE362E">
              <w:rPr>
                <w:color w:val="000000"/>
                <w:sz w:val="26"/>
                <w:szCs w:val="26"/>
              </w:rPr>
              <w:t>00</w:t>
            </w:r>
          </w:p>
        </w:tc>
        <w:tc>
          <w:tcPr>
            <w:tcW w:w="1693" w:type="dxa"/>
            <w:vAlign w:val="bottom"/>
          </w:tcPr>
          <w:p w14:paraId="43628633" w14:textId="2F662765" w:rsidR="00396789" w:rsidRDefault="00396789" w:rsidP="00396789">
            <w:pPr>
              <w:ind w:firstLine="0"/>
              <w:jc w:val="center"/>
            </w:pPr>
            <w:r>
              <w:rPr>
                <w:color w:val="000000"/>
                <w:sz w:val="26"/>
                <w:szCs w:val="26"/>
              </w:rPr>
              <w:t>0.690</w:t>
            </w:r>
            <w:r w:rsidR="00FE362E">
              <w:rPr>
                <w:color w:val="000000"/>
                <w:sz w:val="26"/>
                <w:szCs w:val="26"/>
              </w:rPr>
              <w:t>00</w:t>
            </w:r>
          </w:p>
        </w:tc>
        <w:tc>
          <w:tcPr>
            <w:tcW w:w="1465" w:type="dxa"/>
            <w:vAlign w:val="bottom"/>
          </w:tcPr>
          <w:p w14:paraId="35C325EC" w14:textId="41D968E3" w:rsidR="00396789" w:rsidRPr="00FA52EA" w:rsidRDefault="00396789" w:rsidP="00396789">
            <w:pPr>
              <w:ind w:firstLine="0"/>
              <w:jc w:val="center"/>
              <w:rPr>
                <w:b/>
                <w:bCs/>
              </w:rPr>
            </w:pPr>
            <w:r w:rsidRPr="00FA52EA">
              <w:rPr>
                <w:b/>
                <w:bCs/>
                <w:color w:val="000000"/>
                <w:sz w:val="26"/>
                <w:szCs w:val="26"/>
              </w:rPr>
              <w:t>0.763</w:t>
            </w:r>
            <w:r w:rsidR="00FE362E" w:rsidRPr="00FA52EA">
              <w:rPr>
                <w:b/>
                <w:bCs/>
                <w:color w:val="000000"/>
                <w:sz w:val="26"/>
                <w:szCs w:val="26"/>
              </w:rPr>
              <w:t>00</w:t>
            </w:r>
          </w:p>
        </w:tc>
        <w:tc>
          <w:tcPr>
            <w:tcW w:w="1514" w:type="dxa"/>
            <w:vAlign w:val="bottom"/>
          </w:tcPr>
          <w:p w14:paraId="1A92AEF2" w14:textId="4C34DBD3" w:rsidR="00396789" w:rsidRDefault="00FE362E" w:rsidP="00396789">
            <w:pPr>
              <w:ind w:firstLine="0"/>
              <w:jc w:val="center"/>
            </w:pPr>
            <w:r>
              <w:t>-</w:t>
            </w:r>
          </w:p>
        </w:tc>
      </w:tr>
      <w:tr w:rsidR="00396789" w14:paraId="0AB1C8EF" w14:textId="77777777" w:rsidTr="00396789">
        <w:tc>
          <w:tcPr>
            <w:tcW w:w="3436" w:type="dxa"/>
            <w:vAlign w:val="bottom"/>
          </w:tcPr>
          <w:p w14:paraId="3B7D9800" w14:textId="1F727371" w:rsidR="00396789" w:rsidRDefault="00396789" w:rsidP="00396789">
            <w:pPr>
              <w:ind w:firstLine="0"/>
            </w:pPr>
            <w:r>
              <w:rPr>
                <w:color w:val="000000"/>
                <w:sz w:val="26"/>
                <w:szCs w:val="26"/>
              </w:rPr>
              <w:t>WT2D</w:t>
            </w:r>
          </w:p>
        </w:tc>
        <w:tc>
          <w:tcPr>
            <w:tcW w:w="1237" w:type="dxa"/>
            <w:vAlign w:val="bottom"/>
          </w:tcPr>
          <w:p w14:paraId="5C3CFFB4" w14:textId="1A4C7B35" w:rsidR="00396789" w:rsidRDefault="00396789" w:rsidP="00396789">
            <w:pPr>
              <w:ind w:firstLine="0"/>
              <w:jc w:val="center"/>
            </w:pPr>
            <w:r>
              <w:rPr>
                <w:color w:val="000000"/>
                <w:sz w:val="26"/>
                <w:szCs w:val="26"/>
              </w:rPr>
              <w:t>0.61</w:t>
            </w:r>
            <w:r w:rsidR="00FE362E">
              <w:rPr>
                <w:color w:val="000000"/>
                <w:sz w:val="26"/>
                <w:szCs w:val="26"/>
              </w:rPr>
              <w:t>00</w:t>
            </w:r>
            <w:r w:rsidR="00FA52EA">
              <w:rPr>
                <w:color w:val="000000"/>
                <w:sz w:val="26"/>
                <w:szCs w:val="26"/>
              </w:rPr>
              <w:t>0</w:t>
            </w:r>
          </w:p>
        </w:tc>
        <w:tc>
          <w:tcPr>
            <w:tcW w:w="1693" w:type="dxa"/>
            <w:vAlign w:val="bottom"/>
          </w:tcPr>
          <w:p w14:paraId="2B2A9613" w14:textId="701DA8F8" w:rsidR="00396789" w:rsidRDefault="00FE362E" w:rsidP="00396789">
            <w:pPr>
              <w:ind w:firstLine="0"/>
              <w:jc w:val="center"/>
            </w:pPr>
            <w:r>
              <w:t>-</w:t>
            </w:r>
          </w:p>
        </w:tc>
        <w:tc>
          <w:tcPr>
            <w:tcW w:w="1465" w:type="dxa"/>
            <w:vAlign w:val="bottom"/>
          </w:tcPr>
          <w:p w14:paraId="1BCC3025" w14:textId="3CD2F86A" w:rsidR="00396789" w:rsidRPr="00FA52EA" w:rsidRDefault="00396789" w:rsidP="00396789">
            <w:pPr>
              <w:ind w:firstLine="0"/>
              <w:jc w:val="center"/>
              <w:rPr>
                <w:b/>
                <w:bCs/>
              </w:rPr>
            </w:pPr>
            <w:r w:rsidRPr="00FA52EA">
              <w:rPr>
                <w:b/>
                <w:bCs/>
                <w:color w:val="000000"/>
                <w:sz w:val="26"/>
                <w:szCs w:val="26"/>
              </w:rPr>
              <w:t>0.899</w:t>
            </w:r>
            <w:r w:rsidR="00FE362E" w:rsidRPr="00FA52EA">
              <w:rPr>
                <w:b/>
                <w:bCs/>
                <w:color w:val="000000"/>
                <w:sz w:val="26"/>
                <w:szCs w:val="26"/>
              </w:rPr>
              <w:t>00</w:t>
            </w:r>
          </w:p>
        </w:tc>
        <w:tc>
          <w:tcPr>
            <w:tcW w:w="1514" w:type="dxa"/>
            <w:vAlign w:val="bottom"/>
          </w:tcPr>
          <w:p w14:paraId="035FBBBC" w14:textId="12C9364D" w:rsidR="00396789" w:rsidRDefault="00FE362E" w:rsidP="00396789">
            <w:pPr>
              <w:ind w:firstLine="0"/>
              <w:jc w:val="center"/>
            </w:pPr>
            <w:r>
              <w:t>-</w:t>
            </w:r>
          </w:p>
        </w:tc>
      </w:tr>
      <w:tr w:rsidR="00396789" w14:paraId="63BC8D88" w14:textId="77777777" w:rsidTr="00396789">
        <w:tc>
          <w:tcPr>
            <w:tcW w:w="3436" w:type="dxa"/>
            <w:vAlign w:val="bottom"/>
          </w:tcPr>
          <w:p w14:paraId="61761DB0" w14:textId="30F5D49C" w:rsidR="00396789" w:rsidRDefault="00396789" w:rsidP="00396789">
            <w:pPr>
              <w:ind w:firstLine="0"/>
            </w:pPr>
            <w:r>
              <w:rPr>
                <w:color w:val="000000"/>
                <w:sz w:val="26"/>
                <w:szCs w:val="26"/>
              </w:rPr>
              <w:t>Zeller_fecal_colorectal_cancer</w:t>
            </w:r>
          </w:p>
        </w:tc>
        <w:tc>
          <w:tcPr>
            <w:tcW w:w="1237" w:type="dxa"/>
            <w:vAlign w:val="bottom"/>
          </w:tcPr>
          <w:p w14:paraId="0B5DD0DE" w14:textId="701C3AB0" w:rsidR="00396789" w:rsidRDefault="00396789" w:rsidP="00396789">
            <w:pPr>
              <w:ind w:firstLine="0"/>
              <w:jc w:val="center"/>
            </w:pPr>
            <w:r>
              <w:rPr>
                <w:color w:val="000000"/>
                <w:sz w:val="26"/>
                <w:szCs w:val="26"/>
              </w:rPr>
              <w:t>0.743</w:t>
            </w:r>
            <w:r w:rsidR="00FE362E">
              <w:rPr>
                <w:color w:val="000000"/>
                <w:sz w:val="26"/>
                <w:szCs w:val="26"/>
              </w:rPr>
              <w:t>00</w:t>
            </w:r>
          </w:p>
        </w:tc>
        <w:tc>
          <w:tcPr>
            <w:tcW w:w="1693" w:type="dxa"/>
            <w:vAlign w:val="bottom"/>
          </w:tcPr>
          <w:p w14:paraId="292285A7" w14:textId="06045AD7" w:rsidR="00396789" w:rsidRDefault="00FE362E" w:rsidP="00396789">
            <w:pPr>
              <w:ind w:firstLine="0"/>
              <w:jc w:val="center"/>
            </w:pPr>
            <w:r>
              <w:t>-</w:t>
            </w:r>
          </w:p>
        </w:tc>
        <w:tc>
          <w:tcPr>
            <w:tcW w:w="1465" w:type="dxa"/>
            <w:vAlign w:val="bottom"/>
          </w:tcPr>
          <w:p w14:paraId="2C6E2991" w14:textId="43040DF2" w:rsidR="00396789" w:rsidRPr="00FA52EA" w:rsidRDefault="00396789" w:rsidP="00396789">
            <w:pPr>
              <w:ind w:firstLine="0"/>
              <w:jc w:val="center"/>
              <w:rPr>
                <w:b/>
                <w:bCs/>
              </w:rPr>
            </w:pPr>
            <w:r w:rsidRPr="00FA52EA">
              <w:rPr>
                <w:b/>
                <w:bCs/>
                <w:color w:val="000000"/>
                <w:sz w:val="26"/>
                <w:szCs w:val="26"/>
              </w:rPr>
              <w:t>0.803</w:t>
            </w:r>
            <w:r w:rsidR="00FE362E" w:rsidRPr="00FA52EA">
              <w:rPr>
                <w:b/>
                <w:bCs/>
                <w:color w:val="000000"/>
                <w:sz w:val="26"/>
                <w:szCs w:val="26"/>
              </w:rPr>
              <w:t>00</w:t>
            </w:r>
          </w:p>
        </w:tc>
        <w:tc>
          <w:tcPr>
            <w:tcW w:w="1514" w:type="dxa"/>
            <w:vAlign w:val="bottom"/>
          </w:tcPr>
          <w:p w14:paraId="193D679C" w14:textId="0D97C765" w:rsidR="00396789" w:rsidRDefault="00FE362E" w:rsidP="00396789">
            <w:pPr>
              <w:ind w:firstLine="0"/>
              <w:jc w:val="center"/>
            </w:pPr>
            <w:r>
              <w:t>-</w:t>
            </w:r>
          </w:p>
        </w:tc>
      </w:tr>
    </w:tbl>
    <w:p w14:paraId="5530A359" w14:textId="32E8812F" w:rsidR="00C0589C" w:rsidRDefault="00EF51F9" w:rsidP="00C0589C">
      <w:r>
        <w:t xml:space="preserve">Từ bảng so sánh trên có thể thấy GMM </w:t>
      </w:r>
      <w:r w:rsidRPr="00EF51F9">
        <w:t xml:space="preserve">có kết quả AUC tốt nhất cho </w:t>
      </w:r>
      <w:r>
        <w:t>Obesity</w:t>
      </w:r>
      <w:r w:rsidRPr="00EF51F9">
        <w:t xml:space="preserve"> với giá trị là 0.76</w:t>
      </w:r>
      <w:r>
        <w:t>6</w:t>
      </w:r>
      <w:r w:rsidRPr="00EF51F9">
        <w:t>.</w:t>
      </w:r>
      <w:r>
        <w:t xml:space="preserve"> Ở bệnh IBD cũng cho ra kết quả khả quan là 0.921 </w:t>
      </w:r>
      <w:r w:rsidR="0070401F">
        <w:t>chênh lệch thấp hơn</w:t>
      </w:r>
      <w:r>
        <w:t xml:space="preserve"> so với </w:t>
      </w:r>
      <w:r w:rsidR="0070401F">
        <w:t>DeepMicro</w:t>
      </w:r>
      <w:r>
        <w:t xml:space="preserve"> là </w:t>
      </w:r>
      <w:r w:rsidR="0070401F">
        <w:t xml:space="preserve">0.955. Ở bệnh CIR, GMM cho ra kết quả thấp nhất, tuy nhiên không quá chênh lệch so với các nghiên cứu còn lại. Với dữ liệu bệnh T2d, AUC của GMM cao hơn của </w:t>
      </w:r>
      <w:r w:rsidR="0070401F">
        <w:rPr>
          <w:color w:val="000000"/>
          <w:szCs w:val="26"/>
        </w:rPr>
        <w:t xml:space="preserve">PopPhy nhưng thấp hơn DeepMicro. Đối với bệnh </w:t>
      </w:r>
      <w:r w:rsidR="00D447CC">
        <w:t>ung thư đại trực tràng</w:t>
      </w:r>
      <w:r w:rsidR="0070401F">
        <w:rPr>
          <w:color w:val="000000"/>
          <w:szCs w:val="26"/>
        </w:rPr>
        <w:t xml:space="preserve"> thì độ đo AUC của GMM thấp hơn hẳn.</w:t>
      </w:r>
    </w:p>
    <w:p w14:paraId="34BBC15C" w14:textId="7CD0CF21" w:rsidR="00396789" w:rsidRDefault="00FF4A0D" w:rsidP="0070401F">
      <w:r>
        <w:t>Mỗi</w:t>
      </w:r>
      <w:r w:rsidR="0070401F" w:rsidRPr="0070401F">
        <w:t xml:space="preserve"> bài nghiên cứu sử dụng một mô hình khác nhau và đôi khi có kết quả khác nhau cho từng loại bệnh lý. Tuy nhiên, GMM xuất sắc cho nhiều loại bệnh lý khác nhau như </w:t>
      </w:r>
      <w:r w:rsidR="0070401F">
        <w:t>Obesity</w:t>
      </w:r>
      <w:r w:rsidR="0070401F" w:rsidRPr="0070401F">
        <w:t>. DeepMicro cũng đạt kết quả tốt cho WT2D</w:t>
      </w:r>
      <w:r w:rsidR="0070401F">
        <w:t xml:space="preserve">, </w:t>
      </w:r>
      <w:r w:rsidR="00D447CC">
        <w:t>CRC</w:t>
      </w:r>
      <w:r w:rsidR="0070401F">
        <w:t>, T2D, IBD</w:t>
      </w:r>
      <w:r w:rsidR="0070401F" w:rsidRPr="0070401F">
        <w:t>.</w:t>
      </w:r>
    </w:p>
    <w:p w14:paraId="71A7315B" w14:textId="392734B5" w:rsidR="00393E48" w:rsidRDefault="00393E48" w:rsidP="00393E48">
      <w:pPr>
        <w:ind w:firstLine="0"/>
      </w:pPr>
      <w:r w:rsidRPr="00393E48">
        <w:rPr>
          <w:noProof/>
        </w:rPr>
        <w:lastRenderedPageBreak/>
        <w:drawing>
          <wp:inline distT="0" distB="0" distL="0" distR="0" wp14:anchorId="2A88AA55" wp14:editId="35BE1860">
            <wp:extent cx="5940425" cy="4614545"/>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614545"/>
                    </a:xfrm>
                    <a:prstGeom prst="rect">
                      <a:avLst/>
                    </a:prstGeom>
                  </pic:spPr>
                </pic:pic>
              </a:graphicData>
            </a:graphic>
          </wp:inline>
        </w:drawing>
      </w:r>
    </w:p>
    <w:p w14:paraId="02EDB75D" w14:textId="16B76738" w:rsidR="00BC1D2E" w:rsidRPr="00BC1D2E" w:rsidRDefault="00BC1D2E" w:rsidP="00BC1D2E">
      <w:pPr>
        <w:pStyle w:val="Caption"/>
        <w:jc w:val="center"/>
        <w:rPr>
          <w:i/>
          <w:iCs/>
          <w:sz w:val="20"/>
        </w:rPr>
      </w:pPr>
      <w:bookmarkStart w:id="1294" w:name="_Toc152335930"/>
      <w:r w:rsidRPr="00BC1D2E">
        <w:rPr>
          <w:i/>
          <w:iCs/>
          <w:sz w:val="20"/>
        </w:rPr>
        <w:t xml:space="preserve">Hình </w:t>
      </w:r>
      <w:r w:rsidRPr="00BC1D2E">
        <w:rPr>
          <w:i/>
          <w:iCs/>
          <w:sz w:val="20"/>
        </w:rPr>
        <w:fldChar w:fldCharType="begin"/>
      </w:r>
      <w:r w:rsidRPr="00BC1D2E">
        <w:rPr>
          <w:i/>
          <w:iCs/>
          <w:sz w:val="20"/>
        </w:rPr>
        <w:instrText xml:space="preserve"> SEQ Hình \* ARABIC </w:instrText>
      </w:r>
      <w:r w:rsidRPr="00BC1D2E">
        <w:rPr>
          <w:i/>
          <w:iCs/>
          <w:sz w:val="20"/>
        </w:rPr>
        <w:fldChar w:fldCharType="separate"/>
      </w:r>
      <w:r w:rsidR="006A3D6D">
        <w:rPr>
          <w:i/>
          <w:iCs/>
          <w:noProof/>
          <w:sz w:val="20"/>
        </w:rPr>
        <w:t>4</w:t>
      </w:r>
      <w:r w:rsidRPr="00BC1D2E">
        <w:rPr>
          <w:i/>
          <w:iCs/>
          <w:sz w:val="20"/>
        </w:rPr>
        <w:fldChar w:fldCharType="end"/>
      </w:r>
      <w:r w:rsidRPr="00BC1D2E">
        <w:rPr>
          <w:i/>
          <w:iCs/>
          <w:sz w:val="20"/>
        </w:rPr>
        <w:t>. Biểu đồ box plots thể hiện từng loại bệnh của GMM, PopPhy-CNN, DeepMicro, RegMIL</w:t>
      </w:r>
      <w:bookmarkEnd w:id="1294"/>
    </w:p>
    <w:p w14:paraId="610CCFF1" w14:textId="77777777" w:rsidR="00C90E60" w:rsidRDefault="00C90E60" w:rsidP="00C90E60">
      <w:pPr>
        <w:pStyle w:val="Caption"/>
        <w:ind w:firstLine="0"/>
        <w:rPr>
          <w:i/>
          <w:iCs/>
          <w:sz w:val="20"/>
        </w:rPr>
      </w:pPr>
    </w:p>
    <w:p w14:paraId="59AA8D6A" w14:textId="77777777" w:rsidR="00C90E60" w:rsidRDefault="00C90E60" w:rsidP="00C90E60">
      <w:pPr>
        <w:pStyle w:val="Caption"/>
        <w:ind w:firstLine="0"/>
        <w:rPr>
          <w:i/>
          <w:iCs/>
          <w:sz w:val="20"/>
        </w:rPr>
      </w:pPr>
    </w:p>
    <w:p w14:paraId="3B88739C" w14:textId="77777777" w:rsidR="00C90E60" w:rsidRDefault="00C90E60" w:rsidP="00C90E60">
      <w:pPr>
        <w:pStyle w:val="Caption"/>
        <w:ind w:firstLine="0"/>
        <w:rPr>
          <w:i/>
          <w:iCs/>
          <w:sz w:val="20"/>
        </w:rPr>
      </w:pPr>
    </w:p>
    <w:p w14:paraId="1EC3DDB7" w14:textId="77777777" w:rsidR="00C90E60" w:rsidRDefault="00C90E60" w:rsidP="00C90E60">
      <w:pPr>
        <w:pStyle w:val="Caption"/>
        <w:ind w:firstLine="0"/>
        <w:rPr>
          <w:i/>
          <w:iCs/>
          <w:sz w:val="20"/>
        </w:rPr>
      </w:pPr>
    </w:p>
    <w:p w14:paraId="1341C5D1" w14:textId="77777777" w:rsidR="00C90E60" w:rsidRDefault="00C90E60" w:rsidP="00C90E60">
      <w:pPr>
        <w:pStyle w:val="Caption"/>
        <w:ind w:firstLine="0"/>
        <w:rPr>
          <w:i/>
          <w:iCs/>
          <w:sz w:val="20"/>
        </w:rPr>
      </w:pPr>
    </w:p>
    <w:p w14:paraId="2AB9016B" w14:textId="77777777" w:rsidR="00C90E60" w:rsidRDefault="00C90E60" w:rsidP="00C90E60">
      <w:pPr>
        <w:pStyle w:val="Caption"/>
        <w:ind w:firstLine="0"/>
        <w:rPr>
          <w:i/>
          <w:iCs/>
          <w:sz w:val="20"/>
        </w:rPr>
      </w:pPr>
    </w:p>
    <w:p w14:paraId="1DBDFFF7" w14:textId="77777777" w:rsidR="00C90E60" w:rsidRDefault="00C90E60" w:rsidP="00C90E60">
      <w:pPr>
        <w:pStyle w:val="Caption"/>
        <w:ind w:firstLine="0"/>
        <w:rPr>
          <w:i/>
          <w:iCs/>
          <w:sz w:val="20"/>
        </w:rPr>
      </w:pPr>
    </w:p>
    <w:p w14:paraId="3F62220B" w14:textId="77777777" w:rsidR="00C90E60" w:rsidRDefault="00C90E60" w:rsidP="00C90E60">
      <w:pPr>
        <w:pStyle w:val="Caption"/>
        <w:ind w:firstLine="0"/>
        <w:rPr>
          <w:i/>
          <w:iCs/>
          <w:sz w:val="20"/>
        </w:rPr>
      </w:pPr>
    </w:p>
    <w:p w14:paraId="2D32243E" w14:textId="77777777" w:rsidR="00C90E60" w:rsidRDefault="00C90E60" w:rsidP="00C90E60">
      <w:pPr>
        <w:pStyle w:val="Caption"/>
        <w:ind w:firstLine="0"/>
        <w:rPr>
          <w:i/>
          <w:iCs/>
          <w:sz w:val="20"/>
        </w:rPr>
      </w:pPr>
    </w:p>
    <w:p w14:paraId="14038C6A" w14:textId="77777777" w:rsidR="00C90E60" w:rsidRDefault="00C90E60" w:rsidP="00C90E60">
      <w:pPr>
        <w:pStyle w:val="Caption"/>
        <w:ind w:firstLine="0"/>
        <w:rPr>
          <w:i/>
          <w:iCs/>
          <w:sz w:val="20"/>
        </w:rPr>
      </w:pPr>
    </w:p>
    <w:p w14:paraId="7DA38D86" w14:textId="77777777" w:rsidR="00C90E60" w:rsidRDefault="00C90E60" w:rsidP="00C90E60">
      <w:pPr>
        <w:pStyle w:val="Caption"/>
        <w:ind w:firstLine="0"/>
        <w:rPr>
          <w:i/>
          <w:iCs/>
          <w:sz w:val="20"/>
        </w:rPr>
      </w:pPr>
    </w:p>
    <w:p w14:paraId="75887609" w14:textId="77777777" w:rsidR="00C90E60" w:rsidRDefault="00C90E60" w:rsidP="00C90E60">
      <w:pPr>
        <w:pStyle w:val="Caption"/>
        <w:ind w:firstLine="0"/>
        <w:rPr>
          <w:i/>
          <w:iCs/>
          <w:sz w:val="20"/>
        </w:rPr>
      </w:pPr>
    </w:p>
    <w:p w14:paraId="2288C63A" w14:textId="77777777" w:rsidR="00C90E60" w:rsidRDefault="00C90E60" w:rsidP="00C90E60">
      <w:pPr>
        <w:pStyle w:val="Caption"/>
        <w:ind w:firstLine="0"/>
        <w:rPr>
          <w:i/>
          <w:iCs/>
          <w:sz w:val="20"/>
        </w:rPr>
      </w:pPr>
    </w:p>
    <w:p w14:paraId="70593624" w14:textId="77777777" w:rsidR="00C90E60" w:rsidRDefault="00C90E60" w:rsidP="00C90E60">
      <w:pPr>
        <w:pStyle w:val="Caption"/>
        <w:ind w:firstLine="0"/>
        <w:rPr>
          <w:i/>
          <w:iCs/>
          <w:sz w:val="20"/>
        </w:rPr>
      </w:pPr>
    </w:p>
    <w:p w14:paraId="06C508E4" w14:textId="77777777" w:rsidR="00C90E60" w:rsidRDefault="00C90E60" w:rsidP="00C90E60">
      <w:pPr>
        <w:pStyle w:val="Caption"/>
        <w:ind w:firstLine="0"/>
        <w:rPr>
          <w:i/>
          <w:iCs/>
          <w:sz w:val="20"/>
        </w:rPr>
      </w:pPr>
    </w:p>
    <w:p w14:paraId="1062398C" w14:textId="77777777" w:rsidR="00DB31EB" w:rsidRDefault="00DB31EB" w:rsidP="00C90E60">
      <w:pPr>
        <w:pStyle w:val="Caption"/>
        <w:ind w:firstLine="0"/>
        <w:rPr>
          <w:i/>
          <w:iCs/>
          <w:sz w:val="20"/>
        </w:rPr>
        <w:sectPr w:rsidR="00DB31EB" w:rsidSect="00D75BBB">
          <w:footerReference w:type="default" r:id="rId20"/>
          <w:pgSz w:w="11907" w:h="16840"/>
          <w:pgMar w:top="1134" w:right="1134" w:bottom="1134" w:left="1418" w:header="567" w:footer="567" w:gutter="0"/>
          <w:pgNumType w:start="1"/>
          <w:cols w:space="720"/>
        </w:sectPr>
      </w:pPr>
    </w:p>
    <w:p w14:paraId="3229B36E" w14:textId="77777777" w:rsidR="00C90E60" w:rsidRDefault="00C90E60" w:rsidP="00C90E60">
      <w:pPr>
        <w:pStyle w:val="Caption"/>
        <w:ind w:firstLine="0"/>
        <w:rPr>
          <w:i/>
          <w:iCs/>
          <w:sz w:val="20"/>
        </w:rPr>
      </w:pPr>
    </w:p>
    <w:p w14:paraId="02DE28CF" w14:textId="33A2764C" w:rsidR="001B7F32" w:rsidRDefault="001B7F32" w:rsidP="00C90E60">
      <w:pPr>
        <w:pStyle w:val="Caption"/>
        <w:ind w:firstLine="0"/>
        <w:rPr>
          <w:i/>
          <w:iCs/>
          <w:sz w:val="20"/>
        </w:rPr>
        <w:sectPr w:rsidR="001B7F32" w:rsidSect="00DB31EB">
          <w:type w:val="continuous"/>
          <w:pgSz w:w="11907" w:h="16840"/>
          <w:pgMar w:top="1134" w:right="1134" w:bottom="1134" w:left="1418" w:header="567" w:footer="567" w:gutter="0"/>
          <w:pgNumType w:start="1"/>
          <w:cols w:space="720"/>
        </w:sectPr>
      </w:pPr>
    </w:p>
    <w:p w14:paraId="66864898" w14:textId="5DC4D44B" w:rsidR="0070401F" w:rsidRPr="00C90E60" w:rsidRDefault="00C90E60" w:rsidP="00C90E60">
      <w:pPr>
        <w:pStyle w:val="Caption"/>
        <w:jc w:val="center"/>
        <w:rPr>
          <w:i/>
          <w:iCs/>
          <w:sz w:val="20"/>
        </w:rPr>
      </w:pPr>
      <w:bookmarkStart w:id="1295" w:name="_Toc152444351"/>
      <w:r w:rsidRPr="00C90E60">
        <w:rPr>
          <w:i/>
          <w:iCs/>
          <w:sz w:val="20"/>
        </w:rPr>
        <w:lastRenderedPageBreak/>
        <w:t xml:space="preserve">Bảng </w:t>
      </w:r>
      <w:r w:rsidRPr="00C90E60">
        <w:rPr>
          <w:i/>
          <w:iCs/>
          <w:sz w:val="20"/>
        </w:rPr>
        <w:fldChar w:fldCharType="begin"/>
      </w:r>
      <w:r w:rsidRPr="00C90E60">
        <w:rPr>
          <w:i/>
          <w:iCs/>
          <w:sz w:val="20"/>
        </w:rPr>
        <w:instrText xml:space="preserve"> SEQ Bảng \* ARABIC </w:instrText>
      </w:r>
      <w:r w:rsidRPr="00C90E60">
        <w:rPr>
          <w:i/>
          <w:iCs/>
          <w:sz w:val="20"/>
        </w:rPr>
        <w:fldChar w:fldCharType="separate"/>
      </w:r>
      <w:r w:rsidRPr="00C90E60">
        <w:rPr>
          <w:i/>
          <w:iCs/>
          <w:noProof/>
          <w:sz w:val="20"/>
        </w:rPr>
        <w:t>6</w:t>
      </w:r>
      <w:r w:rsidRPr="00C90E60">
        <w:rPr>
          <w:i/>
          <w:iCs/>
          <w:sz w:val="20"/>
        </w:rPr>
        <w:fldChar w:fldCharType="end"/>
      </w:r>
      <w:r w:rsidRPr="00C90E60">
        <w:rPr>
          <w:i/>
          <w:iCs/>
          <w:sz w:val="20"/>
        </w:rPr>
        <w:t xml:space="preserve">. So sánh độ đo </w:t>
      </w:r>
      <w:r w:rsidR="00D25C01" w:rsidRPr="00C90E60">
        <w:rPr>
          <w:i/>
          <w:iCs/>
          <w:sz w:val="20"/>
        </w:rPr>
        <w:t>ACC của các bài nghiên cứu về dữ liệu metagenomics đường ruột</w:t>
      </w:r>
      <w:bookmarkEnd w:id="1295"/>
    </w:p>
    <w:tbl>
      <w:tblPr>
        <w:tblStyle w:val="TableGrid"/>
        <w:tblW w:w="14454" w:type="dxa"/>
        <w:tblLayout w:type="fixed"/>
        <w:tblLook w:val="04A0" w:firstRow="1" w:lastRow="0" w:firstColumn="1" w:lastColumn="0" w:noHBand="0" w:noVBand="1"/>
      </w:tblPr>
      <w:tblGrid>
        <w:gridCol w:w="2263"/>
        <w:gridCol w:w="1418"/>
        <w:gridCol w:w="1559"/>
        <w:gridCol w:w="1276"/>
        <w:gridCol w:w="1559"/>
        <w:gridCol w:w="1559"/>
        <w:gridCol w:w="1418"/>
        <w:gridCol w:w="1559"/>
        <w:gridCol w:w="1843"/>
      </w:tblGrid>
      <w:tr w:rsidR="00396789" w14:paraId="1EE008F8" w14:textId="77777777" w:rsidTr="00DB31EB">
        <w:tc>
          <w:tcPr>
            <w:tcW w:w="2263" w:type="dxa"/>
          </w:tcPr>
          <w:p w14:paraId="18A9DFCC" w14:textId="4C2C5AD1" w:rsidR="00396789" w:rsidRPr="00396789" w:rsidRDefault="00396789" w:rsidP="00396789">
            <w:pPr>
              <w:jc w:val="center"/>
              <w:rPr>
                <w:color w:val="000000"/>
                <w:sz w:val="26"/>
                <w:szCs w:val="26"/>
              </w:rPr>
            </w:pPr>
            <w:r w:rsidRPr="00396789">
              <w:rPr>
                <w:color w:val="000000"/>
                <w:sz w:val="26"/>
                <w:szCs w:val="26"/>
              </w:rPr>
              <w:t>Bins</w:t>
            </w:r>
          </w:p>
        </w:tc>
        <w:tc>
          <w:tcPr>
            <w:tcW w:w="2977" w:type="dxa"/>
            <w:gridSpan w:val="2"/>
          </w:tcPr>
          <w:p w14:paraId="121BC621" w14:textId="1D67F60D" w:rsidR="00396789" w:rsidRPr="00396789" w:rsidRDefault="00396789" w:rsidP="00396789">
            <w:pPr>
              <w:ind w:firstLine="0"/>
              <w:jc w:val="center"/>
              <w:rPr>
                <w:sz w:val="26"/>
                <w:szCs w:val="26"/>
              </w:rPr>
            </w:pPr>
            <w:r w:rsidRPr="00396789">
              <w:rPr>
                <w:color w:val="000000"/>
                <w:sz w:val="26"/>
                <w:szCs w:val="26"/>
              </w:rPr>
              <w:t>GMM</w:t>
            </w:r>
          </w:p>
        </w:tc>
        <w:tc>
          <w:tcPr>
            <w:tcW w:w="2835" w:type="dxa"/>
            <w:gridSpan w:val="2"/>
          </w:tcPr>
          <w:p w14:paraId="008C5EB8" w14:textId="3F883A54" w:rsidR="00396789" w:rsidRPr="00396789" w:rsidRDefault="00396789" w:rsidP="00396789">
            <w:pPr>
              <w:ind w:firstLine="0"/>
              <w:jc w:val="center"/>
              <w:rPr>
                <w:color w:val="000000"/>
                <w:sz w:val="26"/>
                <w:szCs w:val="26"/>
              </w:rPr>
            </w:pPr>
            <w:r w:rsidRPr="00396789">
              <w:rPr>
                <w:color w:val="000000"/>
                <w:sz w:val="26"/>
                <w:szCs w:val="26"/>
              </w:rPr>
              <w:t>MetAML</w:t>
            </w:r>
            <w:r w:rsidR="0038260F">
              <w:rPr>
                <w:color w:val="000000"/>
                <w:sz w:val="26"/>
                <w:szCs w:val="26"/>
              </w:rPr>
              <w:t xml:space="preserve"> </w:t>
            </w:r>
            <w:r w:rsidR="00480075">
              <w:rPr>
                <w:color w:val="000000"/>
                <w:szCs w:val="26"/>
              </w:rPr>
              <w:fldChar w:fldCharType="begin"/>
            </w:r>
            <w:r w:rsidR="00480075">
              <w:rPr>
                <w:color w:val="000000"/>
                <w:sz w:val="26"/>
                <w:szCs w:val="26"/>
              </w:rPr>
              <w:instrText xml:space="preserve"> ADDIN ZOTERO_ITEM CSL_CITATION {"citationID":"ritSsitg","properties":{"formattedCitation":"[38]","plainCitation":"[38]","noteIndex":0},"citationItems":[{"id":82,"uris":["http://zotero.org/users/local/3hdB627Q/items/L3QZ6A7A"],"itemData":{"id":82,"type":"article-journal","container-title":"PLOS Computational Biology","DOI":"10.1371/journal.pcbi.1004977","ISSN":"1553-7358","issue":"7","journalAbbreviation":"PLoS Comput Biol","language":"en","page":"e1004977","source":"DOI.org (Crossref)","title":"Machine Learning Meta-analysis of Large Metagenomic Datasets: Tools and Biological Insights","title-short":"Machine Learning Meta-analysis of Large Metagenomic Datasets","volume":"12","author":[{"family":"Pasolli","given":"Edoardo"},{"family":"Truong","given":"Duy Tin"},{"family":"Malik","given":"Faizan"},{"family":"Waldron","given":"Levi"},{"family":"Segata","given":"Nicola"}],"editor":[{"family":"Eisen","given":"Jonathan A."}],"issued":{"date-parts":[["2016",7,11]]}}}],"schema":"https://github.com/citation-style-language/schema/raw/master/csl-citation.json"} </w:instrText>
            </w:r>
            <w:r w:rsidR="00480075">
              <w:rPr>
                <w:color w:val="000000"/>
                <w:szCs w:val="26"/>
              </w:rPr>
              <w:fldChar w:fldCharType="separate"/>
            </w:r>
            <w:r w:rsidR="00480075" w:rsidRPr="00480075">
              <w:rPr>
                <w:sz w:val="26"/>
              </w:rPr>
              <w:t>[38]</w:t>
            </w:r>
            <w:r w:rsidR="00480075">
              <w:rPr>
                <w:color w:val="000000"/>
                <w:szCs w:val="26"/>
              </w:rPr>
              <w:fldChar w:fldCharType="end"/>
            </w:r>
          </w:p>
        </w:tc>
        <w:tc>
          <w:tcPr>
            <w:tcW w:w="2977" w:type="dxa"/>
            <w:gridSpan w:val="2"/>
          </w:tcPr>
          <w:p w14:paraId="24755A91" w14:textId="300A4246" w:rsidR="00396789" w:rsidRPr="00396789" w:rsidRDefault="00396789" w:rsidP="00396789">
            <w:pPr>
              <w:ind w:firstLine="0"/>
              <w:jc w:val="center"/>
              <w:rPr>
                <w:color w:val="000000"/>
                <w:sz w:val="26"/>
                <w:szCs w:val="26"/>
              </w:rPr>
            </w:pPr>
            <w:r w:rsidRPr="00396789">
              <w:rPr>
                <w:color w:val="000000"/>
                <w:sz w:val="26"/>
                <w:szCs w:val="26"/>
              </w:rPr>
              <w:t>RegMIL</w:t>
            </w:r>
            <w:r w:rsidR="0038260F">
              <w:rPr>
                <w:color w:val="000000"/>
                <w:sz w:val="26"/>
                <w:szCs w:val="26"/>
              </w:rPr>
              <w:t xml:space="preserve"> </w:t>
            </w:r>
            <w:r w:rsidR="00480075">
              <w:rPr>
                <w:color w:val="000000"/>
                <w:szCs w:val="26"/>
              </w:rPr>
              <w:fldChar w:fldCharType="begin"/>
            </w:r>
            <w:r w:rsidR="00480075">
              <w:rPr>
                <w:color w:val="000000"/>
                <w:sz w:val="26"/>
                <w:szCs w:val="26"/>
              </w:rPr>
              <w:instrText xml:space="preserve"> ADDIN ZOTERO_ITEM CSL_CITATION {"citationID":"TiNPBwBf","properties":{"formattedCitation":"[42]","plainCitation":"[42]","noteIndex":0},"citationItems":[{"id":89,"uris":["http://zotero.org/users/local/3hdB627Q/items/DG5R2UPF"],"itemData":{"id":89,"type":"paper-conference","container-title":"Proceedings of the 2018 ACM International Conference on Bioinformatics, Computational Biology, and Health Informatics","DOI":"10.1145/3233547.3233585","event-place":"Washington DC USA","event-title":"BCB '18: 9th ACM International Conference on Bioinformatics, Computational Biology and Health Informatics","ISBN":"978-1-4503-5794-4","language":"en","page":"145-154","publisher":"ACM","publisher-place":"Washington DC USA","source":"DOI.org (Crossref)","title":"RegMIL: Phenotype Classification from Metagenomic Data","title-short":"RegMIL","URL":"https://dl.acm.org/doi/10.1145/3233547.3233585","author":[{"family":"Rahman","given":"Mohammad Arifur"},{"family":"Rangwala","given":"Huzefa"}],"accessed":{"date-parts":[["2023",11,29]]},"issued":{"date-parts":[["2018",8,15]]}}}],"schema":"https://github.com/citation-style-language/schema/raw/master/csl-citation.json"} </w:instrText>
            </w:r>
            <w:r w:rsidR="00480075">
              <w:rPr>
                <w:color w:val="000000"/>
                <w:szCs w:val="26"/>
              </w:rPr>
              <w:fldChar w:fldCharType="separate"/>
            </w:r>
            <w:r w:rsidR="00480075" w:rsidRPr="00480075">
              <w:rPr>
                <w:sz w:val="26"/>
              </w:rPr>
              <w:t>[42]</w:t>
            </w:r>
            <w:r w:rsidR="00480075">
              <w:rPr>
                <w:color w:val="000000"/>
                <w:szCs w:val="26"/>
              </w:rPr>
              <w:fldChar w:fldCharType="end"/>
            </w:r>
          </w:p>
        </w:tc>
        <w:tc>
          <w:tcPr>
            <w:tcW w:w="3402" w:type="dxa"/>
            <w:gridSpan w:val="2"/>
          </w:tcPr>
          <w:p w14:paraId="0179207D" w14:textId="3670F4C7" w:rsidR="00396789" w:rsidRPr="00396789" w:rsidRDefault="0038260F" w:rsidP="0038260F">
            <w:pPr>
              <w:ind w:firstLine="0"/>
              <w:rPr>
                <w:color w:val="000000"/>
                <w:sz w:val="26"/>
                <w:szCs w:val="26"/>
              </w:rPr>
            </w:pPr>
            <w:r>
              <w:rPr>
                <w:color w:val="000000"/>
                <w:sz w:val="26"/>
                <w:szCs w:val="26"/>
              </w:rPr>
              <w:t xml:space="preserve">      </w:t>
            </w:r>
            <w:r w:rsidR="00396789" w:rsidRPr="00396789">
              <w:rPr>
                <w:color w:val="000000"/>
                <w:sz w:val="26"/>
                <w:szCs w:val="26"/>
              </w:rPr>
              <w:t>Met2Img</w:t>
            </w:r>
            <w:r>
              <w:rPr>
                <w:color w:val="000000"/>
                <w:sz w:val="26"/>
                <w:szCs w:val="26"/>
              </w:rPr>
              <w:t xml:space="preserve"> </w:t>
            </w:r>
            <w:r w:rsidR="00480075">
              <w:rPr>
                <w:color w:val="000000"/>
                <w:szCs w:val="26"/>
              </w:rPr>
              <w:fldChar w:fldCharType="begin"/>
            </w:r>
            <w:r w:rsidR="00480075">
              <w:rPr>
                <w:color w:val="000000"/>
                <w:sz w:val="26"/>
                <w:szCs w:val="26"/>
              </w:rPr>
              <w:instrText xml:space="preserve"> ADDIN ZOTERO_ITEM CSL_CITATION {"citationID":"9Ep329ts","properties":{"formattedCitation":"[43]","plainCitation":"[43]","noteIndex":0},"citationItems":[{"id":91,"uris":["http://zotero.org/users/local/3hdB627Q/items/8LAPSQNH"],"itemData":{"id":91,"type":"article-journal","abstract":"Deep learning (DL) techniques have shown unprecedented success when applied to images, waveforms, and text. Generally, when the sample size ($N$) is much bigger than the number of features ($d$), DL often outperforms other machine learning (ML) techniques, often through the use of Convolutional Neural Networks (CNNs). However, in many bioinformatics fields (including metagenomics), we encounter the opposite situation where $d$ is significantly greater than $N$. In these situations, applying DL techniques would lead to severe overfitting. Here we aim to improve classification of various diseases with metagenomic data through the use of CNNs. For this we proposed to represent metagenomic data as images. The proposed Met2Img approach relies on taxonomic and t-SNE embeddings to transform abundance data into \"synthetic images\". We applied our approach to twelve benchmark data sets including more than 1400 metagenomic samples. Our results show significant improvements over the state-of-the-art algorithms (Random Forest (RF), Support Vector Machine (SVM)). We observe that the integration of phylogenetic information alongside abundance data improves classification. The proposed approach is not only important in classification setting but also allows to visualize complex metagenomic data. The Met2Img is implemented in Python.","DOI":"10.48550/ARXIV.1806.09046","license":"arXiv.org perpetual, non-exclusive license","note":"publisher: arXiv\nversion: 1","source":"DOI.org (Datacite)","title":"Disease Classification in Metagenomics with 2D Embeddings and Deep Learning","URL":"https://arxiv.org/abs/1806.09046","author":[{"family":"Nguyen","given":"Thanh Hai"},{"family":"Prifti","given":"Edi"},{"family":"Chevaleyre","given":"Yann"},{"family":"Sokolovska","given":"Nataliya"},{"family":"Zucker","given":"Jean-Daniel"}],"accessed":{"date-parts":[["2023",11,29]]},"issued":{"date-parts":[["2018"]]}}}],"schema":"https://github.com/citation-style-language/schema/raw/master/csl-citation.json"} </w:instrText>
            </w:r>
            <w:r w:rsidR="00480075">
              <w:rPr>
                <w:color w:val="000000"/>
                <w:szCs w:val="26"/>
              </w:rPr>
              <w:fldChar w:fldCharType="separate"/>
            </w:r>
            <w:r w:rsidR="00480075" w:rsidRPr="00480075">
              <w:rPr>
                <w:sz w:val="26"/>
              </w:rPr>
              <w:t>[43]</w:t>
            </w:r>
            <w:r w:rsidR="00480075">
              <w:rPr>
                <w:color w:val="000000"/>
                <w:szCs w:val="26"/>
              </w:rPr>
              <w:fldChar w:fldCharType="end"/>
            </w:r>
          </w:p>
        </w:tc>
      </w:tr>
      <w:tr w:rsidR="00DB31EB" w14:paraId="3C9F4F90" w14:textId="77777777" w:rsidTr="00DB31EB">
        <w:tc>
          <w:tcPr>
            <w:tcW w:w="2263" w:type="dxa"/>
            <w:vAlign w:val="bottom"/>
          </w:tcPr>
          <w:p w14:paraId="13C4D65C" w14:textId="03C883D9" w:rsidR="00396789" w:rsidRPr="00396789" w:rsidRDefault="00396789" w:rsidP="00396789">
            <w:pPr>
              <w:ind w:firstLine="0"/>
              <w:jc w:val="center"/>
              <w:rPr>
                <w:sz w:val="26"/>
                <w:szCs w:val="26"/>
              </w:rPr>
            </w:pPr>
            <w:r w:rsidRPr="00396789">
              <w:rPr>
                <w:color w:val="000000"/>
                <w:sz w:val="26"/>
                <w:szCs w:val="26"/>
              </w:rPr>
              <w:t>Model</w:t>
            </w:r>
          </w:p>
        </w:tc>
        <w:tc>
          <w:tcPr>
            <w:tcW w:w="1418" w:type="dxa"/>
            <w:vAlign w:val="bottom"/>
          </w:tcPr>
          <w:p w14:paraId="0160323F" w14:textId="3E76C438" w:rsidR="00396789" w:rsidRPr="00396789" w:rsidRDefault="00396789" w:rsidP="00396789">
            <w:pPr>
              <w:ind w:firstLine="0"/>
              <w:jc w:val="center"/>
              <w:rPr>
                <w:sz w:val="26"/>
                <w:szCs w:val="26"/>
              </w:rPr>
            </w:pPr>
            <w:r w:rsidRPr="00396789">
              <w:rPr>
                <w:color w:val="000000"/>
                <w:sz w:val="26"/>
                <w:szCs w:val="26"/>
              </w:rPr>
              <w:t>RF</w:t>
            </w:r>
          </w:p>
        </w:tc>
        <w:tc>
          <w:tcPr>
            <w:tcW w:w="1559" w:type="dxa"/>
            <w:vAlign w:val="bottom"/>
          </w:tcPr>
          <w:p w14:paraId="62745A29" w14:textId="6D526E82" w:rsidR="00396789" w:rsidRPr="00396789" w:rsidRDefault="00396789" w:rsidP="00396789">
            <w:pPr>
              <w:ind w:firstLine="0"/>
              <w:jc w:val="center"/>
              <w:rPr>
                <w:sz w:val="26"/>
                <w:szCs w:val="26"/>
              </w:rPr>
            </w:pPr>
            <w:r w:rsidRPr="00396789">
              <w:rPr>
                <w:color w:val="000000"/>
                <w:sz w:val="26"/>
                <w:szCs w:val="26"/>
              </w:rPr>
              <w:t>SVM</w:t>
            </w:r>
          </w:p>
        </w:tc>
        <w:tc>
          <w:tcPr>
            <w:tcW w:w="1276" w:type="dxa"/>
            <w:vAlign w:val="bottom"/>
          </w:tcPr>
          <w:p w14:paraId="24B3D317" w14:textId="0E666D16" w:rsidR="00396789" w:rsidRPr="00396789" w:rsidRDefault="00396789" w:rsidP="00396789">
            <w:pPr>
              <w:ind w:firstLine="0"/>
              <w:jc w:val="center"/>
              <w:rPr>
                <w:sz w:val="26"/>
                <w:szCs w:val="26"/>
              </w:rPr>
            </w:pPr>
            <w:r w:rsidRPr="00396789">
              <w:rPr>
                <w:color w:val="000000"/>
                <w:sz w:val="26"/>
                <w:szCs w:val="26"/>
              </w:rPr>
              <w:t>RF</w:t>
            </w:r>
          </w:p>
        </w:tc>
        <w:tc>
          <w:tcPr>
            <w:tcW w:w="1559" w:type="dxa"/>
            <w:vAlign w:val="bottom"/>
          </w:tcPr>
          <w:p w14:paraId="21B5EE2D" w14:textId="0A73A236" w:rsidR="00396789" w:rsidRPr="00396789" w:rsidRDefault="00396789" w:rsidP="00396789">
            <w:pPr>
              <w:ind w:firstLine="0"/>
              <w:jc w:val="center"/>
              <w:rPr>
                <w:sz w:val="26"/>
                <w:szCs w:val="26"/>
              </w:rPr>
            </w:pPr>
            <w:r w:rsidRPr="00396789">
              <w:rPr>
                <w:color w:val="000000"/>
                <w:sz w:val="26"/>
                <w:szCs w:val="26"/>
              </w:rPr>
              <w:t>SVM</w:t>
            </w:r>
          </w:p>
        </w:tc>
        <w:tc>
          <w:tcPr>
            <w:tcW w:w="1559" w:type="dxa"/>
            <w:vAlign w:val="bottom"/>
          </w:tcPr>
          <w:p w14:paraId="5B7EFF80" w14:textId="1122B475" w:rsidR="00396789" w:rsidRPr="00396789" w:rsidRDefault="00396789" w:rsidP="00396789">
            <w:pPr>
              <w:ind w:firstLine="0"/>
              <w:jc w:val="center"/>
              <w:rPr>
                <w:sz w:val="26"/>
                <w:szCs w:val="26"/>
              </w:rPr>
            </w:pPr>
            <w:r w:rsidRPr="00396789">
              <w:rPr>
                <w:color w:val="000000"/>
                <w:sz w:val="26"/>
                <w:szCs w:val="26"/>
              </w:rPr>
              <w:t>RF</w:t>
            </w:r>
          </w:p>
        </w:tc>
        <w:tc>
          <w:tcPr>
            <w:tcW w:w="1418" w:type="dxa"/>
            <w:vAlign w:val="bottom"/>
          </w:tcPr>
          <w:p w14:paraId="321CB275" w14:textId="7B71A0E0" w:rsidR="00396789" w:rsidRPr="00396789" w:rsidRDefault="00396789" w:rsidP="00396789">
            <w:pPr>
              <w:ind w:firstLine="0"/>
              <w:jc w:val="center"/>
              <w:rPr>
                <w:sz w:val="26"/>
                <w:szCs w:val="26"/>
              </w:rPr>
            </w:pPr>
            <w:r w:rsidRPr="00396789">
              <w:rPr>
                <w:color w:val="000000"/>
                <w:sz w:val="26"/>
                <w:szCs w:val="26"/>
              </w:rPr>
              <w:t>SVM</w:t>
            </w:r>
          </w:p>
        </w:tc>
        <w:tc>
          <w:tcPr>
            <w:tcW w:w="1559" w:type="dxa"/>
            <w:vAlign w:val="bottom"/>
          </w:tcPr>
          <w:p w14:paraId="11F70DFF" w14:textId="5135B04E" w:rsidR="00396789" w:rsidRPr="00396789" w:rsidRDefault="00396789" w:rsidP="00396789">
            <w:pPr>
              <w:ind w:firstLine="0"/>
              <w:jc w:val="center"/>
              <w:rPr>
                <w:sz w:val="26"/>
                <w:szCs w:val="26"/>
              </w:rPr>
            </w:pPr>
            <w:r w:rsidRPr="00396789">
              <w:rPr>
                <w:color w:val="000000"/>
                <w:sz w:val="26"/>
                <w:szCs w:val="26"/>
              </w:rPr>
              <w:t>RF</w:t>
            </w:r>
          </w:p>
        </w:tc>
        <w:tc>
          <w:tcPr>
            <w:tcW w:w="1843" w:type="dxa"/>
            <w:vAlign w:val="bottom"/>
          </w:tcPr>
          <w:p w14:paraId="4DE09ACB" w14:textId="13B96ECA" w:rsidR="00396789" w:rsidRPr="00396789" w:rsidRDefault="00396789" w:rsidP="00396789">
            <w:pPr>
              <w:ind w:firstLine="0"/>
              <w:jc w:val="center"/>
              <w:rPr>
                <w:sz w:val="26"/>
                <w:szCs w:val="26"/>
              </w:rPr>
            </w:pPr>
            <w:r w:rsidRPr="00396789">
              <w:rPr>
                <w:color w:val="000000"/>
                <w:sz w:val="26"/>
                <w:szCs w:val="26"/>
              </w:rPr>
              <w:t>SVM-Sigmoid</w:t>
            </w:r>
          </w:p>
        </w:tc>
      </w:tr>
      <w:tr w:rsidR="00DB31EB" w14:paraId="28DCC5FC" w14:textId="77777777" w:rsidTr="00DB31EB">
        <w:tc>
          <w:tcPr>
            <w:tcW w:w="2263" w:type="dxa"/>
            <w:vAlign w:val="bottom"/>
          </w:tcPr>
          <w:p w14:paraId="1F66438F" w14:textId="40F15FA3" w:rsidR="00396789" w:rsidRPr="00396789" w:rsidRDefault="00396789" w:rsidP="00396789">
            <w:pPr>
              <w:ind w:firstLine="0"/>
              <w:rPr>
                <w:sz w:val="26"/>
                <w:szCs w:val="26"/>
              </w:rPr>
            </w:pPr>
            <w:r w:rsidRPr="00396789">
              <w:rPr>
                <w:color w:val="000000"/>
                <w:sz w:val="26"/>
                <w:szCs w:val="26"/>
              </w:rPr>
              <w:t>Chatelier_gut_obesity</w:t>
            </w:r>
          </w:p>
        </w:tc>
        <w:tc>
          <w:tcPr>
            <w:tcW w:w="1418" w:type="dxa"/>
            <w:vAlign w:val="bottom"/>
          </w:tcPr>
          <w:p w14:paraId="313A87B6" w14:textId="05CD0B76" w:rsidR="00396789" w:rsidRPr="00396789" w:rsidRDefault="00396789" w:rsidP="00396789">
            <w:pPr>
              <w:ind w:firstLine="0"/>
              <w:rPr>
                <w:sz w:val="26"/>
                <w:szCs w:val="26"/>
              </w:rPr>
            </w:pPr>
            <w:r w:rsidRPr="00396789">
              <w:rPr>
                <w:color w:val="000000"/>
                <w:sz w:val="26"/>
                <w:szCs w:val="26"/>
              </w:rPr>
              <w:t>0.486</w:t>
            </w:r>
            <w:r w:rsidR="00FE362E">
              <w:rPr>
                <w:color w:val="000000"/>
                <w:sz w:val="26"/>
                <w:szCs w:val="26"/>
              </w:rPr>
              <w:t>00</w:t>
            </w:r>
          </w:p>
        </w:tc>
        <w:tc>
          <w:tcPr>
            <w:tcW w:w="1559" w:type="dxa"/>
            <w:vAlign w:val="bottom"/>
          </w:tcPr>
          <w:p w14:paraId="2D7524E3" w14:textId="31E486D7" w:rsidR="00396789" w:rsidRPr="00396789" w:rsidRDefault="00396789" w:rsidP="00396789">
            <w:pPr>
              <w:ind w:firstLine="0"/>
              <w:rPr>
                <w:sz w:val="26"/>
                <w:szCs w:val="26"/>
              </w:rPr>
            </w:pPr>
            <w:r w:rsidRPr="00396789">
              <w:rPr>
                <w:color w:val="000000"/>
                <w:sz w:val="26"/>
                <w:szCs w:val="26"/>
              </w:rPr>
              <w:t>0.481</w:t>
            </w:r>
            <w:r w:rsidR="00FE362E">
              <w:rPr>
                <w:color w:val="000000"/>
                <w:sz w:val="26"/>
                <w:szCs w:val="26"/>
              </w:rPr>
              <w:t>00</w:t>
            </w:r>
          </w:p>
        </w:tc>
        <w:tc>
          <w:tcPr>
            <w:tcW w:w="1276" w:type="dxa"/>
            <w:vAlign w:val="bottom"/>
          </w:tcPr>
          <w:p w14:paraId="0214F528" w14:textId="089F7685" w:rsidR="00396789" w:rsidRPr="00396789" w:rsidRDefault="00396789" w:rsidP="00396789">
            <w:pPr>
              <w:ind w:firstLine="0"/>
              <w:rPr>
                <w:sz w:val="26"/>
                <w:szCs w:val="26"/>
              </w:rPr>
            </w:pPr>
            <w:r w:rsidRPr="00396789">
              <w:rPr>
                <w:color w:val="000000"/>
                <w:sz w:val="26"/>
                <w:szCs w:val="26"/>
              </w:rPr>
              <w:t>0.644</w:t>
            </w:r>
            <w:r w:rsidR="00FE362E">
              <w:rPr>
                <w:color w:val="000000"/>
                <w:sz w:val="26"/>
                <w:szCs w:val="26"/>
              </w:rPr>
              <w:t>00</w:t>
            </w:r>
          </w:p>
        </w:tc>
        <w:tc>
          <w:tcPr>
            <w:tcW w:w="1559" w:type="dxa"/>
            <w:vAlign w:val="bottom"/>
          </w:tcPr>
          <w:p w14:paraId="790DA717" w14:textId="3B6BDBC9" w:rsidR="00396789" w:rsidRPr="00396789" w:rsidRDefault="00396789" w:rsidP="00396789">
            <w:pPr>
              <w:ind w:firstLine="0"/>
              <w:rPr>
                <w:sz w:val="26"/>
                <w:szCs w:val="26"/>
              </w:rPr>
            </w:pPr>
            <w:r w:rsidRPr="00396789">
              <w:rPr>
                <w:color w:val="000000"/>
                <w:sz w:val="26"/>
                <w:szCs w:val="26"/>
              </w:rPr>
              <w:t>0.636</w:t>
            </w:r>
            <w:r w:rsidR="00FE362E">
              <w:rPr>
                <w:color w:val="000000"/>
                <w:sz w:val="26"/>
                <w:szCs w:val="26"/>
              </w:rPr>
              <w:t>00</w:t>
            </w:r>
          </w:p>
        </w:tc>
        <w:tc>
          <w:tcPr>
            <w:tcW w:w="1559" w:type="dxa"/>
            <w:vAlign w:val="bottom"/>
          </w:tcPr>
          <w:p w14:paraId="1BD019F7" w14:textId="33DB7BA5" w:rsidR="00396789" w:rsidRPr="00396789" w:rsidRDefault="00FE362E" w:rsidP="00396789">
            <w:pPr>
              <w:ind w:firstLine="0"/>
              <w:rPr>
                <w:sz w:val="26"/>
                <w:szCs w:val="26"/>
              </w:rPr>
            </w:pPr>
            <w:r>
              <w:rPr>
                <w:color w:val="000000"/>
                <w:sz w:val="26"/>
                <w:szCs w:val="26"/>
              </w:rPr>
              <w:t>-</w:t>
            </w:r>
            <w:r w:rsidR="00396789" w:rsidRPr="00396789">
              <w:rPr>
                <w:color w:val="000000"/>
                <w:sz w:val="26"/>
                <w:szCs w:val="26"/>
              </w:rPr>
              <w:t> </w:t>
            </w:r>
          </w:p>
        </w:tc>
        <w:tc>
          <w:tcPr>
            <w:tcW w:w="1418" w:type="dxa"/>
            <w:vAlign w:val="bottom"/>
          </w:tcPr>
          <w:p w14:paraId="1980E5D6" w14:textId="0D69E26F" w:rsidR="00396789" w:rsidRPr="00396789" w:rsidRDefault="00396789" w:rsidP="00396789">
            <w:pPr>
              <w:ind w:firstLine="0"/>
              <w:rPr>
                <w:sz w:val="26"/>
                <w:szCs w:val="26"/>
              </w:rPr>
            </w:pPr>
            <w:r w:rsidRPr="00396789">
              <w:rPr>
                <w:color w:val="000000"/>
                <w:sz w:val="26"/>
                <w:szCs w:val="26"/>
              </w:rPr>
              <w:t> </w:t>
            </w:r>
            <w:r w:rsidR="00FE362E">
              <w:rPr>
                <w:color w:val="000000"/>
                <w:sz w:val="26"/>
                <w:szCs w:val="26"/>
              </w:rPr>
              <w:t>-</w:t>
            </w:r>
          </w:p>
        </w:tc>
        <w:tc>
          <w:tcPr>
            <w:tcW w:w="1559" w:type="dxa"/>
            <w:vAlign w:val="bottom"/>
          </w:tcPr>
          <w:p w14:paraId="00FDF2B3" w14:textId="2298CFB2" w:rsidR="00396789" w:rsidRPr="00FA52EA" w:rsidRDefault="00396789" w:rsidP="00396789">
            <w:pPr>
              <w:ind w:firstLine="0"/>
              <w:rPr>
                <w:b/>
                <w:bCs/>
                <w:sz w:val="26"/>
                <w:szCs w:val="26"/>
              </w:rPr>
            </w:pPr>
            <w:r w:rsidRPr="00FA52EA">
              <w:rPr>
                <w:b/>
                <w:bCs/>
                <w:color w:val="000000"/>
                <w:sz w:val="26"/>
                <w:szCs w:val="26"/>
              </w:rPr>
              <w:t>0.645</w:t>
            </w:r>
            <w:r w:rsidR="00FE362E" w:rsidRPr="00FA52EA">
              <w:rPr>
                <w:b/>
                <w:bCs/>
                <w:color w:val="000000"/>
                <w:sz w:val="26"/>
                <w:szCs w:val="26"/>
              </w:rPr>
              <w:t>00</w:t>
            </w:r>
          </w:p>
        </w:tc>
        <w:tc>
          <w:tcPr>
            <w:tcW w:w="1843" w:type="dxa"/>
            <w:vAlign w:val="bottom"/>
          </w:tcPr>
          <w:p w14:paraId="29547A18" w14:textId="645DA9AD" w:rsidR="00396789" w:rsidRPr="00FA52EA" w:rsidRDefault="00396789" w:rsidP="00396789">
            <w:pPr>
              <w:ind w:firstLine="0"/>
              <w:rPr>
                <w:b/>
                <w:bCs/>
                <w:sz w:val="26"/>
                <w:szCs w:val="26"/>
              </w:rPr>
            </w:pPr>
            <w:r w:rsidRPr="00FA52EA">
              <w:rPr>
                <w:b/>
                <w:bCs/>
                <w:color w:val="000000"/>
                <w:sz w:val="26"/>
                <w:szCs w:val="26"/>
              </w:rPr>
              <w:t>0.648</w:t>
            </w:r>
            <w:r w:rsidR="00FE362E" w:rsidRPr="00FA52EA">
              <w:rPr>
                <w:b/>
                <w:bCs/>
                <w:color w:val="000000"/>
                <w:sz w:val="26"/>
                <w:szCs w:val="26"/>
              </w:rPr>
              <w:t>00</w:t>
            </w:r>
          </w:p>
        </w:tc>
      </w:tr>
      <w:tr w:rsidR="00DB31EB" w14:paraId="5F3E8645" w14:textId="77777777" w:rsidTr="00DB31EB">
        <w:tc>
          <w:tcPr>
            <w:tcW w:w="2263" w:type="dxa"/>
            <w:vAlign w:val="bottom"/>
          </w:tcPr>
          <w:p w14:paraId="38A41CAB" w14:textId="01B18A97" w:rsidR="00396789" w:rsidRPr="00396789" w:rsidRDefault="00396789" w:rsidP="00396789">
            <w:pPr>
              <w:ind w:firstLine="0"/>
              <w:rPr>
                <w:sz w:val="26"/>
                <w:szCs w:val="26"/>
              </w:rPr>
            </w:pPr>
            <w:r w:rsidRPr="00396789">
              <w:rPr>
                <w:color w:val="000000"/>
                <w:sz w:val="26"/>
                <w:szCs w:val="26"/>
              </w:rPr>
              <w:t>metahitIBD</w:t>
            </w:r>
          </w:p>
        </w:tc>
        <w:tc>
          <w:tcPr>
            <w:tcW w:w="1418" w:type="dxa"/>
            <w:vAlign w:val="bottom"/>
          </w:tcPr>
          <w:p w14:paraId="0AEC8C3A" w14:textId="2F20B141" w:rsidR="00396789" w:rsidRPr="00FA52EA" w:rsidRDefault="00396789" w:rsidP="00396789">
            <w:pPr>
              <w:ind w:firstLine="0"/>
              <w:rPr>
                <w:b/>
                <w:bCs/>
                <w:sz w:val="26"/>
                <w:szCs w:val="26"/>
              </w:rPr>
            </w:pPr>
            <w:r w:rsidRPr="00FA52EA">
              <w:rPr>
                <w:b/>
                <w:bCs/>
                <w:color w:val="000000"/>
                <w:sz w:val="26"/>
                <w:szCs w:val="26"/>
              </w:rPr>
              <w:t>0.86</w:t>
            </w:r>
            <w:r w:rsidR="00FE362E" w:rsidRPr="00FA52EA">
              <w:rPr>
                <w:b/>
                <w:bCs/>
                <w:color w:val="000000"/>
                <w:sz w:val="26"/>
                <w:szCs w:val="26"/>
              </w:rPr>
              <w:t>000</w:t>
            </w:r>
          </w:p>
        </w:tc>
        <w:tc>
          <w:tcPr>
            <w:tcW w:w="1559" w:type="dxa"/>
            <w:vAlign w:val="bottom"/>
          </w:tcPr>
          <w:p w14:paraId="2FCC3C6D" w14:textId="3BCB3CCD" w:rsidR="00396789" w:rsidRPr="00FA52EA" w:rsidRDefault="00396789" w:rsidP="00396789">
            <w:pPr>
              <w:ind w:firstLine="0"/>
              <w:rPr>
                <w:b/>
                <w:bCs/>
                <w:sz w:val="26"/>
                <w:szCs w:val="26"/>
              </w:rPr>
            </w:pPr>
            <w:r w:rsidRPr="00FA52EA">
              <w:rPr>
                <w:b/>
                <w:bCs/>
                <w:color w:val="000000"/>
                <w:sz w:val="26"/>
                <w:szCs w:val="26"/>
              </w:rPr>
              <w:t>0.827</w:t>
            </w:r>
            <w:r w:rsidR="00FE362E" w:rsidRPr="00FA52EA">
              <w:rPr>
                <w:b/>
                <w:bCs/>
                <w:color w:val="000000"/>
                <w:sz w:val="26"/>
                <w:szCs w:val="26"/>
              </w:rPr>
              <w:t>00</w:t>
            </w:r>
          </w:p>
        </w:tc>
        <w:tc>
          <w:tcPr>
            <w:tcW w:w="1276" w:type="dxa"/>
            <w:vAlign w:val="bottom"/>
          </w:tcPr>
          <w:p w14:paraId="4936F3A5" w14:textId="58CA0E92" w:rsidR="00396789" w:rsidRPr="00396789" w:rsidRDefault="00396789" w:rsidP="00396789">
            <w:pPr>
              <w:ind w:firstLine="0"/>
              <w:rPr>
                <w:sz w:val="26"/>
                <w:szCs w:val="26"/>
              </w:rPr>
            </w:pPr>
            <w:r w:rsidRPr="00396789">
              <w:rPr>
                <w:color w:val="000000"/>
                <w:sz w:val="26"/>
                <w:szCs w:val="26"/>
              </w:rPr>
              <w:t>0.809</w:t>
            </w:r>
            <w:r w:rsidR="00FE362E">
              <w:rPr>
                <w:color w:val="000000"/>
                <w:sz w:val="26"/>
                <w:szCs w:val="26"/>
              </w:rPr>
              <w:t>00</w:t>
            </w:r>
          </w:p>
        </w:tc>
        <w:tc>
          <w:tcPr>
            <w:tcW w:w="1559" w:type="dxa"/>
            <w:vAlign w:val="bottom"/>
          </w:tcPr>
          <w:p w14:paraId="5C2DD6CF" w14:textId="60D0AC6E" w:rsidR="00396789" w:rsidRPr="00396789" w:rsidRDefault="00396789" w:rsidP="00396789">
            <w:pPr>
              <w:ind w:firstLine="0"/>
              <w:rPr>
                <w:sz w:val="26"/>
                <w:szCs w:val="26"/>
              </w:rPr>
            </w:pPr>
            <w:r w:rsidRPr="00396789">
              <w:rPr>
                <w:color w:val="000000"/>
                <w:sz w:val="26"/>
                <w:szCs w:val="26"/>
              </w:rPr>
              <w:t>0.809</w:t>
            </w:r>
            <w:r w:rsidR="00FE362E">
              <w:rPr>
                <w:color w:val="000000"/>
                <w:sz w:val="26"/>
                <w:szCs w:val="26"/>
              </w:rPr>
              <w:t>00</w:t>
            </w:r>
          </w:p>
        </w:tc>
        <w:tc>
          <w:tcPr>
            <w:tcW w:w="1559" w:type="dxa"/>
            <w:vAlign w:val="bottom"/>
          </w:tcPr>
          <w:p w14:paraId="6596A32E" w14:textId="062349AD" w:rsidR="00396789" w:rsidRPr="00396789" w:rsidRDefault="00396789" w:rsidP="00396789">
            <w:pPr>
              <w:ind w:firstLine="0"/>
              <w:rPr>
                <w:sz w:val="26"/>
                <w:szCs w:val="26"/>
              </w:rPr>
            </w:pPr>
            <w:r w:rsidRPr="00396789">
              <w:rPr>
                <w:color w:val="000000"/>
                <w:sz w:val="26"/>
                <w:szCs w:val="26"/>
              </w:rPr>
              <w:t>0.8466</w:t>
            </w:r>
            <w:r w:rsidR="00FE362E">
              <w:rPr>
                <w:color w:val="000000"/>
                <w:sz w:val="26"/>
                <w:szCs w:val="26"/>
              </w:rPr>
              <w:t>0</w:t>
            </w:r>
          </w:p>
        </w:tc>
        <w:tc>
          <w:tcPr>
            <w:tcW w:w="1418" w:type="dxa"/>
            <w:vAlign w:val="bottom"/>
          </w:tcPr>
          <w:p w14:paraId="5EFF0FB3" w14:textId="07100A5A" w:rsidR="00396789" w:rsidRPr="00396789" w:rsidRDefault="00396789" w:rsidP="00396789">
            <w:pPr>
              <w:ind w:firstLine="0"/>
              <w:rPr>
                <w:sz w:val="26"/>
                <w:szCs w:val="26"/>
              </w:rPr>
            </w:pPr>
            <w:r w:rsidRPr="00396789">
              <w:rPr>
                <w:color w:val="000000"/>
                <w:sz w:val="26"/>
                <w:szCs w:val="26"/>
              </w:rPr>
              <w:t>0.8237</w:t>
            </w:r>
            <w:r w:rsidR="00FE362E">
              <w:rPr>
                <w:color w:val="000000"/>
                <w:sz w:val="26"/>
                <w:szCs w:val="26"/>
              </w:rPr>
              <w:t>0</w:t>
            </w:r>
          </w:p>
        </w:tc>
        <w:tc>
          <w:tcPr>
            <w:tcW w:w="1559" w:type="dxa"/>
            <w:vAlign w:val="bottom"/>
          </w:tcPr>
          <w:p w14:paraId="7A0A26C2" w14:textId="411F27B1" w:rsidR="00396789" w:rsidRPr="00396789" w:rsidRDefault="00396789" w:rsidP="00396789">
            <w:pPr>
              <w:ind w:firstLine="0"/>
              <w:rPr>
                <w:sz w:val="26"/>
                <w:szCs w:val="26"/>
              </w:rPr>
            </w:pPr>
            <w:r w:rsidRPr="00396789">
              <w:rPr>
                <w:color w:val="000000"/>
                <w:sz w:val="26"/>
                <w:szCs w:val="26"/>
              </w:rPr>
              <w:t>0.808</w:t>
            </w:r>
            <w:r w:rsidR="00FE362E">
              <w:rPr>
                <w:color w:val="000000"/>
                <w:sz w:val="26"/>
                <w:szCs w:val="26"/>
              </w:rPr>
              <w:t>00</w:t>
            </w:r>
          </w:p>
        </w:tc>
        <w:tc>
          <w:tcPr>
            <w:tcW w:w="1843" w:type="dxa"/>
            <w:vAlign w:val="bottom"/>
          </w:tcPr>
          <w:p w14:paraId="727DCD6B" w14:textId="4E64E360" w:rsidR="00396789" w:rsidRPr="00396789" w:rsidRDefault="00396789" w:rsidP="00396789">
            <w:pPr>
              <w:ind w:firstLine="0"/>
              <w:rPr>
                <w:sz w:val="26"/>
                <w:szCs w:val="26"/>
              </w:rPr>
            </w:pPr>
            <w:r w:rsidRPr="00396789">
              <w:rPr>
                <w:color w:val="000000"/>
                <w:sz w:val="26"/>
                <w:szCs w:val="26"/>
              </w:rPr>
              <w:t>0.755</w:t>
            </w:r>
            <w:r w:rsidR="00FE362E">
              <w:rPr>
                <w:color w:val="000000"/>
                <w:sz w:val="26"/>
                <w:szCs w:val="26"/>
              </w:rPr>
              <w:t>00</w:t>
            </w:r>
          </w:p>
        </w:tc>
      </w:tr>
      <w:tr w:rsidR="00DB31EB" w14:paraId="60430C09" w14:textId="77777777" w:rsidTr="00DB31EB">
        <w:tc>
          <w:tcPr>
            <w:tcW w:w="2263" w:type="dxa"/>
            <w:vAlign w:val="bottom"/>
          </w:tcPr>
          <w:p w14:paraId="7CB1DD67" w14:textId="0EE4BC88" w:rsidR="00396789" w:rsidRPr="00396789" w:rsidRDefault="00396789" w:rsidP="00396789">
            <w:pPr>
              <w:ind w:firstLine="0"/>
              <w:rPr>
                <w:sz w:val="26"/>
                <w:szCs w:val="26"/>
              </w:rPr>
            </w:pPr>
            <w:r w:rsidRPr="00396789">
              <w:rPr>
                <w:color w:val="000000"/>
                <w:sz w:val="26"/>
                <w:szCs w:val="26"/>
              </w:rPr>
              <w:t>Quin_gut_liver_cirrhosis</w:t>
            </w:r>
          </w:p>
        </w:tc>
        <w:tc>
          <w:tcPr>
            <w:tcW w:w="1418" w:type="dxa"/>
            <w:vAlign w:val="bottom"/>
          </w:tcPr>
          <w:p w14:paraId="4E87BE8A" w14:textId="7C44F835" w:rsidR="00396789" w:rsidRPr="00396789" w:rsidRDefault="00396789" w:rsidP="00396789">
            <w:pPr>
              <w:ind w:firstLine="0"/>
              <w:rPr>
                <w:sz w:val="26"/>
                <w:szCs w:val="26"/>
              </w:rPr>
            </w:pPr>
            <w:r w:rsidRPr="00396789">
              <w:rPr>
                <w:color w:val="000000"/>
                <w:sz w:val="26"/>
                <w:szCs w:val="26"/>
              </w:rPr>
              <w:t>0.875</w:t>
            </w:r>
            <w:r w:rsidR="00FE362E">
              <w:rPr>
                <w:color w:val="000000"/>
                <w:sz w:val="26"/>
                <w:szCs w:val="26"/>
              </w:rPr>
              <w:t>00</w:t>
            </w:r>
          </w:p>
        </w:tc>
        <w:tc>
          <w:tcPr>
            <w:tcW w:w="1559" w:type="dxa"/>
            <w:vAlign w:val="bottom"/>
          </w:tcPr>
          <w:p w14:paraId="48A5935E" w14:textId="22AEECF3" w:rsidR="00396789" w:rsidRPr="00396789" w:rsidRDefault="00396789" w:rsidP="00396789">
            <w:pPr>
              <w:ind w:firstLine="0"/>
              <w:rPr>
                <w:sz w:val="26"/>
                <w:szCs w:val="26"/>
              </w:rPr>
            </w:pPr>
            <w:r w:rsidRPr="00396789">
              <w:rPr>
                <w:color w:val="000000"/>
                <w:sz w:val="26"/>
                <w:szCs w:val="26"/>
              </w:rPr>
              <w:t>0.802</w:t>
            </w:r>
            <w:r w:rsidR="00FE362E">
              <w:rPr>
                <w:color w:val="000000"/>
                <w:sz w:val="26"/>
                <w:szCs w:val="26"/>
              </w:rPr>
              <w:t>00</w:t>
            </w:r>
          </w:p>
        </w:tc>
        <w:tc>
          <w:tcPr>
            <w:tcW w:w="1276" w:type="dxa"/>
            <w:vAlign w:val="bottom"/>
          </w:tcPr>
          <w:p w14:paraId="131351D2" w14:textId="74548E8B" w:rsidR="00396789" w:rsidRPr="00396789" w:rsidRDefault="00396789" w:rsidP="00396789">
            <w:pPr>
              <w:ind w:firstLine="0"/>
              <w:rPr>
                <w:sz w:val="26"/>
                <w:szCs w:val="26"/>
              </w:rPr>
            </w:pPr>
            <w:r w:rsidRPr="00396789">
              <w:rPr>
                <w:color w:val="000000"/>
                <w:sz w:val="26"/>
                <w:szCs w:val="26"/>
              </w:rPr>
              <w:t>0.877</w:t>
            </w:r>
            <w:r w:rsidR="00FE362E">
              <w:rPr>
                <w:color w:val="000000"/>
                <w:sz w:val="26"/>
                <w:szCs w:val="26"/>
              </w:rPr>
              <w:t>00</w:t>
            </w:r>
          </w:p>
        </w:tc>
        <w:tc>
          <w:tcPr>
            <w:tcW w:w="1559" w:type="dxa"/>
            <w:vAlign w:val="bottom"/>
          </w:tcPr>
          <w:p w14:paraId="6736A281" w14:textId="6D1F39D4" w:rsidR="00396789" w:rsidRPr="00396789" w:rsidRDefault="00396789" w:rsidP="00396789">
            <w:pPr>
              <w:ind w:firstLine="0"/>
              <w:rPr>
                <w:sz w:val="26"/>
                <w:szCs w:val="26"/>
              </w:rPr>
            </w:pPr>
            <w:r w:rsidRPr="00396789">
              <w:rPr>
                <w:color w:val="000000"/>
                <w:sz w:val="26"/>
                <w:szCs w:val="26"/>
              </w:rPr>
              <w:t>0.834</w:t>
            </w:r>
            <w:r w:rsidR="00FE362E">
              <w:rPr>
                <w:color w:val="000000"/>
                <w:sz w:val="26"/>
                <w:szCs w:val="26"/>
              </w:rPr>
              <w:t>00</w:t>
            </w:r>
          </w:p>
        </w:tc>
        <w:tc>
          <w:tcPr>
            <w:tcW w:w="1559" w:type="dxa"/>
            <w:vAlign w:val="bottom"/>
          </w:tcPr>
          <w:p w14:paraId="36051810" w14:textId="12CE386F" w:rsidR="00396789" w:rsidRPr="00FA52EA" w:rsidRDefault="00396789" w:rsidP="00396789">
            <w:pPr>
              <w:ind w:firstLine="0"/>
              <w:rPr>
                <w:b/>
                <w:bCs/>
                <w:sz w:val="26"/>
                <w:szCs w:val="26"/>
              </w:rPr>
            </w:pPr>
            <w:r w:rsidRPr="00FA52EA">
              <w:rPr>
                <w:b/>
                <w:bCs/>
                <w:color w:val="000000"/>
                <w:sz w:val="26"/>
                <w:szCs w:val="26"/>
              </w:rPr>
              <w:t>0.9281</w:t>
            </w:r>
            <w:r w:rsidR="00FE362E" w:rsidRPr="00FA52EA">
              <w:rPr>
                <w:b/>
                <w:bCs/>
                <w:color w:val="000000"/>
                <w:sz w:val="26"/>
                <w:szCs w:val="26"/>
              </w:rPr>
              <w:t>0</w:t>
            </w:r>
          </w:p>
        </w:tc>
        <w:tc>
          <w:tcPr>
            <w:tcW w:w="1418" w:type="dxa"/>
            <w:vAlign w:val="bottom"/>
          </w:tcPr>
          <w:p w14:paraId="7C78F88C" w14:textId="2F9876BD" w:rsidR="00396789" w:rsidRPr="00FA52EA" w:rsidRDefault="00396789" w:rsidP="00396789">
            <w:pPr>
              <w:ind w:firstLine="0"/>
              <w:rPr>
                <w:b/>
                <w:bCs/>
                <w:sz w:val="26"/>
                <w:szCs w:val="26"/>
              </w:rPr>
            </w:pPr>
            <w:r w:rsidRPr="00FA52EA">
              <w:rPr>
                <w:b/>
                <w:bCs/>
                <w:color w:val="000000"/>
                <w:sz w:val="26"/>
                <w:szCs w:val="26"/>
              </w:rPr>
              <w:t>0.8950</w:t>
            </w:r>
            <w:r w:rsidR="00FE362E" w:rsidRPr="00FA52EA">
              <w:rPr>
                <w:b/>
                <w:bCs/>
                <w:color w:val="000000"/>
                <w:sz w:val="26"/>
                <w:szCs w:val="26"/>
              </w:rPr>
              <w:t>0</w:t>
            </w:r>
          </w:p>
        </w:tc>
        <w:tc>
          <w:tcPr>
            <w:tcW w:w="1559" w:type="dxa"/>
            <w:vAlign w:val="bottom"/>
          </w:tcPr>
          <w:p w14:paraId="47E411CA" w14:textId="0B5F3010" w:rsidR="00396789" w:rsidRPr="00396789" w:rsidRDefault="00396789" w:rsidP="00396789">
            <w:pPr>
              <w:ind w:firstLine="0"/>
              <w:rPr>
                <w:sz w:val="26"/>
                <w:szCs w:val="26"/>
              </w:rPr>
            </w:pPr>
            <w:r w:rsidRPr="00396789">
              <w:rPr>
                <w:color w:val="000000"/>
                <w:sz w:val="26"/>
                <w:szCs w:val="26"/>
              </w:rPr>
              <w:t>0.877</w:t>
            </w:r>
            <w:r w:rsidR="00FE362E">
              <w:rPr>
                <w:color w:val="000000"/>
                <w:sz w:val="26"/>
                <w:szCs w:val="26"/>
              </w:rPr>
              <w:t>00</w:t>
            </w:r>
          </w:p>
        </w:tc>
        <w:tc>
          <w:tcPr>
            <w:tcW w:w="1843" w:type="dxa"/>
            <w:vAlign w:val="bottom"/>
          </w:tcPr>
          <w:p w14:paraId="138B40D6" w14:textId="43A131EC" w:rsidR="00396789" w:rsidRPr="00396789" w:rsidRDefault="00396789" w:rsidP="00396789">
            <w:pPr>
              <w:ind w:firstLine="0"/>
              <w:rPr>
                <w:sz w:val="26"/>
                <w:szCs w:val="26"/>
              </w:rPr>
            </w:pPr>
            <w:r w:rsidRPr="00396789">
              <w:rPr>
                <w:color w:val="000000"/>
                <w:sz w:val="26"/>
                <w:szCs w:val="26"/>
              </w:rPr>
              <w:t>0.509</w:t>
            </w:r>
            <w:r w:rsidR="00FE362E">
              <w:rPr>
                <w:color w:val="000000"/>
                <w:sz w:val="26"/>
                <w:szCs w:val="26"/>
              </w:rPr>
              <w:t>00</w:t>
            </w:r>
          </w:p>
        </w:tc>
      </w:tr>
      <w:tr w:rsidR="00DB31EB" w14:paraId="06953A5E" w14:textId="77777777" w:rsidTr="00DB31EB">
        <w:tc>
          <w:tcPr>
            <w:tcW w:w="2263" w:type="dxa"/>
            <w:vAlign w:val="bottom"/>
          </w:tcPr>
          <w:p w14:paraId="07319B40" w14:textId="3D9F6FD2" w:rsidR="00396789" w:rsidRPr="00396789" w:rsidRDefault="0055538D" w:rsidP="00396789">
            <w:pPr>
              <w:ind w:firstLine="0"/>
              <w:rPr>
                <w:sz w:val="26"/>
                <w:szCs w:val="26"/>
              </w:rPr>
            </w:pPr>
            <w:r>
              <w:rPr>
                <w:color w:val="000000"/>
                <w:sz w:val="26"/>
                <w:szCs w:val="26"/>
              </w:rPr>
              <w:t>T</w:t>
            </w:r>
            <w:r w:rsidR="00396789" w:rsidRPr="00396789">
              <w:rPr>
                <w:color w:val="000000"/>
                <w:sz w:val="26"/>
                <w:szCs w:val="26"/>
              </w:rPr>
              <w:t>2</w:t>
            </w:r>
            <w:r>
              <w:rPr>
                <w:color w:val="000000"/>
                <w:sz w:val="26"/>
                <w:szCs w:val="26"/>
              </w:rPr>
              <w:t>D</w:t>
            </w:r>
          </w:p>
        </w:tc>
        <w:tc>
          <w:tcPr>
            <w:tcW w:w="1418" w:type="dxa"/>
            <w:vAlign w:val="bottom"/>
          </w:tcPr>
          <w:p w14:paraId="151DA1E5" w14:textId="0F47D730" w:rsidR="00396789" w:rsidRPr="00FA52EA" w:rsidRDefault="00396789" w:rsidP="00396789">
            <w:pPr>
              <w:ind w:firstLine="0"/>
              <w:rPr>
                <w:b/>
                <w:bCs/>
                <w:sz w:val="26"/>
                <w:szCs w:val="26"/>
              </w:rPr>
            </w:pPr>
            <w:r w:rsidRPr="00FA52EA">
              <w:rPr>
                <w:b/>
                <w:bCs/>
                <w:color w:val="000000"/>
                <w:sz w:val="26"/>
                <w:szCs w:val="26"/>
              </w:rPr>
              <w:t>0.711</w:t>
            </w:r>
            <w:r w:rsidR="00FE362E" w:rsidRPr="00FA52EA">
              <w:rPr>
                <w:b/>
                <w:bCs/>
                <w:color w:val="000000"/>
                <w:sz w:val="26"/>
                <w:szCs w:val="26"/>
              </w:rPr>
              <w:t>00</w:t>
            </w:r>
          </w:p>
        </w:tc>
        <w:tc>
          <w:tcPr>
            <w:tcW w:w="1559" w:type="dxa"/>
            <w:vAlign w:val="bottom"/>
          </w:tcPr>
          <w:p w14:paraId="2CD89826" w14:textId="419B0A26" w:rsidR="00396789" w:rsidRPr="00396789" w:rsidRDefault="00396789" w:rsidP="00396789">
            <w:pPr>
              <w:ind w:firstLine="0"/>
              <w:rPr>
                <w:sz w:val="26"/>
                <w:szCs w:val="26"/>
              </w:rPr>
            </w:pPr>
            <w:r w:rsidRPr="00396789">
              <w:rPr>
                <w:color w:val="000000"/>
                <w:sz w:val="26"/>
                <w:szCs w:val="26"/>
              </w:rPr>
              <w:t>0.579</w:t>
            </w:r>
            <w:r w:rsidR="00FE362E">
              <w:rPr>
                <w:color w:val="000000"/>
                <w:sz w:val="26"/>
                <w:szCs w:val="26"/>
              </w:rPr>
              <w:t>00</w:t>
            </w:r>
          </w:p>
        </w:tc>
        <w:tc>
          <w:tcPr>
            <w:tcW w:w="1276" w:type="dxa"/>
            <w:vAlign w:val="bottom"/>
          </w:tcPr>
          <w:p w14:paraId="0C51A800" w14:textId="30EF691A" w:rsidR="00396789" w:rsidRPr="00396789" w:rsidRDefault="00396789" w:rsidP="00396789">
            <w:pPr>
              <w:ind w:firstLine="0"/>
              <w:rPr>
                <w:sz w:val="26"/>
                <w:szCs w:val="26"/>
              </w:rPr>
            </w:pPr>
            <w:r w:rsidRPr="00396789">
              <w:rPr>
                <w:color w:val="000000"/>
                <w:sz w:val="26"/>
                <w:szCs w:val="26"/>
              </w:rPr>
              <w:t>0.664</w:t>
            </w:r>
            <w:r w:rsidR="00FE362E">
              <w:rPr>
                <w:color w:val="000000"/>
                <w:sz w:val="26"/>
                <w:szCs w:val="26"/>
              </w:rPr>
              <w:t>00</w:t>
            </w:r>
          </w:p>
        </w:tc>
        <w:tc>
          <w:tcPr>
            <w:tcW w:w="1559" w:type="dxa"/>
            <w:vAlign w:val="bottom"/>
          </w:tcPr>
          <w:p w14:paraId="33A6B256" w14:textId="7D110625" w:rsidR="00396789" w:rsidRPr="00FA52EA" w:rsidRDefault="00396789" w:rsidP="00396789">
            <w:pPr>
              <w:ind w:firstLine="0"/>
              <w:rPr>
                <w:b/>
                <w:bCs/>
                <w:sz w:val="26"/>
                <w:szCs w:val="26"/>
              </w:rPr>
            </w:pPr>
            <w:r w:rsidRPr="00FA52EA">
              <w:rPr>
                <w:b/>
                <w:bCs/>
                <w:color w:val="000000"/>
                <w:sz w:val="26"/>
                <w:szCs w:val="26"/>
              </w:rPr>
              <w:t>0.613</w:t>
            </w:r>
            <w:r w:rsidR="00FE362E" w:rsidRPr="00FA52EA">
              <w:rPr>
                <w:b/>
                <w:bCs/>
                <w:color w:val="000000"/>
                <w:sz w:val="26"/>
                <w:szCs w:val="26"/>
              </w:rPr>
              <w:t>00</w:t>
            </w:r>
          </w:p>
        </w:tc>
        <w:tc>
          <w:tcPr>
            <w:tcW w:w="1559" w:type="dxa"/>
            <w:vAlign w:val="bottom"/>
          </w:tcPr>
          <w:p w14:paraId="1D1458C6" w14:textId="0C57B1D9" w:rsidR="00396789" w:rsidRPr="00396789" w:rsidRDefault="00396789" w:rsidP="00396789">
            <w:pPr>
              <w:ind w:firstLine="0"/>
              <w:rPr>
                <w:sz w:val="26"/>
                <w:szCs w:val="26"/>
              </w:rPr>
            </w:pPr>
            <w:r w:rsidRPr="00396789">
              <w:rPr>
                <w:color w:val="000000"/>
                <w:sz w:val="26"/>
                <w:szCs w:val="26"/>
              </w:rPr>
              <w:t> </w:t>
            </w:r>
            <w:r w:rsidR="00FE362E">
              <w:rPr>
                <w:color w:val="000000"/>
                <w:sz w:val="26"/>
                <w:szCs w:val="26"/>
              </w:rPr>
              <w:t>-</w:t>
            </w:r>
          </w:p>
        </w:tc>
        <w:tc>
          <w:tcPr>
            <w:tcW w:w="1418" w:type="dxa"/>
            <w:vAlign w:val="bottom"/>
          </w:tcPr>
          <w:p w14:paraId="309E5B01" w14:textId="221284BD" w:rsidR="00396789" w:rsidRPr="00396789" w:rsidRDefault="00396789" w:rsidP="00396789">
            <w:pPr>
              <w:ind w:firstLine="0"/>
              <w:rPr>
                <w:sz w:val="26"/>
                <w:szCs w:val="26"/>
              </w:rPr>
            </w:pPr>
            <w:r w:rsidRPr="00396789">
              <w:rPr>
                <w:color w:val="000000"/>
                <w:sz w:val="26"/>
                <w:szCs w:val="26"/>
              </w:rPr>
              <w:t> </w:t>
            </w:r>
            <w:r w:rsidR="00FE362E">
              <w:rPr>
                <w:color w:val="000000"/>
                <w:sz w:val="26"/>
                <w:szCs w:val="26"/>
              </w:rPr>
              <w:t>-</w:t>
            </w:r>
          </w:p>
        </w:tc>
        <w:tc>
          <w:tcPr>
            <w:tcW w:w="1559" w:type="dxa"/>
            <w:vAlign w:val="bottom"/>
          </w:tcPr>
          <w:p w14:paraId="4615FC3F" w14:textId="32F7DC3A" w:rsidR="00396789" w:rsidRPr="00396789" w:rsidRDefault="00396789" w:rsidP="00396789">
            <w:pPr>
              <w:ind w:firstLine="0"/>
              <w:rPr>
                <w:sz w:val="26"/>
                <w:szCs w:val="26"/>
              </w:rPr>
            </w:pPr>
            <w:r w:rsidRPr="00396789">
              <w:rPr>
                <w:color w:val="000000"/>
                <w:sz w:val="26"/>
                <w:szCs w:val="26"/>
              </w:rPr>
              <w:t>0.672</w:t>
            </w:r>
            <w:r w:rsidR="00FE362E">
              <w:rPr>
                <w:color w:val="000000"/>
                <w:sz w:val="26"/>
                <w:szCs w:val="26"/>
              </w:rPr>
              <w:t>00</w:t>
            </w:r>
          </w:p>
        </w:tc>
        <w:tc>
          <w:tcPr>
            <w:tcW w:w="1843" w:type="dxa"/>
            <w:vAlign w:val="bottom"/>
          </w:tcPr>
          <w:p w14:paraId="547AD048" w14:textId="6B6039F7" w:rsidR="00396789" w:rsidRPr="00396789" w:rsidRDefault="00396789" w:rsidP="00396789">
            <w:pPr>
              <w:ind w:firstLine="0"/>
              <w:rPr>
                <w:sz w:val="26"/>
                <w:szCs w:val="26"/>
              </w:rPr>
            </w:pPr>
            <w:r w:rsidRPr="00396789">
              <w:rPr>
                <w:color w:val="000000"/>
                <w:sz w:val="26"/>
                <w:szCs w:val="26"/>
              </w:rPr>
              <w:t>0.515</w:t>
            </w:r>
            <w:r w:rsidR="00FE362E">
              <w:rPr>
                <w:color w:val="000000"/>
                <w:sz w:val="26"/>
                <w:szCs w:val="26"/>
              </w:rPr>
              <w:t>00</w:t>
            </w:r>
          </w:p>
        </w:tc>
      </w:tr>
      <w:tr w:rsidR="00DB31EB" w14:paraId="5DE85473" w14:textId="77777777" w:rsidTr="00DB31EB">
        <w:tc>
          <w:tcPr>
            <w:tcW w:w="2263" w:type="dxa"/>
            <w:vAlign w:val="bottom"/>
          </w:tcPr>
          <w:p w14:paraId="10AEE9AC" w14:textId="2E82F63F" w:rsidR="00396789" w:rsidRPr="00396789" w:rsidRDefault="00396789" w:rsidP="00396789">
            <w:pPr>
              <w:ind w:firstLine="0"/>
              <w:rPr>
                <w:sz w:val="26"/>
                <w:szCs w:val="26"/>
              </w:rPr>
            </w:pPr>
            <w:r w:rsidRPr="00396789">
              <w:rPr>
                <w:color w:val="000000"/>
                <w:sz w:val="26"/>
                <w:szCs w:val="26"/>
              </w:rPr>
              <w:t>WT2D</w:t>
            </w:r>
          </w:p>
        </w:tc>
        <w:tc>
          <w:tcPr>
            <w:tcW w:w="1418" w:type="dxa"/>
            <w:vAlign w:val="bottom"/>
          </w:tcPr>
          <w:p w14:paraId="2147246F" w14:textId="59B4AB0A" w:rsidR="00396789" w:rsidRPr="00396789" w:rsidRDefault="00396789" w:rsidP="00396789">
            <w:pPr>
              <w:ind w:firstLine="0"/>
              <w:rPr>
                <w:sz w:val="26"/>
                <w:szCs w:val="26"/>
              </w:rPr>
            </w:pPr>
            <w:r w:rsidRPr="00396789">
              <w:rPr>
                <w:color w:val="000000"/>
                <w:sz w:val="26"/>
                <w:szCs w:val="26"/>
              </w:rPr>
              <w:t>0.041</w:t>
            </w:r>
            <w:r w:rsidR="00FE362E">
              <w:rPr>
                <w:color w:val="000000"/>
                <w:sz w:val="26"/>
                <w:szCs w:val="26"/>
              </w:rPr>
              <w:t>00</w:t>
            </w:r>
          </w:p>
        </w:tc>
        <w:tc>
          <w:tcPr>
            <w:tcW w:w="1559" w:type="dxa"/>
            <w:vAlign w:val="bottom"/>
          </w:tcPr>
          <w:p w14:paraId="414D6B99" w14:textId="42DA8432" w:rsidR="00396789" w:rsidRPr="00396789" w:rsidRDefault="00396789" w:rsidP="00396789">
            <w:pPr>
              <w:ind w:firstLine="0"/>
              <w:rPr>
                <w:sz w:val="26"/>
                <w:szCs w:val="26"/>
              </w:rPr>
            </w:pPr>
            <w:r w:rsidRPr="00396789">
              <w:rPr>
                <w:color w:val="000000"/>
                <w:sz w:val="26"/>
                <w:szCs w:val="26"/>
              </w:rPr>
              <w:t>0.372</w:t>
            </w:r>
            <w:r w:rsidR="00FE362E">
              <w:rPr>
                <w:color w:val="000000"/>
                <w:sz w:val="26"/>
                <w:szCs w:val="26"/>
              </w:rPr>
              <w:t>00</w:t>
            </w:r>
          </w:p>
        </w:tc>
        <w:tc>
          <w:tcPr>
            <w:tcW w:w="1276" w:type="dxa"/>
            <w:vAlign w:val="bottom"/>
          </w:tcPr>
          <w:p w14:paraId="5225AC0A" w14:textId="70A0CF35" w:rsidR="00396789" w:rsidRPr="00FA52EA" w:rsidRDefault="00396789" w:rsidP="00396789">
            <w:pPr>
              <w:ind w:firstLine="0"/>
              <w:rPr>
                <w:b/>
                <w:bCs/>
                <w:sz w:val="26"/>
                <w:szCs w:val="26"/>
              </w:rPr>
            </w:pPr>
            <w:r w:rsidRPr="00FA52EA">
              <w:rPr>
                <w:b/>
                <w:bCs/>
                <w:color w:val="000000"/>
                <w:sz w:val="26"/>
                <w:szCs w:val="26"/>
              </w:rPr>
              <w:t>0.703</w:t>
            </w:r>
            <w:r w:rsidR="00FE362E" w:rsidRPr="00FA52EA">
              <w:rPr>
                <w:b/>
                <w:bCs/>
                <w:color w:val="000000"/>
                <w:sz w:val="26"/>
                <w:szCs w:val="26"/>
              </w:rPr>
              <w:t>00</w:t>
            </w:r>
          </w:p>
        </w:tc>
        <w:tc>
          <w:tcPr>
            <w:tcW w:w="1559" w:type="dxa"/>
            <w:vAlign w:val="bottom"/>
          </w:tcPr>
          <w:p w14:paraId="0A45E536" w14:textId="36EFBF9D" w:rsidR="00396789" w:rsidRPr="00FA52EA" w:rsidRDefault="00396789" w:rsidP="00396789">
            <w:pPr>
              <w:ind w:firstLine="0"/>
              <w:rPr>
                <w:b/>
                <w:bCs/>
                <w:sz w:val="26"/>
                <w:szCs w:val="26"/>
              </w:rPr>
            </w:pPr>
            <w:r w:rsidRPr="00FA52EA">
              <w:rPr>
                <w:b/>
                <w:bCs/>
                <w:color w:val="000000"/>
                <w:sz w:val="26"/>
                <w:szCs w:val="26"/>
              </w:rPr>
              <w:t>0.596</w:t>
            </w:r>
            <w:r w:rsidR="00FE362E" w:rsidRPr="00FA52EA">
              <w:rPr>
                <w:b/>
                <w:bCs/>
                <w:color w:val="000000"/>
                <w:sz w:val="26"/>
                <w:szCs w:val="26"/>
              </w:rPr>
              <w:t>00</w:t>
            </w:r>
          </w:p>
        </w:tc>
        <w:tc>
          <w:tcPr>
            <w:tcW w:w="1559" w:type="dxa"/>
            <w:vAlign w:val="bottom"/>
          </w:tcPr>
          <w:p w14:paraId="3676F979" w14:textId="1B4E9C2A" w:rsidR="00396789" w:rsidRPr="00396789" w:rsidRDefault="00396789" w:rsidP="00396789">
            <w:pPr>
              <w:ind w:firstLine="0"/>
              <w:rPr>
                <w:sz w:val="26"/>
                <w:szCs w:val="26"/>
              </w:rPr>
            </w:pPr>
            <w:r w:rsidRPr="00396789">
              <w:rPr>
                <w:color w:val="000000"/>
                <w:sz w:val="26"/>
                <w:szCs w:val="26"/>
              </w:rPr>
              <w:t> </w:t>
            </w:r>
            <w:r w:rsidR="00FE362E">
              <w:rPr>
                <w:color w:val="000000"/>
                <w:sz w:val="26"/>
                <w:szCs w:val="26"/>
              </w:rPr>
              <w:t>-</w:t>
            </w:r>
          </w:p>
        </w:tc>
        <w:tc>
          <w:tcPr>
            <w:tcW w:w="1418" w:type="dxa"/>
            <w:vAlign w:val="bottom"/>
          </w:tcPr>
          <w:p w14:paraId="0D4D5AEC" w14:textId="38E41BFD" w:rsidR="00396789" w:rsidRPr="00396789" w:rsidRDefault="00396789" w:rsidP="00396789">
            <w:pPr>
              <w:ind w:firstLine="0"/>
              <w:rPr>
                <w:sz w:val="26"/>
                <w:szCs w:val="26"/>
              </w:rPr>
            </w:pPr>
            <w:r w:rsidRPr="00396789">
              <w:rPr>
                <w:color w:val="000000"/>
                <w:sz w:val="26"/>
                <w:szCs w:val="26"/>
              </w:rPr>
              <w:t> </w:t>
            </w:r>
            <w:r w:rsidR="00FE362E">
              <w:rPr>
                <w:color w:val="000000"/>
                <w:sz w:val="26"/>
                <w:szCs w:val="26"/>
              </w:rPr>
              <w:t>-</w:t>
            </w:r>
          </w:p>
        </w:tc>
        <w:tc>
          <w:tcPr>
            <w:tcW w:w="1559" w:type="dxa"/>
            <w:vAlign w:val="bottom"/>
          </w:tcPr>
          <w:p w14:paraId="6BA5B98B" w14:textId="4830B537" w:rsidR="00396789" w:rsidRPr="00FA52EA" w:rsidRDefault="00396789" w:rsidP="00396789">
            <w:pPr>
              <w:ind w:firstLine="0"/>
              <w:rPr>
                <w:b/>
                <w:bCs/>
                <w:sz w:val="26"/>
                <w:szCs w:val="26"/>
              </w:rPr>
            </w:pPr>
            <w:r w:rsidRPr="00FA52EA">
              <w:rPr>
                <w:b/>
                <w:bCs/>
                <w:color w:val="000000"/>
                <w:sz w:val="26"/>
                <w:szCs w:val="26"/>
              </w:rPr>
              <w:t>0.703</w:t>
            </w:r>
            <w:r w:rsidR="00FE362E" w:rsidRPr="00FA52EA">
              <w:rPr>
                <w:b/>
                <w:bCs/>
                <w:color w:val="000000"/>
                <w:sz w:val="26"/>
                <w:szCs w:val="26"/>
              </w:rPr>
              <w:t>00</w:t>
            </w:r>
          </w:p>
        </w:tc>
        <w:tc>
          <w:tcPr>
            <w:tcW w:w="1843" w:type="dxa"/>
            <w:vAlign w:val="bottom"/>
          </w:tcPr>
          <w:p w14:paraId="4FCBF0F9" w14:textId="2CDD1542" w:rsidR="00396789" w:rsidRPr="00396789" w:rsidRDefault="00396789" w:rsidP="00396789">
            <w:pPr>
              <w:ind w:firstLine="0"/>
              <w:rPr>
                <w:sz w:val="26"/>
                <w:szCs w:val="26"/>
              </w:rPr>
            </w:pPr>
            <w:r w:rsidRPr="00396789">
              <w:rPr>
                <w:color w:val="000000"/>
                <w:sz w:val="26"/>
                <w:szCs w:val="26"/>
              </w:rPr>
              <w:t>0.553</w:t>
            </w:r>
            <w:r w:rsidR="00FE362E">
              <w:rPr>
                <w:color w:val="000000"/>
                <w:sz w:val="26"/>
                <w:szCs w:val="26"/>
              </w:rPr>
              <w:t>00</w:t>
            </w:r>
          </w:p>
        </w:tc>
      </w:tr>
      <w:tr w:rsidR="00DB31EB" w14:paraId="5CA538F3" w14:textId="77777777" w:rsidTr="00DB31EB">
        <w:tc>
          <w:tcPr>
            <w:tcW w:w="2263" w:type="dxa"/>
            <w:vAlign w:val="bottom"/>
          </w:tcPr>
          <w:p w14:paraId="25ECE451" w14:textId="62A6EBF2" w:rsidR="00396789" w:rsidRPr="00396789" w:rsidRDefault="00396789" w:rsidP="00396789">
            <w:pPr>
              <w:ind w:firstLine="0"/>
              <w:rPr>
                <w:sz w:val="26"/>
                <w:szCs w:val="26"/>
              </w:rPr>
            </w:pPr>
            <w:r w:rsidRPr="00396789">
              <w:rPr>
                <w:color w:val="000000"/>
                <w:sz w:val="26"/>
                <w:szCs w:val="26"/>
              </w:rPr>
              <w:t>Zeller_fecal_colorectal_cancer</w:t>
            </w:r>
          </w:p>
        </w:tc>
        <w:tc>
          <w:tcPr>
            <w:tcW w:w="1418" w:type="dxa"/>
            <w:vAlign w:val="bottom"/>
          </w:tcPr>
          <w:p w14:paraId="0BFFCBCC" w14:textId="75D594F0" w:rsidR="00396789" w:rsidRPr="00396789" w:rsidRDefault="00396789" w:rsidP="00396789">
            <w:pPr>
              <w:ind w:firstLine="0"/>
              <w:rPr>
                <w:sz w:val="26"/>
                <w:szCs w:val="26"/>
              </w:rPr>
            </w:pPr>
            <w:r w:rsidRPr="00396789">
              <w:rPr>
                <w:color w:val="000000"/>
                <w:sz w:val="26"/>
                <w:szCs w:val="26"/>
              </w:rPr>
              <w:t>0.172</w:t>
            </w:r>
            <w:r w:rsidR="00FE362E">
              <w:rPr>
                <w:color w:val="000000"/>
                <w:sz w:val="26"/>
                <w:szCs w:val="26"/>
              </w:rPr>
              <w:t>00</w:t>
            </w:r>
          </w:p>
        </w:tc>
        <w:tc>
          <w:tcPr>
            <w:tcW w:w="1559" w:type="dxa"/>
            <w:vAlign w:val="bottom"/>
          </w:tcPr>
          <w:p w14:paraId="6F3A18D0" w14:textId="5DECA65E" w:rsidR="00396789" w:rsidRPr="00396789" w:rsidRDefault="00396789" w:rsidP="00396789">
            <w:pPr>
              <w:ind w:firstLine="0"/>
              <w:rPr>
                <w:sz w:val="26"/>
                <w:szCs w:val="26"/>
              </w:rPr>
            </w:pPr>
            <w:r w:rsidRPr="00396789">
              <w:rPr>
                <w:color w:val="000000"/>
                <w:sz w:val="26"/>
                <w:szCs w:val="26"/>
              </w:rPr>
              <w:t>0.396</w:t>
            </w:r>
            <w:r w:rsidR="00FE362E">
              <w:rPr>
                <w:color w:val="000000"/>
                <w:sz w:val="26"/>
                <w:szCs w:val="26"/>
              </w:rPr>
              <w:t>00</w:t>
            </w:r>
          </w:p>
        </w:tc>
        <w:tc>
          <w:tcPr>
            <w:tcW w:w="1276" w:type="dxa"/>
            <w:vAlign w:val="bottom"/>
          </w:tcPr>
          <w:p w14:paraId="22D6DD40" w14:textId="20E9A40D" w:rsidR="00396789" w:rsidRPr="00396789" w:rsidRDefault="00396789" w:rsidP="00396789">
            <w:pPr>
              <w:ind w:firstLine="0"/>
              <w:rPr>
                <w:sz w:val="26"/>
                <w:szCs w:val="26"/>
              </w:rPr>
            </w:pPr>
            <w:r w:rsidRPr="00396789">
              <w:rPr>
                <w:color w:val="000000"/>
                <w:sz w:val="26"/>
                <w:szCs w:val="26"/>
              </w:rPr>
              <w:t>0.805</w:t>
            </w:r>
            <w:r w:rsidR="00FE362E">
              <w:rPr>
                <w:color w:val="000000"/>
                <w:sz w:val="26"/>
                <w:szCs w:val="26"/>
              </w:rPr>
              <w:t>00</w:t>
            </w:r>
          </w:p>
        </w:tc>
        <w:tc>
          <w:tcPr>
            <w:tcW w:w="1559" w:type="dxa"/>
            <w:vAlign w:val="bottom"/>
          </w:tcPr>
          <w:p w14:paraId="27F29321" w14:textId="527E6F6D" w:rsidR="00396789" w:rsidRPr="00FA52EA" w:rsidRDefault="00396789" w:rsidP="00396789">
            <w:pPr>
              <w:ind w:firstLine="0"/>
              <w:rPr>
                <w:b/>
                <w:bCs/>
                <w:sz w:val="26"/>
                <w:szCs w:val="26"/>
              </w:rPr>
            </w:pPr>
            <w:r w:rsidRPr="00FA52EA">
              <w:rPr>
                <w:b/>
                <w:bCs/>
                <w:color w:val="000000"/>
                <w:sz w:val="26"/>
                <w:szCs w:val="26"/>
              </w:rPr>
              <w:t>0.743</w:t>
            </w:r>
            <w:r w:rsidR="00FE362E" w:rsidRPr="00FA52EA">
              <w:rPr>
                <w:b/>
                <w:bCs/>
                <w:color w:val="000000"/>
                <w:sz w:val="26"/>
                <w:szCs w:val="26"/>
              </w:rPr>
              <w:t>00</w:t>
            </w:r>
          </w:p>
        </w:tc>
        <w:tc>
          <w:tcPr>
            <w:tcW w:w="1559" w:type="dxa"/>
            <w:vAlign w:val="bottom"/>
          </w:tcPr>
          <w:p w14:paraId="20031947" w14:textId="31C9B1EE" w:rsidR="00396789" w:rsidRPr="00396789" w:rsidRDefault="00396789" w:rsidP="00396789">
            <w:pPr>
              <w:ind w:firstLine="0"/>
              <w:rPr>
                <w:sz w:val="26"/>
                <w:szCs w:val="26"/>
              </w:rPr>
            </w:pPr>
            <w:r w:rsidRPr="00396789">
              <w:rPr>
                <w:color w:val="000000"/>
                <w:sz w:val="26"/>
                <w:szCs w:val="26"/>
              </w:rPr>
              <w:t> </w:t>
            </w:r>
            <w:r w:rsidR="00FE362E">
              <w:rPr>
                <w:color w:val="000000"/>
                <w:sz w:val="26"/>
                <w:szCs w:val="26"/>
              </w:rPr>
              <w:t>-</w:t>
            </w:r>
          </w:p>
        </w:tc>
        <w:tc>
          <w:tcPr>
            <w:tcW w:w="1418" w:type="dxa"/>
            <w:vAlign w:val="bottom"/>
          </w:tcPr>
          <w:p w14:paraId="31ED8CCA" w14:textId="21BBB38E" w:rsidR="00396789" w:rsidRPr="00396789" w:rsidRDefault="00FE362E" w:rsidP="00396789">
            <w:pPr>
              <w:ind w:firstLine="0"/>
              <w:rPr>
                <w:sz w:val="26"/>
                <w:szCs w:val="26"/>
              </w:rPr>
            </w:pPr>
            <w:r>
              <w:rPr>
                <w:color w:val="000000"/>
                <w:sz w:val="26"/>
                <w:szCs w:val="26"/>
              </w:rPr>
              <w:t>-</w:t>
            </w:r>
            <w:r w:rsidR="00396789" w:rsidRPr="00396789">
              <w:rPr>
                <w:color w:val="000000"/>
                <w:sz w:val="26"/>
                <w:szCs w:val="26"/>
              </w:rPr>
              <w:t> </w:t>
            </w:r>
          </w:p>
        </w:tc>
        <w:tc>
          <w:tcPr>
            <w:tcW w:w="1559" w:type="dxa"/>
            <w:vAlign w:val="bottom"/>
          </w:tcPr>
          <w:p w14:paraId="013EEC9D" w14:textId="44076BFA" w:rsidR="00396789" w:rsidRPr="00FA52EA" w:rsidRDefault="00396789" w:rsidP="00396789">
            <w:pPr>
              <w:ind w:firstLine="0"/>
              <w:rPr>
                <w:b/>
                <w:bCs/>
                <w:sz w:val="26"/>
                <w:szCs w:val="26"/>
              </w:rPr>
            </w:pPr>
            <w:r w:rsidRPr="00FA52EA">
              <w:rPr>
                <w:b/>
                <w:bCs/>
                <w:color w:val="000000"/>
                <w:sz w:val="26"/>
                <w:szCs w:val="26"/>
              </w:rPr>
              <w:t>0.812</w:t>
            </w:r>
            <w:r w:rsidR="00FE362E" w:rsidRPr="00FA52EA">
              <w:rPr>
                <w:b/>
                <w:bCs/>
                <w:color w:val="000000"/>
                <w:sz w:val="26"/>
                <w:szCs w:val="26"/>
              </w:rPr>
              <w:t>00</w:t>
            </w:r>
          </w:p>
        </w:tc>
        <w:tc>
          <w:tcPr>
            <w:tcW w:w="1843" w:type="dxa"/>
            <w:vAlign w:val="bottom"/>
          </w:tcPr>
          <w:p w14:paraId="66080498" w14:textId="2B8CCA2C" w:rsidR="00396789" w:rsidRPr="00396789" w:rsidRDefault="00396789" w:rsidP="00396789">
            <w:pPr>
              <w:ind w:firstLine="0"/>
              <w:rPr>
                <w:sz w:val="26"/>
                <w:szCs w:val="26"/>
              </w:rPr>
            </w:pPr>
            <w:r w:rsidRPr="00396789">
              <w:rPr>
                <w:color w:val="000000"/>
                <w:sz w:val="26"/>
                <w:szCs w:val="26"/>
              </w:rPr>
              <w:t>0.603</w:t>
            </w:r>
            <w:r w:rsidR="00FE362E">
              <w:rPr>
                <w:color w:val="000000"/>
                <w:sz w:val="26"/>
                <w:szCs w:val="26"/>
              </w:rPr>
              <w:t>00</w:t>
            </w:r>
          </w:p>
        </w:tc>
      </w:tr>
    </w:tbl>
    <w:p w14:paraId="6F54FF51" w14:textId="56990D81" w:rsidR="00C0589C" w:rsidRDefault="003D040D" w:rsidP="00FF4A0D">
      <w:pPr>
        <w:rPr>
          <w:color w:val="000000"/>
          <w:szCs w:val="26"/>
        </w:rPr>
      </w:pPr>
      <w:r>
        <w:t xml:space="preserve">Với dữ liệu bệnh </w:t>
      </w:r>
      <w:r w:rsidR="0055538D">
        <w:t>béo phì</w:t>
      </w:r>
      <w:r>
        <w:t xml:space="preserve">, RF và SVM của GMM cho kết quả ACC thấp </w:t>
      </w:r>
      <w:r w:rsidR="00FF4A0D">
        <w:t xml:space="preserve">hơn đáng kể </w:t>
      </w:r>
      <w:r>
        <w:t xml:space="preserve">so với các nghiên cứu còn lại. Tuy nhiên dữ liệu IBD, GMM lại cho ra kết quả cao nhất cả RF lẫn SVM với giá trị là 0.86 và 0.827. Trong khi bệnh CIR, GMM của RF là 0.875 chỉ thấp hơn giá trị RF của </w:t>
      </w:r>
      <w:r w:rsidRPr="00396789">
        <w:rPr>
          <w:color w:val="000000"/>
          <w:szCs w:val="26"/>
        </w:rPr>
        <w:t>RegMI</w:t>
      </w:r>
      <w:r>
        <w:rPr>
          <w:color w:val="000000"/>
          <w:szCs w:val="26"/>
        </w:rPr>
        <w:t xml:space="preserve"> và SVM cao hơn SVM-Sigmoid của </w:t>
      </w:r>
      <w:r w:rsidRPr="00396789">
        <w:rPr>
          <w:color w:val="000000"/>
          <w:szCs w:val="26"/>
        </w:rPr>
        <w:t>Met2Img</w:t>
      </w:r>
      <w:r>
        <w:rPr>
          <w:color w:val="000000"/>
          <w:szCs w:val="26"/>
        </w:rPr>
        <w:t xml:space="preserve">. Kết quả của T2D có độ đo Acc cao nhất về cả RF và SVM </w:t>
      </w:r>
      <w:r w:rsidR="00FF4A0D">
        <w:rPr>
          <w:color w:val="000000"/>
          <w:szCs w:val="26"/>
        </w:rPr>
        <w:t>so với tất cả các nghiên cứu còn lại.</w:t>
      </w:r>
      <w:r w:rsidR="00FF4A0D">
        <w:t xml:space="preserve"> </w:t>
      </w:r>
      <w:r w:rsidR="00FF4A0D">
        <w:rPr>
          <w:color w:val="000000"/>
          <w:szCs w:val="26"/>
        </w:rPr>
        <w:t xml:space="preserve">Còn </w:t>
      </w:r>
      <w:r>
        <w:rPr>
          <w:color w:val="000000"/>
          <w:szCs w:val="26"/>
        </w:rPr>
        <w:t>với bệnh WT2D</w:t>
      </w:r>
      <w:r w:rsidR="00FF4A0D">
        <w:rPr>
          <w:color w:val="000000"/>
          <w:szCs w:val="26"/>
        </w:rPr>
        <w:t xml:space="preserve"> và C</w:t>
      </w:r>
      <w:r w:rsidR="00D447CC">
        <w:rPr>
          <w:color w:val="000000"/>
          <w:szCs w:val="26"/>
        </w:rPr>
        <w:t>RC</w:t>
      </w:r>
      <w:r>
        <w:rPr>
          <w:color w:val="000000"/>
          <w:szCs w:val="26"/>
        </w:rPr>
        <w:t xml:space="preserve">, GMM của RF </w:t>
      </w:r>
      <w:r w:rsidR="00FF4A0D">
        <w:rPr>
          <w:color w:val="000000"/>
          <w:szCs w:val="26"/>
        </w:rPr>
        <w:t>và SVM đều cho ra kết quả không khả quan.</w:t>
      </w:r>
    </w:p>
    <w:p w14:paraId="48A8024D" w14:textId="706D2826" w:rsidR="00DB31EB" w:rsidRPr="00DB31EB" w:rsidRDefault="00DB31EB" w:rsidP="00DB31EB">
      <w:pPr>
        <w:rPr>
          <w:szCs w:val="26"/>
        </w:rPr>
      </w:pPr>
    </w:p>
    <w:p w14:paraId="26AA3464" w14:textId="6AA89A18" w:rsidR="00DB31EB" w:rsidRPr="00DB31EB" w:rsidRDefault="00DB31EB" w:rsidP="00DB31EB">
      <w:pPr>
        <w:rPr>
          <w:szCs w:val="26"/>
        </w:rPr>
      </w:pPr>
    </w:p>
    <w:p w14:paraId="612C8CA5" w14:textId="051C6E70" w:rsidR="00DB31EB" w:rsidRPr="00DB31EB" w:rsidRDefault="00DB31EB" w:rsidP="00DB31EB">
      <w:pPr>
        <w:rPr>
          <w:szCs w:val="26"/>
        </w:rPr>
      </w:pPr>
    </w:p>
    <w:p w14:paraId="2EC55FA8" w14:textId="64F386DF" w:rsidR="00DB31EB" w:rsidRPr="00DB31EB" w:rsidRDefault="00DB31EB" w:rsidP="00DB31EB">
      <w:pPr>
        <w:rPr>
          <w:szCs w:val="26"/>
        </w:rPr>
      </w:pPr>
    </w:p>
    <w:p w14:paraId="50F1FCAA" w14:textId="77777777" w:rsidR="00DB31EB" w:rsidRDefault="00DB31EB" w:rsidP="00DB31EB">
      <w:pPr>
        <w:ind w:firstLine="0"/>
        <w:rPr>
          <w:szCs w:val="26"/>
        </w:rPr>
        <w:sectPr w:rsidR="00DB31EB" w:rsidSect="00DB31EB">
          <w:pgSz w:w="16840" w:h="11907" w:orient="landscape"/>
          <w:pgMar w:top="1418" w:right="1134" w:bottom="1134" w:left="1134" w:header="567" w:footer="567" w:gutter="0"/>
          <w:pgNumType w:start="24"/>
          <w:cols w:space="720"/>
          <w:docGrid w:linePitch="354"/>
        </w:sectPr>
      </w:pPr>
    </w:p>
    <w:p w14:paraId="39CD2ABB" w14:textId="77777777" w:rsidR="00DB31EB" w:rsidRDefault="00DB31EB" w:rsidP="00DB31EB">
      <w:pPr>
        <w:rPr>
          <w:szCs w:val="26"/>
        </w:rPr>
        <w:sectPr w:rsidR="00DB31EB" w:rsidSect="00DB31EB">
          <w:pgSz w:w="11907" w:h="16840"/>
          <w:pgMar w:top="1134" w:right="1134" w:bottom="1134" w:left="1418" w:header="567" w:footer="567" w:gutter="0"/>
          <w:pgNumType w:start="25"/>
          <w:cols w:space="720"/>
        </w:sectPr>
      </w:pPr>
    </w:p>
    <w:p w14:paraId="3C242025" w14:textId="77777777" w:rsidR="00DB31EB" w:rsidRPr="00DB31EB" w:rsidRDefault="00DB31EB" w:rsidP="00DB31EB">
      <w:pPr>
        <w:rPr>
          <w:szCs w:val="26"/>
        </w:rPr>
      </w:pPr>
    </w:p>
    <w:p w14:paraId="680457B9" w14:textId="6D084C5B" w:rsidR="00BC1D2E" w:rsidRDefault="00BC1D2E" w:rsidP="00BC1D2E">
      <w:pPr>
        <w:ind w:firstLine="0"/>
      </w:pPr>
      <w:r w:rsidRPr="00BC1D2E">
        <w:rPr>
          <w:noProof/>
        </w:rPr>
        <w:drawing>
          <wp:inline distT="0" distB="0" distL="0" distR="0" wp14:anchorId="56F01B7A" wp14:editId="4D0902B9">
            <wp:extent cx="5937625" cy="3922846"/>
            <wp:effectExtent l="0" t="0" r="635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5898" cy="3948132"/>
                    </a:xfrm>
                    <a:prstGeom prst="rect">
                      <a:avLst/>
                    </a:prstGeom>
                  </pic:spPr>
                </pic:pic>
              </a:graphicData>
            </a:graphic>
          </wp:inline>
        </w:drawing>
      </w:r>
    </w:p>
    <w:p w14:paraId="64CE721E" w14:textId="3B593539" w:rsidR="00BC1D2E" w:rsidRPr="00BC1D2E" w:rsidRDefault="00BC1D2E" w:rsidP="00BC1D2E">
      <w:pPr>
        <w:pStyle w:val="Caption"/>
        <w:jc w:val="center"/>
        <w:rPr>
          <w:i/>
          <w:iCs/>
          <w:sz w:val="20"/>
        </w:rPr>
      </w:pPr>
      <w:bookmarkStart w:id="1296" w:name="_Toc152335931"/>
      <w:r w:rsidRPr="00BC1D2E">
        <w:rPr>
          <w:i/>
          <w:iCs/>
          <w:sz w:val="20"/>
        </w:rPr>
        <w:t xml:space="preserve">Hình </w:t>
      </w:r>
      <w:r w:rsidRPr="00BC1D2E">
        <w:rPr>
          <w:i/>
          <w:iCs/>
          <w:sz w:val="20"/>
        </w:rPr>
        <w:fldChar w:fldCharType="begin"/>
      </w:r>
      <w:r w:rsidRPr="00BC1D2E">
        <w:rPr>
          <w:i/>
          <w:iCs/>
          <w:sz w:val="20"/>
        </w:rPr>
        <w:instrText xml:space="preserve"> SEQ Hình \* ARABIC </w:instrText>
      </w:r>
      <w:r w:rsidRPr="00BC1D2E">
        <w:rPr>
          <w:i/>
          <w:iCs/>
          <w:sz w:val="20"/>
        </w:rPr>
        <w:fldChar w:fldCharType="separate"/>
      </w:r>
      <w:r w:rsidR="006A3D6D">
        <w:rPr>
          <w:i/>
          <w:iCs/>
          <w:noProof/>
          <w:sz w:val="20"/>
        </w:rPr>
        <w:t>5</w:t>
      </w:r>
      <w:r w:rsidRPr="00BC1D2E">
        <w:rPr>
          <w:i/>
          <w:iCs/>
          <w:sz w:val="20"/>
        </w:rPr>
        <w:fldChar w:fldCharType="end"/>
      </w:r>
      <w:r w:rsidRPr="00BC1D2E">
        <w:rPr>
          <w:i/>
          <w:iCs/>
          <w:sz w:val="20"/>
        </w:rPr>
        <w:t>. Biểu đồ box plots thể hiện từng loại bệnh theo RF của GMM, MetAML, RegMIL, Met2Img</w:t>
      </w:r>
      <w:bookmarkEnd w:id="1296"/>
    </w:p>
    <w:p w14:paraId="5C41D67D" w14:textId="3A7148CD" w:rsidR="00BC1D2E" w:rsidRDefault="00BC1D2E" w:rsidP="00BC1D2E">
      <w:pPr>
        <w:ind w:firstLine="0"/>
      </w:pPr>
      <w:r w:rsidRPr="00BC1D2E">
        <w:rPr>
          <w:noProof/>
        </w:rPr>
        <w:drawing>
          <wp:inline distT="0" distB="0" distL="0" distR="0" wp14:anchorId="0C90084F" wp14:editId="5E9596D2">
            <wp:extent cx="5938122" cy="3748342"/>
            <wp:effectExtent l="0" t="0" r="5715"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92031" cy="3782371"/>
                    </a:xfrm>
                    <a:prstGeom prst="rect">
                      <a:avLst/>
                    </a:prstGeom>
                  </pic:spPr>
                </pic:pic>
              </a:graphicData>
            </a:graphic>
          </wp:inline>
        </w:drawing>
      </w:r>
    </w:p>
    <w:p w14:paraId="7BA6557C" w14:textId="5A157D66" w:rsidR="00BC1D2E" w:rsidRPr="001B7F32" w:rsidRDefault="00BC1D2E" w:rsidP="001B7F32">
      <w:pPr>
        <w:pStyle w:val="Caption"/>
        <w:jc w:val="center"/>
        <w:rPr>
          <w:i/>
          <w:iCs/>
          <w:sz w:val="20"/>
        </w:rPr>
      </w:pPr>
      <w:bookmarkStart w:id="1297" w:name="_Toc152335932"/>
      <w:r w:rsidRPr="00C41D39">
        <w:rPr>
          <w:i/>
          <w:iCs/>
          <w:sz w:val="20"/>
        </w:rPr>
        <w:t xml:space="preserve">Hình </w:t>
      </w:r>
      <w:r w:rsidRPr="00C41D39">
        <w:rPr>
          <w:i/>
          <w:iCs/>
          <w:sz w:val="20"/>
        </w:rPr>
        <w:fldChar w:fldCharType="begin"/>
      </w:r>
      <w:r w:rsidRPr="00C41D39">
        <w:rPr>
          <w:i/>
          <w:iCs/>
          <w:sz w:val="20"/>
        </w:rPr>
        <w:instrText xml:space="preserve"> SEQ Hình \* ARABIC </w:instrText>
      </w:r>
      <w:r w:rsidRPr="00C41D39">
        <w:rPr>
          <w:i/>
          <w:iCs/>
          <w:sz w:val="20"/>
        </w:rPr>
        <w:fldChar w:fldCharType="separate"/>
      </w:r>
      <w:r w:rsidR="006A3D6D">
        <w:rPr>
          <w:i/>
          <w:iCs/>
          <w:noProof/>
          <w:sz w:val="20"/>
        </w:rPr>
        <w:t>6</w:t>
      </w:r>
      <w:r w:rsidRPr="00C41D39">
        <w:rPr>
          <w:i/>
          <w:iCs/>
          <w:sz w:val="20"/>
        </w:rPr>
        <w:fldChar w:fldCharType="end"/>
      </w:r>
      <w:r w:rsidRPr="00C41D39">
        <w:rPr>
          <w:i/>
          <w:iCs/>
          <w:sz w:val="20"/>
        </w:rPr>
        <w:t>. Biểu đồ box plots thể hiện từng loại bệnh theo SVM của GMM, MetAML, RegMIL, Met2Img</w:t>
      </w:r>
      <w:bookmarkEnd w:id="1297"/>
    </w:p>
    <w:p w14:paraId="274DD0EE" w14:textId="566DB4A7" w:rsidR="00C0589C" w:rsidRDefault="00FF4A0D" w:rsidP="00FF4A0D">
      <w:r>
        <w:lastRenderedPageBreak/>
        <w:t>Các</w:t>
      </w:r>
      <w:r w:rsidRPr="00FF4A0D">
        <w:t xml:space="preserve"> kết quả ACC khác nhau cho từng mô hình và loại bệnh lý. </w:t>
      </w:r>
      <w:r>
        <w:t xml:space="preserve">GMM của RF và SVM cho ra kết quả khả quan nhất đối với các bệnh IBD, T2D, CIR. </w:t>
      </w:r>
      <w:r w:rsidRPr="00FF4A0D">
        <w:t>Một số mô hình như RF</w:t>
      </w:r>
      <w:r>
        <w:t>, SVM</w:t>
      </w:r>
      <w:r w:rsidRPr="00FF4A0D">
        <w:t xml:space="preserve"> của MetAML và RegMIL thường cho kết quả cao hơn so với các mô hình khác trong một số trường hợp. Điều này cho thấy sự đa dạng và sự khác biệt trong hiệu suất của các mô hình khi áp dụng vào các bộ dữ liệu khác nhau.</w:t>
      </w:r>
    </w:p>
    <w:p w14:paraId="6133D6F8" w14:textId="084E8F5E" w:rsidR="00734DC0" w:rsidRDefault="00000000">
      <w:r>
        <w:t xml:space="preserve">Nhìn chung thuật toán Gaussian Mixture Models cho ra kết quả khả quan, cải thiện đáng kể độ chính xác. Kết quả của chúng tôi cho thấy sự biến đổi đáng kể trong độ chính xác so với bài báo gốc. Trong một số trường hợp, chúng tôi đã ghi nhận độ chính xác cao hơn, đặc biệt là đối với bệnh béo phì và IBD. Tuy nhiên, cũng có những trường hợp mà kết quả của chúng tôi có sự giảm so với bài báo gốc, đặc biệt là đối với </w:t>
      </w:r>
      <w:r w:rsidR="00D447CC">
        <w:t>CRC</w:t>
      </w:r>
      <w:r>
        <w:t xml:space="preserve"> và bệnh</w:t>
      </w:r>
      <w:r w:rsidR="00FF4A0D">
        <w:t xml:space="preserve"> WT2D</w:t>
      </w:r>
      <w:r>
        <w:t>.</w:t>
      </w:r>
    </w:p>
    <w:p w14:paraId="1CCACA8D" w14:textId="77777777" w:rsidR="00734DC0" w:rsidRDefault="00000000">
      <w:r>
        <w:t>So với hai bộ phân loại phổ biến SVM và RF, kết quả của chúng tôi có xu hướng tốt hơn. GMM đã thể hiện hiệu suất vượt trội đối với ba tập dữ liệu với độ chính xác cao hơn so với cả SVM và RF.</w:t>
      </w:r>
    </w:p>
    <w:p w14:paraId="2AC950A0" w14:textId="77777777" w:rsidR="00734DC0" w:rsidRDefault="00734DC0"/>
    <w:p w14:paraId="337E9BEA" w14:textId="2E7971C7" w:rsidR="00BD77AE" w:rsidRDefault="00BD77AE">
      <w:pPr>
        <w:ind w:firstLine="0"/>
        <w:rPr>
          <w:color w:val="202020"/>
        </w:rPr>
      </w:pPr>
    </w:p>
    <w:p w14:paraId="040EB324" w14:textId="42FB295F" w:rsidR="001B7F32" w:rsidRDefault="001B7F32">
      <w:pPr>
        <w:ind w:firstLine="0"/>
        <w:rPr>
          <w:color w:val="202020"/>
        </w:rPr>
      </w:pPr>
    </w:p>
    <w:p w14:paraId="386EEB51" w14:textId="461968F7" w:rsidR="001B7F32" w:rsidRDefault="001B7F32">
      <w:pPr>
        <w:ind w:firstLine="0"/>
        <w:rPr>
          <w:color w:val="202020"/>
        </w:rPr>
      </w:pPr>
    </w:p>
    <w:p w14:paraId="57DCB035" w14:textId="1281043F" w:rsidR="001B7F32" w:rsidRDefault="001B7F32">
      <w:pPr>
        <w:ind w:firstLine="0"/>
        <w:rPr>
          <w:color w:val="202020"/>
        </w:rPr>
      </w:pPr>
    </w:p>
    <w:p w14:paraId="7A8CAF4A" w14:textId="73D3BB76" w:rsidR="001B7F32" w:rsidRDefault="001B7F32">
      <w:pPr>
        <w:ind w:firstLine="0"/>
        <w:rPr>
          <w:color w:val="202020"/>
        </w:rPr>
      </w:pPr>
    </w:p>
    <w:p w14:paraId="1CCBA38B" w14:textId="0B3E40C2" w:rsidR="001B7F32" w:rsidRDefault="001B7F32">
      <w:pPr>
        <w:ind w:firstLine="0"/>
        <w:rPr>
          <w:color w:val="202020"/>
        </w:rPr>
      </w:pPr>
    </w:p>
    <w:p w14:paraId="6E470354" w14:textId="7E20D04A" w:rsidR="001B7F32" w:rsidRDefault="001B7F32">
      <w:pPr>
        <w:ind w:firstLine="0"/>
        <w:rPr>
          <w:color w:val="202020"/>
        </w:rPr>
      </w:pPr>
    </w:p>
    <w:p w14:paraId="4BE39B19" w14:textId="49DEF8A1" w:rsidR="001B7F32" w:rsidRDefault="001B7F32">
      <w:pPr>
        <w:ind w:firstLine="0"/>
        <w:rPr>
          <w:color w:val="202020"/>
        </w:rPr>
      </w:pPr>
    </w:p>
    <w:p w14:paraId="09F50691" w14:textId="03B70769" w:rsidR="001B7F32" w:rsidRDefault="001B7F32">
      <w:pPr>
        <w:ind w:firstLine="0"/>
        <w:rPr>
          <w:color w:val="202020"/>
        </w:rPr>
      </w:pPr>
    </w:p>
    <w:p w14:paraId="1FA3FC59" w14:textId="61158D5E" w:rsidR="001B7F32" w:rsidRDefault="001B7F32">
      <w:pPr>
        <w:ind w:firstLine="0"/>
        <w:rPr>
          <w:color w:val="202020"/>
        </w:rPr>
      </w:pPr>
    </w:p>
    <w:p w14:paraId="12DD3CFF" w14:textId="11A356AF" w:rsidR="001B7F32" w:rsidRDefault="001B7F32">
      <w:pPr>
        <w:ind w:firstLine="0"/>
        <w:rPr>
          <w:color w:val="202020"/>
        </w:rPr>
      </w:pPr>
    </w:p>
    <w:p w14:paraId="42412FD8" w14:textId="75E047D4" w:rsidR="001B7F32" w:rsidRDefault="001B7F32">
      <w:pPr>
        <w:ind w:firstLine="0"/>
        <w:rPr>
          <w:color w:val="202020"/>
        </w:rPr>
      </w:pPr>
    </w:p>
    <w:p w14:paraId="383086ED" w14:textId="33435D71" w:rsidR="001B7F32" w:rsidRDefault="001B7F32">
      <w:pPr>
        <w:ind w:firstLine="0"/>
        <w:rPr>
          <w:color w:val="202020"/>
        </w:rPr>
      </w:pPr>
    </w:p>
    <w:p w14:paraId="3A6492DD" w14:textId="25EA47B1" w:rsidR="001B7F32" w:rsidRDefault="001B7F32">
      <w:pPr>
        <w:ind w:firstLine="0"/>
        <w:rPr>
          <w:color w:val="202020"/>
        </w:rPr>
      </w:pPr>
    </w:p>
    <w:p w14:paraId="27CD15A3" w14:textId="7301491C" w:rsidR="001B7F32" w:rsidRDefault="001B7F32">
      <w:pPr>
        <w:ind w:firstLine="0"/>
        <w:rPr>
          <w:color w:val="202020"/>
        </w:rPr>
      </w:pPr>
    </w:p>
    <w:p w14:paraId="135EA731" w14:textId="004C8E93" w:rsidR="001B7F32" w:rsidRDefault="001B7F32">
      <w:pPr>
        <w:ind w:firstLine="0"/>
        <w:rPr>
          <w:color w:val="202020"/>
        </w:rPr>
      </w:pPr>
    </w:p>
    <w:p w14:paraId="14063C93" w14:textId="634DE043" w:rsidR="001B7F32" w:rsidRDefault="001B7F32">
      <w:pPr>
        <w:ind w:firstLine="0"/>
        <w:rPr>
          <w:color w:val="202020"/>
        </w:rPr>
      </w:pPr>
    </w:p>
    <w:p w14:paraId="3DA168E5" w14:textId="319303EE" w:rsidR="001B7F32" w:rsidRDefault="001B7F32">
      <w:pPr>
        <w:ind w:firstLine="0"/>
        <w:rPr>
          <w:color w:val="202020"/>
        </w:rPr>
      </w:pPr>
    </w:p>
    <w:p w14:paraId="700A94EE" w14:textId="53D9AABD" w:rsidR="001B7F32" w:rsidRDefault="001B7F32">
      <w:pPr>
        <w:ind w:firstLine="0"/>
        <w:rPr>
          <w:color w:val="202020"/>
        </w:rPr>
      </w:pPr>
    </w:p>
    <w:p w14:paraId="6077FB16" w14:textId="77777777" w:rsidR="001B7F32" w:rsidRDefault="001B7F32">
      <w:pPr>
        <w:ind w:firstLine="0"/>
        <w:rPr>
          <w:color w:val="202020"/>
        </w:rPr>
      </w:pPr>
    </w:p>
    <w:p w14:paraId="69824750" w14:textId="77777777" w:rsidR="00734DC0" w:rsidRDefault="00000000">
      <w:pPr>
        <w:pStyle w:val="Heading1"/>
        <w:numPr>
          <w:ilvl w:val="0"/>
          <w:numId w:val="4"/>
        </w:numPr>
        <w:spacing w:before="120" w:after="0"/>
      </w:pPr>
      <w:bookmarkStart w:id="1298" w:name="_Toc152152161"/>
      <w:r>
        <w:t>KẾT LUẬN VÀ HƯỚNG PHÁT TRIỂN</w:t>
      </w:r>
      <w:bookmarkEnd w:id="1298"/>
    </w:p>
    <w:p w14:paraId="45F6C591" w14:textId="77777777" w:rsidR="00734DC0" w:rsidRDefault="00734DC0">
      <w:pPr>
        <w:ind w:left="1287" w:firstLine="0"/>
      </w:pPr>
    </w:p>
    <w:p w14:paraId="27062F08" w14:textId="77777777" w:rsidR="00734DC0" w:rsidRDefault="00000000">
      <w:pPr>
        <w:pStyle w:val="Heading2"/>
        <w:numPr>
          <w:ilvl w:val="1"/>
          <w:numId w:val="3"/>
        </w:numPr>
        <w:rPr>
          <w:sz w:val="26"/>
          <w:szCs w:val="26"/>
        </w:rPr>
      </w:pPr>
      <w:bookmarkStart w:id="1299" w:name="_Toc152152162"/>
      <w:r>
        <w:rPr>
          <w:sz w:val="26"/>
          <w:szCs w:val="26"/>
        </w:rPr>
        <w:t>Kết luận</w:t>
      </w:r>
      <w:bookmarkEnd w:id="1299"/>
    </w:p>
    <w:p w14:paraId="33471A34" w14:textId="64756A44" w:rsidR="00734DC0" w:rsidRDefault="00000000" w:rsidP="008D2141">
      <w:pPr>
        <w:ind w:firstLine="720"/>
        <w:rPr>
          <w:color w:val="000000"/>
        </w:rPr>
      </w:pPr>
      <w:r>
        <w:t>T</w:t>
      </w:r>
      <w:r>
        <w:rPr>
          <w:color w:val="000000"/>
        </w:rPr>
        <w:t>riển khai việc phân cụm metagenomics sử dụng Gaussian Mixture Models (GMM) trong ngữ cảnh cụ thể của nghiên có ý nghĩa quan trọng. GMM cho phép phân tích và hiểu rõ hơn về đa dạng sinh học của cộng đồng vi sinh vật trong mẫu metagenomics. Việc này có thể giúp phát hiện và phân loại các loại vi khuẩn, vi rút, hoặc vi sinh vật khác tồn tại trong mẫu.</w:t>
      </w:r>
      <w:r>
        <w:t xml:space="preserve"> </w:t>
      </w:r>
      <w:r>
        <w:rPr>
          <w:color w:val="000000"/>
        </w:rPr>
        <w:t>Bằng cách phân cụm dữ liệu, GMM giúp xác định cấu trúc và tổ chức của cộng đồng vi sinh vật trong mẫu metagenomic. Điều này có thể tiết lộ mối quan hệ tương tác giữa các thành phần các virus gây bệnh.</w:t>
      </w:r>
      <w:r>
        <w:t xml:space="preserve"> T</w:t>
      </w:r>
      <w:r>
        <w:rPr>
          <w:color w:val="000000"/>
        </w:rPr>
        <w:t>riển khai GMM trong phân cụm metagenomics có thể ứng dụng rộng rãi trong lĩnh vực y học. Việc hiểu rõ cấu trúc và sự đa dạng của cộng đồng vi sinh vật có thể cung cấp thông tin hữu ích để xác định các bệnh lý, đánh giá sức khỏe.</w:t>
      </w:r>
      <w:r>
        <w:t xml:space="preserve"> Hơn thế nữa phân cụm</w:t>
      </w:r>
      <w:r>
        <w:rPr>
          <w:color w:val="000000"/>
        </w:rPr>
        <w:t xml:space="preserve"> metagenomics không chỉ mang lại thông tin cần thiết cho ứng dụng cụ thể mà còn tạo ra nền tảng nghiên cứu cho các nghiên cứu tiếp theo về cấu trúc và sự đa dạng của cộng đồng vi sinh vật trong mẫu metagenomic</w:t>
      </w:r>
      <w:r w:rsidR="001F79DC">
        <w:rPr>
          <w:color w:val="000000"/>
        </w:rPr>
        <w:t>s</w:t>
      </w:r>
      <w:r>
        <w:rPr>
          <w:color w:val="000000"/>
        </w:rPr>
        <w:t>.</w:t>
      </w:r>
    </w:p>
    <w:p w14:paraId="49C4FDA1" w14:textId="77777777" w:rsidR="00734DC0" w:rsidRDefault="00000000">
      <w:r>
        <w:t>Dựa trên các kết quả thực nghiệm và so sánh độ chính xác giữa các phương pháp phân loại khác nhau, kết quả của nghiên cứu cho thấy sự ứng dụng của thuật toán phân cụm Gaussian Mixture Models (GMM) trong việc xử lý và dự đoán các bệnh lý dựa trên dữ liệu metagenomics đạt được kết quả khả quan. So với các phương pháp khác như Random Forest (RF) và Support Vector Machine (SVM), GMM đã thể hiện hiệu suất tốt hơn trong nhiều trường hợp.</w:t>
      </w:r>
    </w:p>
    <w:p w14:paraId="2542E0EE" w14:textId="77777777" w:rsidR="00734DC0" w:rsidRDefault="00000000">
      <w:r>
        <w:t>Khi so sánh với kết quả từ bài báo gốc của Edoardo Pasolli và các cộng sự, chúng tôi đã quan sát thấy sự tương đồng và thậm chí có sự cải thiện về độ chính xác trong một số tập dữ liệu nhất định, như béo phì và bệnh đại trực tràng. Mặc dù trong một số trường hợp khác, kết quả của chúng tôi có thể thấp hơn so với bài báo gốc, nhưng vẫn cho thấy sự tiến triển và khả năng áp dụng rộng rãi của phương pháp GMM. Ngoài ra, so sánh với hai mô hình RF và SVM cũng cho thấy hiệu suất của GMM vượt trội trong việc dự đoán và phân loại các bệnh lý dựa trên các chỉ số đánh giá như Area Under Curve (AUC). Điều này cho thấy tiềm năng và hiệu quả của phương pháp phân cụm GMM trong việc xử lý dữ liệu metagenomic và dự đoán các bệnh lý. Cuối cùng, việc so sánh kết quả khi sử dụng dữ liệu gốc (raw) và kết quả được xử lý bởi GMM đã thể hiện sự cải thiện rõ rệt trong độ chính xác. Việc áp dụng phương pháp GMM đã giúp tăng cường hiệu suất và chính xác của dự đoán, đặc biệt là trong việc phân loại các bệnh lý từ dữ liệu metagenomics.</w:t>
      </w:r>
    </w:p>
    <w:p w14:paraId="11BBE354" w14:textId="77777777" w:rsidR="00734DC0" w:rsidRDefault="00000000">
      <w:r>
        <w:t>Tổng quan lại, thuật toán GMM đã chứng minh được khả năng hiệu quả và tiềm năng trong việc xử lý dữ liệu metagenomic và dự đoán các bệnh lý, đồng thời mở ra triển vọng trong việc áp dụng rộng rãi trong lĩnh vực y học dựa trên nguyên liệu gen.</w:t>
      </w:r>
    </w:p>
    <w:p w14:paraId="700CD153" w14:textId="77777777" w:rsidR="00734DC0" w:rsidRDefault="00000000">
      <w:r>
        <w:lastRenderedPageBreak/>
        <w:t>Tuy nhiên vẫn còn một số trường hợp kết quả của chúng tôi không thể đạt được độ chính xác như kết quả từ bài báo gốc. Điều này có thể phần nào được giải thích qua sự khác biệt trong cách tiếp cận phân tích và cách tiền xử lý dữ liệu khác nhau.</w:t>
      </w:r>
    </w:p>
    <w:p w14:paraId="36C745C1" w14:textId="00BA28D7" w:rsidR="00734DC0" w:rsidRDefault="00000000">
      <w:pPr>
        <w:pStyle w:val="Heading2"/>
        <w:numPr>
          <w:ilvl w:val="1"/>
          <w:numId w:val="14"/>
        </w:numPr>
        <w:rPr>
          <w:sz w:val="26"/>
          <w:szCs w:val="26"/>
        </w:rPr>
      </w:pPr>
      <w:r>
        <w:rPr>
          <w:sz w:val="26"/>
          <w:szCs w:val="26"/>
        </w:rPr>
        <w:t xml:space="preserve">    </w:t>
      </w:r>
      <w:bookmarkStart w:id="1300" w:name="_Toc152152163"/>
      <w:r>
        <w:rPr>
          <w:sz w:val="26"/>
          <w:szCs w:val="26"/>
        </w:rPr>
        <w:t>Hướng phát triển</w:t>
      </w:r>
      <w:bookmarkEnd w:id="1300"/>
    </w:p>
    <w:p w14:paraId="15CBC679" w14:textId="77777777" w:rsidR="00734DC0" w:rsidRDefault="00000000">
      <w:pPr>
        <w:ind w:firstLine="360"/>
      </w:pPr>
      <w:r>
        <w:t>Nghiên cứu đã thể hiện tiềm năng và hiệu quả của thuật toán GMM trong việc xử lý và phân loại dữ liệu genomic để dự đoán bệnh lý. Mặc dù còn tồn tại một số hạn chế, nhưng kết quả tích cực đã cung cấp cơ sở để tiếp tục nghiên cứu và phát triển trong lĩnh vực này.</w:t>
      </w:r>
    </w:p>
    <w:p w14:paraId="4589BCC4" w14:textId="4CBDC00E" w:rsidR="00734DC0" w:rsidRDefault="00000000">
      <w:pPr>
        <w:ind w:firstLine="360"/>
      </w:pPr>
      <w:r>
        <w:t>Trong tương lai, chúng tôi dự tính sẽ</w:t>
      </w:r>
      <w:r>
        <w:rPr>
          <w:b/>
        </w:rPr>
        <w:t xml:space="preserve"> </w:t>
      </w:r>
      <w:r>
        <w:t>nghiên cứu cách kết hợp GMM với các mô hình khác như Neural Networks hoặc Deep Learning để tạo ra mô hình kết hợp mạnh mẽ hơn. Song song tiến hành các thử nghiệm thực nghiệm và đánh giá kết quả với các bộ dữ liệu lớn và đa dạng hơn kết hợp sử dụng thêm dữ liệu bằng hình ảnh. Nghiên cứu nguyên nhân và cách sửa chữa các sai số trong quá trình dự đoán. Viết báo cáo hoặc bài báo để chia sẻ kết quả nghiên cứu với cộng đồng khoa học và y học. Những hướng phát triển của chúng tôi có thể giúp tăng cường sức mạnh và ứng dụng thực tế của thuật toán GMM trong việc phân loại dựa trên dữ liệu metagenomics.</w:t>
      </w:r>
    </w:p>
    <w:p w14:paraId="501B7681" w14:textId="77777777" w:rsidR="00734DC0" w:rsidRDefault="00734DC0">
      <w:pPr>
        <w:ind w:firstLine="0"/>
      </w:pPr>
    </w:p>
    <w:p w14:paraId="489E21C2" w14:textId="77777777" w:rsidR="00734DC0" w:rsidRDefault="00734DC0"/>
    <w:p w14:paraId="7581E2B8" w14:textId="77777777" w:rsidR="00734DC0" w:rsidRDefault="00000000">
      <w:pPr>
        <w:rPr>
          <w:b/>
        </w:rPr>
      </w:pPr>
      <w:r>
        <w:br w:type="page"/>
      </w:r>
    </w:p>
    <w:p w14:paraId="12E3A57B" w14:textId="140A2EF5" w:rsidR="00734DC0" w:rsidRPr="007243B5" w:rsidRDefault="00AC58AD" w:rsidP="00AC58AD">
      <w:pPr>
        <w:pStyle w:val="ListNumber"/>
        <w:numPr>
          <w:ilvl w:val="0"/>
          <w:numId w:val="0"/>
        </w:numPr>
        <w:jc w:val="center"/>
        <w:outlineLvl w:val="0"/>
        <w:rPr>
          <w:b/>
          <w:bCs/>
        </w:rPr>
      </w:pPr>
      <w:bookmarkStart w:id="1301" w:name="_Toc152152164"/>
      <w:r>
        <w:rPr>
          <w:b/>
          <w:bCs/>
        </w:rPr>
        <w:lastRenderedPageBreak/>
        <w:t xml:space="preserve">CHƯƠNG 5.        </w:t>
      </w:r>
      <w:r w:rsidRPr="007243B5">
        <w:rPr>
          <w:b/>
          <w:bCs/>
        </w:rPr>
        <w:t>TÀI LIỆU THAM KHẢO</w:t>
      </w:r>
      <w:bookmarkEnd w:id="1301"/>
    </w:p>
    <w:bookmarkEnd w:id="0"/>
    <w:p w14:paraId="707B5D1A" w14:textId="77777777" w:rsidR="006C1B32" w:rsidRPr="006C1B32" w:rsidRDefault="0059122A" w:rsidP="006C1B32">
      <w:pPr>
        <w:pStyle w:val="Bibliography"/>
      </w:pPr>
      <w:r>
        <w:fldChar w:fldCharType="begin"/>
      </w:r>
      <w:r>
        <w:instrText xml:space="preserve"> ADDIN ZOTERO_BIBL {"uncited":[],"omitted":[],"custom":[]} CSL_BIBLIOGRAPHY </w:instrText>
      </w:r>
      <w:r>
        <w:fldChar w:fldCharType="separate"/>
      </w:r>
      <w:r w:rsidR="006C1B32" w:rsidRPr="006C1B32">
        <w:t>[1]</w:t>
      </w:r>
      <w:r w:rsidR="006C1B32" w:rsidRPr="006C1B32">
        <w:tab/>
        <w:t xml:space="preserve">J. Handelsman, M. R. Rondon, S. F. Brady, J. Clardy, and R. M. Goodman, “Molecular biological access to the chemistry of unknown soil microbes: a new frontier for natural products,” </w:t>
      </w:r>
      <w:r w:rsidR="006C1B32" w:rsidRPr="006C1B32">
        <w:rPr>
          <w:i/>
          <w:iCs/>
        </w:rPr>
        <w:t>Chem. Biol.</w:t>
      </w:r>
      <w:r w:rsidR="006C1B32" w:rsidRPr="006C1B32">
        <w:t>, vol. 5, no. 10, pp. R245–R249, Oct. 1998, doi: 10.1016/S1074-5521(98)90108-9.</w:t>
      </w:r>
    </w:p>
    <w:p w14:paraId="47AFAE46" w14:textId="77777777" w:rsidR="006C1B32" w:rsidRPr="006C1B32" w:rsidRDefault="006C1B32" w:rsidP="006C1B32">
      <w:pPr>
        <w:pStyle w:val="Bibliography"/>
      </w:pPr>
      <w:r w:rsidRPr="006C1B32">
        <w:t>[2]</w:t>
      </w:r>
      <w:r w:rsidRPr="006C1B32">
        <w:tab/>
        <w:t xml:space="preserve">K. Chen and L. Pachter, “Bioinformatics for Whole-Genome Shotgun Sequencing of Microbial Communities,” </w:t>
      </w:r>
      <w:r w:rsidRPr="006C1B32">
        <w:rPr>
          <w:i/>
          <w:iCs/>
        </w:rPr>
        <w:t>PLoS Comput. Biol.</w:t>
      </w:r>
      <w:r w:rsidRPr="006C1B32">
        <w:t>, vol. 1, no. 2, p. e24, 2005, doi: 10.1371/journal.pcbi.0010024.</w:t>
      </w:r>
    </w:p>
    <w:p w14:paraId="39BD88C6" w14:textId="77777777" w:rsidR="006C1B32" w:rsidRPr="006C1B32" w:rsidRDefault="006C1B32" w:rsidP="006C1B32">
      <w:pPr>
        <w:pStyle w:val="Bibliography"/>
      </w:pPr>
      <w:r w:rsidRPr="006C1B32">
        <w:t>[3]</w:t>
      </w:r>
      <w:r w:rsidRPr="006C1B32">
        <w:tab/>
        <w:t xml:space="preserve">C. Simon and R. Daniel, “Metagenomic Analyses: Past and Future Trends,” </w:t>
      </w:r>
      <w:r w:rsidRPr="006C1B32">
        <w:rPr>
          <w:i/>
          <w:iCs/>
        </w:rPr>
        <w:t>Appl. Environ. Microbiol.</w:t>
      </w:r>
      <w:r w:rsidRPr="006C1B32">
        <w:t>, vol. 77, no. 4, pp. 1153–1161, Feb. 2011, doi: 10.1128/AEM.02345-10.</w:t>
      </w:r>
    </w:p>
    <w:p w14:paraId="3734E980" w14:textId="77777777" w:rsidR="006C1B32" w:rsidRPr="006C1B32" w:rsidRDefault="006C1B32" w:rsidP="006C1B32">
      <w:pPr>
        <w:pStyle w:val="Bibliography"/>
      </w:pPr>
      <w:r w:rsidRPr="006C1B32">
        <w:t>[4]</w:t>
      </w:r>
      <w:r w:rsidRPr="006C1B32">
        <w:tab/>
        <w:t xml:space="preserve">A. K. Wani </w:t>
      </w:r>
      <w:r w:rsidRPr="006C1B32">
        <w:rPr>
          <w:i/>
          <w:iCs/>
        </w:rPr>
        <w:t>et al.</w:t>
      </w:r>
      <w:r w:rsidRPr="006C1B32">
        <w:t xml:space="preserve">, “Discovering untapped microbial communities through metagenomics for microplastic remediation: recent advances, challenges, and way forward,” </w:t>
      </w:r>
      <w:r w:rsidRPr="006C1B32">
        <w:rPr>
          <w:i/>
          <w:iCs/>
        </w:rPr>
        <w:t>Environ. Sci. Pollut. Res.</w:t>
      </w:r>
      <w:r w:rsidRPr="006C1B32">
        <w:t>, vol. 30, no. 34, pp. 81450–81473, Jan. 2023, doi: 10.1007/s11356-023-25192-5.</w:t>
      </w:r>
    </w:p>
    <w:p w14:paraId="03EE979D" w14:textId="77777777" w:rsidR="006C1B32" w:rsidRPr="006C1B32" w:rsidRDefault="006C1B32" w:rsidP="006C1B32">
      <w:pPr>
        <w:pStyle w:val="Bibliography"/>
      </w:pPr>
      <w:r w:rsidRPr="006C1B32">
        <w:t>[5]</w:t>
      </w:r>
      <w:r w:rsidRPr="006C1B32">
        <w:tab/>
      </w:r>
      <w:r w:rsidRPr="006C1B32">
        <w:rPr>
          <w:i/>
          <w:iCs/>
        </w:rPr>
        <w:t>The New Science of Metagenomics: Revealing the Secrets of Our Microbial Planet</w:t>
      </w:r>
      <w:r w:rsidRPr="006C1B32">
        <w:t>. Washington, D.C.: National Academies Press, 2007, p. 11902. doi: 10.17226/11902.</w:t>
      </w:r>
    </w:p>
    <w:p w14:paraId="733B19C7" w14:textId="77777777" w:rsidR="006C1B32" w:rsidRPr="006C1B32" w:rsidRDefault="006C1B32" w:rsidP="006C1B32">
      <w:pPr>
        <w:pStyle w:val="Bibliography"/>
      </w:pPr>
      <w:r w:rsidRPr="006C1B32">
        <w:t>[6]</w:t>
      </w:r>
      <w:r w:rsidRPr="006C1B32">
        <w:tab/>
        <w:t xml:space="preserve">C. Frioux, D. Singh, T. Korcsmaros, and F. Hildebrand, “From bag-of-genes to bag-of-genomes: metabolic modelling of communities in the era of metagenome-assembled genomes,” </w:t>
      </w:r>
      <w:r w:rsidRPr="006C1B32">
        <w:rPr>
          <w:i/>
          <w:iCs/>
        </w:rPr>
        <w:t>Comput. Struct. Biotechnol. J.</w:t>
      </w:r>
      <w:r w:rsidRPr="006C1B32">
        <w:t>, vol. 18, pp. 1722–1734, 2020, doi: 10.1016/j.csbj.2020.06.028.</w:t>
      </w:r>
    </w:p>
    <w:p w14:paraId="3D58ECE4" w14:textId="77777777" w:rsidR="006C1B32" w:rsidRPr="006C1B32" w:rsidRDefault="006C1B32" w:rsidP="006C1B32">
      <w:pPr>
        <w:pStyle w:val="Bibliography"/>
      </w:pPr>
      <w:r w:rsidRPr="006C1B32">
        <w:t>[7]</w:t>
      </w:r>
      <w:r w:rsidRPr="006C1B32">
        <w:tab/>
        <w:t xml:space="preserve">K. Sartaj, A. Patel, L. Matsakas, and R. Prasad, “Unravelling Metagenomics Approach for Microbial Biofuel Production,” </w:t>
      </w:r>
      <w:r w:rsidRPr="006C1B32">
        <w:rPr>
          <w:i/>
          <w:iCs/>
        </w:rPr>
        <w:t>Genes</w:t>
      </w:r>
      <w:r w:rsidRPr="006C1B32">
        <w:t>, vol. 13, no. 11, p. 1942, Oct. 2022, doi: 10.3390/genes13111942.</w:t>
      </w:r>
    </w:p>
    <w:p w14:paraId="1784BB93" w14:textId="77777777" w:rsidR="006C1B32" w:rsidRPr="006C1B32" w:rsidRDefault="006C1B32" w:rsidP="006C1B32">
      <w:pPr>
        <w:pStyle w:val="Bibliography"/>
      </w:pPr>
      <w:r w:rsidRPr="006C1B32">
        <w:t>[8]</w:t>
      </w:r>
      <w:r w:rsidRPr="006C1B32">
        <w:tab/>
        <w:t xml:space="preserve">J. Chakraborty, K. Palit, and S. Das, “Metagenomic approaches to study the culture-independent bacterial diversity of a polluted environment—a case study on north-eastern coast of Bay of Bengal, India,” in </w:t>
      </w:r>
      <w:r w:rsidRPr="006C1B32">
        <w:rPr>
          <w:i/>
          <w:iCs/>
        </w:rPr>
        <w:t>Microbial Biodegradation and Bioremediation</w:t>
      </w:r>
      <w:r w:rsidRPr="006C1B32">
        <w:t>, Elsevier, 2022, pp. 81–107. doi: 10.1016/B978-0-323-85455-9.00014-X.</w:t>
      </w:r>
    </w:p>
    <w:p w14:paraId="5A1CBA96" w14:textId="77777777" w:rsidR="006C1B32" w:rsidRPr="006C1B32" w:rsidRDefault="006C1B32" w:rsidP="006C1B32">
      <w:pPr>
        <w:pStyle w:val="Bibliography"/>
      </w:pPr>
      <w:r w:rsidRPr="006C1B32">
        <w:t>[9]</w:t>
      </w:r>
      <w:r w:rsidRPr="006C1B32">
        <w:tab/>
        <w:t xml:space="preserve">Y. Liang </w:t>
      </w:r>
      <w:r w:rsidRPr="006C1B32">
        <w:rPr>
          <w:i/>
          <w:iCs/>
        </w:rPr>
        <w:t>et al.</w:t>
      </w:r>
      <w:r w:rsidRPr="006C1B32">
        <w:t>, “Prediction of BMI traits in the Chinese population based on the gut metagenome,” In Review, preprint, Sep. 2023. doi: 10.21203/rs.3.rs-3337879/v1.</w:t>
      </w:r>
    </w:p>
    <w:p w14:paraId="1B2EF193" w14:textId="77777777" w:rsidR="006C1B32" w:rsidRPr="006C1B32" w:rsidRDefault="006C1B32" w:rsidP="006C1B32">
      <w:pPr>
        <w:pStyle w:val="Bibliography"/>
      </w:pPr>
      <w:r w:rsidRPr="006C1B32">
        <w:t>[10]</w:t>
      </w:r>
      <w:r w:rsidRPr="006C1B32">
        <w:tab/>
        <w:t xml:space="preserve">J. Zhang, W. Liu, H. Simayijiang, P. Hu, and J. Yan, “Application of Microbiome in Forensics,” </w:t>
      </w:r>
      <w:r w:rsidRPr="006C1B32">
        <w:rPr>
          <w:i/>
          <w:iCs/>
        </w:rPr>
        <w:t>Genomics Proteomics Bioinformatics</w:t>
      </w:r>
      <w:r w:rsidRPr="006C1B32">
        <w:t>, vol. 21, no. 1, pp. 97–107, Feb. 2023, doi: 10.1016/j.gpb.2022.07.007.</w:t>
      </w:r>
    </w:p>
    <w:p w14:paraId="72F64926" w14:textId="77777777" w:rsidR="006C1B32" w:rsidRPr="006C1B32" w:rsidRDefault="006C1B32" w:rsidP="006C1B32">
      <w:pPr>
        <w:pStyle w:val="Bibliography"/>
      </w:pPr>
      <w:r w:rsidRPr="006C1B32">
        <w:t>[11]</w:t>
      </w:r>
      <w:r w:rsidRPr="006C1B32">
        <w:tab/>
        <w:t xml:space="preserve">K. T. T. Kwok, D. F. Nieuwenhuijse, M. V. T. Phan, and M. P. G. Koopmans, “Virus Metagenomics in Farm Animals: A Systematic Review,” </w:t>
      </w:r>
      <w:r w:rsidRPr="006C1B32">
        <w:rPr>
          <w:i/>
          <w:iCs/>
        </w:rPr>
        <w:t>Viruses</w:t>
      </w:r>
      <w:r w:rsidRPr="006C1B32">
        <w:t>, vol. 12, no. 1, p. 107, Jan. 2020, doi: 10.3390/v12010107.</w:t>
      </w:r>
    </w:p>
    <w:p w14:paraId="6D613236" w14:textId="77777777" w:rsidR="006C1B32" w:rsidRPr="006C1B32" w:rsidRDefault="006C1B32" w:rsidP="006C1B32">
      <w:pPr>
        <w:pStyle w:val="Bibliography"/>
      </w:pPr>
      <w:r w:rsidRPr="006C1B32">
        <w:t>[12]</w:t>
      </w:r>
      <w:r w:rsidRPr="006C1B32">
        <w:tab/>
        <w:t xml:space="preserve">G. Marais, D. Hardie, and A. Brink, “A case for investment in clinical metagenomics in low-income and middle-income countries,” </w:t>
      </w:r>
      <w:r w:rsidRPr="006C1B32">
        <w:rPr>
          <w:i/>
          <w:iCs/>
        </w:rPr>
        <w:t>Lancet Microbe</w:t>
      </w:r>
      <w:r w:rsidRPr="006C1B32">
        <w:t>, vol. 4, no. 3, pp. e192–e199, Mar. 2023, doi: 10.1016/S2666-5247(22)00328-7.</w:t>
      </w:r>
    </w:p>
    <w:p w14:paraId="44D021C0" w14:textId="77777777" w:rsidR="006C1B32" w:rsidRPr="006C1B32" w:rsidRDefault="006C1B32" w:rsidP="006C1B32">
      <w:pPr>
        <w:pStyle w:val="Bibliography"/>
      </w:pPr>
      <w:r w:rsidRPr="006C1B32">
        <w:t>[13]</w:t>
      </w:r>
      <w:r w:rsidRPr="006C1B32">
        <w:tab/>
        <w:t xml:space="preserve">X. Xu, A. Wu, X. Zhang, M. Su, T. Jiang, and Z.-M. Yuan, “MetaDP: a comprehensive web server for disease prediction of 16S rRNA metagenomic </w:t>
      </w:r>
      <w:r w:rsidRPr="006C1B32">
        <w:lastRenderedPageBreak/>
        <w:t xml:space="preserve">datasets,” </w:t>
      </w:r>
      <w:r w:rsidRPr="006C1B32">
        <w:rPr>
          <w:i/>
          <w:iCs/>
        </w:rPr>
        <w:t>Biophys. Rep.</w:t>
      </w:r>
      <w:r w:rsidRPr="006C1B32">
        <w:t>, vol. 2, no. 5–6, pp. 106–115, Dec. 2016, doi: 10.1007/s41048-016-0033-4.</w:t>
      </w:r>
    </w:p>
    <w:p w14:paraId="7FAB9E62" w14:textId="77777777" w:rsidR="006C1B32" w:rsidRPr="006C1B32" w:rsidRDefault="006C1B32" w:rsidP="006C1B32">
      <w:pPr>
        <w:pStyle w:val="Bibliography"/>
      </w:pPr>
      <w:r w:rsidRPr="006C1B32">
        <w:t>[14]</w:t>
      </w:r>
      <w:r w:rsidRPr="006C1B32">
        <w:tab/>
        <w:t xml:space="preserve">F. Yang and Q. Zou, “DisBalance: a platform to automatically build balance-based disease prediction models and discover microbial biomarkers from microbiome data,” </w:t>
      </w:r>
      <w:r w:rsidRPr="006C1B32">
        <w:rPr>
          <w:i/>
          <w:iCs/>
        </w:rPr>
        <w:t>Brief. Bioinform.</w:t>
      </w:r>
      <w:r w:rsidRPr="006C1B32">
        <w:t>, vol. 22, no. 5, p. bbab094, Sep. 2021, doi: 10.1093/bib/bbab094.</w:t>
      </w:r>
    </w:p>
    <w:p w14:paraId="75E81B6C" w14:textId="77777777" w:rsidR="006C1B32" w:rsidRPr="006C1B32" w:rsidRDefault="006C1B32" w:rsidP="006C1B32">
      <w:pPr>
        <w:pStyle w:val="Bibliography"/>
      </w:pPr>
      <w:r w:rsidRPr="006C1B32">
        <w:t>[15]</w:t>
      </w:r>
      <w:r w:rsidRPr="006C1B32">
        <w:tab/>
        <w:t xml:space="preserve">Y. Long and J. Luo, “WMGHMDA: a novel weighted meta-graph-based model for predicting human microbe-disease association on heterogeneous information network,” </w:t>
      </w:r>
      <w:r w:rsidRPr="006C1B32">
        <w:rPr>
          <w:i/>
          <w:iCs/>
        </w:rPr>
        <w:t>BMC Bioinformatics</w:t>
      </w:r>
      <w:r w:rsidRPr="006C1B32">
        <w:t>, vol. 20, no. 1, p. 541, Dec. 2019, doi: 10.1186/s12859-019-3066-0.</w:t>
      </w:r>
    </w:p>
    <w:p w14:paraId="6470E7F5" w14:textId="77777777" w:rsidR="006C1B32" w:rsidRPr="006C1B32" w:rsidRDefault="006C1B32" w:rsidP="006C1B32">
      <w:pPr>
        <w:pStyle w:val="Bibliography"/>
      </w:pPr>
      <w:r w:rsidRPr="006C1B32">
        <w:t>[16]</w:t>
      </w:r>
      <w:r w:rsidRPr="006C1B32">
        <w:tab/>
        <w:t xml:space="preserve">J. Zhu </w:t>
      </w:r>
      <w:r w:rsidRPr="006C1B32">
        <w:rPr>
          <w:i/>
          <w:iCs/>
        </w:rPr>
        <w:t>et al.</w:t>
      </w:r>
      <w:r w:rsidRPr="006C1B32">
        <w:t xml:space="preserve">, “Statistical modeling of gut microbiota for personalized health status monitoring,” </w:t>
      </w:r>
      <w:r w:rsidRPr="006C1B32">
        <w:rPr>
          <w:i/>
          <w:iCs/>
        </w:rPr>
        <w:t>Microbiome</w:t>
      </w:r>
      <w:r w:rsidRPr="006C1B32">
        <w:t>, vol. 11, no. 1, p. 184, Aug. 2023, doi: 10.1186/s40168-023-01614-x.</w:t>
      </w:r>
    </w:p>
    <w:p w14:paraId="5A7F873B" w14:textId="77777777" w:rsidR="006C1B32" w:rsidRPr="006C1B32" w:rsidRDefault="006C1B32" w:rsidP="006C1B32">
      <w:pPr>
        <w:pStyle w:val="Bibliography"/>
      </w:pPr>
      <w:r w:rsidRPr="006C1B32">
        <w:t>[17]</w:t>
      </w:r>
      <w:r w:rsidRPr="006C1B32">
        <w:tab/>
        <w:t xml:space="preserve">M. Zhao, R. Yue, X. Wu, Z. Gao, M. He, and L. Pan, “The diagnostic value of metagenomic next-generation sequencing for identifying Pneumocystis jirovecii infection in non-HIV immunocompromised patients,” </w:t>
      </w:r>
      <w:r w:rsidRPr="006C1B32">
        <w:rPr>
          <w:i/>
          <w:iCs/>
        </w:rPr>
        <w:t>Front. Cell. Infect. Microbiol.</w:t>
      </w:r>
      <w:r w:rsidRPr="006C1B32">
        <w:t>, vol. 12, p. 1026739, Oct. 2022, doi: 10.3389/fcimb.2022.1026739.</w:t>
      </w:r>
    </w:p>
    <w:p w14:paraId="6973CB7B" w14:textId="77777777" w:rsidR="006C1B32" w:rsidRPr="006C1B32" w:rsidRDefault="006C1B32" w:rsidP="006C1B32">
      <w:pPr>
        <w:pStyle w:val="Bibliography"/>
      </w:pPr>
      <w:r w:rsidRPr="006C1B32">
        <w:t>[18]</w:t>
      </w:r>
      <w:r w:rsidRPr="006C1B32">
        <w:tab/>
        <w:t xml:space="preserve">X. Zhang </w:t>
      </w:r>
      <w:r w:rsidRPr="006C1B32">
        <w:rPr>
          <w:i/>
          <w:iCs/>
        </w:rPr>
        <w:t>et al.</w:t>
      </w:r>
      <w:r w:rsidRPr="006C1B32">
        <w:t xml:space="preserve">, “Diagnosis of Non-Tuberculous Mycobacterial Pulmonary Disease by Metagenomic Next-Generation Sequencing on Bronchoalveolar Lavage Fluid,” </w:t>
      </w:r>
      <w:r w:rsidRPr="006C1B32">
        <w:rPr>
          <w:i/>
          <w:iCs/>
        </w:rPr>
        <w:t>Infect. Drug Resist.</w:t>
      </w:r>
      <w:r w:rsidRPr="006C1B32">
        <w:t>, vol. Volume 16, pp. 4137–4145, Jun. 2023, doi: 10.2147/IDR.S417088.</w:t>
      </w:r>
    </w:p>
    <w:p w14:paraId="1A5220DA" w14:textId="77777777" w:rsidR="006C1B32" w:rsidRPr="006C1B32" w:rsidRDefault="006C1B32" w:rsidP="006C1B32">
      <w:pPr>
        <w:pStyle w:val="Bibliography"/>
      </w:pPr>
      <w:r w:rsidRPr="006C1B32">
        <w:t>[19]</w:t>
      </w:r>
      <w:r w:rsidRPr="006C1B32">
        <w:tab/>
        <w:t xml:space="preserve">J. Li </w:t>
      </w:r>
      <w:r w:rsidRPr="006C1B32">
        <w:rPr>
          <w:i/>
          <w:iCs/>
        </w:rPr>
        <w:t>et al.</w:t>
      </w:r>
      <w:r w:rsidRPr="006C1B32">
        <w:t xml:space="preserve">, “Diagnostic Value of Metagenomic Next-Generation Sequencing for Pneumonia in Immunocompromised Patients,” </w:t>
      </w:r>
      <w:r w:rsidRPr="006C1B32">
        <w:rPr>
          <w:i/>
          <w:iCs/>
        </w:rPr>
        <w:t>Can. J. Infect. Dis. Med. Microbiol.</w:t>
      </w:r>
      <w:r w:rsidRPr="006C1B32">
        <w:t>, vol. 2022, pp. 1–10, Dec. 2022, doi: 10.1155/2022/5884568.</w:t>
      </w:r>
    </w:p>
    <w:p w14:paraId="5BC305A3" w14:textId="77777777" w:rsidR="006C1B32" w:rsidRPr="006C1B32" w:rsidRDefault="006C1B32" w:rsidP="006C1B32">
      <w:pPr>
        <w:pStyle w:val="Bibliography"/>
      </w:pPr>
      <w:r w:rsidRPr="006C1B32">
        <w:t>[20]</w:t>
      </w:r>
      <w:r w:rsidRPr="006C1B32">
        <w:tab/>
        <w:t xml:space="preserve">M. Acharya, S. Yadav, and K. K. Mohbey, “How can we create a recommender system for tourism? A location centric spatial binning-based methodology using social networks,” </w:t>
      </w:r>
      <w:r w:rsidRPr="006C1B32">
        <w:rPr>
          <w:i/>
          <w:iCs/>
        </w:rPr>
        <w:t>Int. J. Inf. Manag. Data Insights</w:t>
      </w:r>
      <w:r w:rsidRPr="006C1B32">
        <w:t>, vol. 3, no. 1, p. 100161, Apr. 2023, doi: 10.1016/j.jjimei.2023.100161.</w:t>
      </w:r>
    </w:p>
    <w:p w14:paraId="63BC3221" w14:textId="77777777" w:rsidR="006C1B32" w:rsidRPr="006C1B32" w:rsidRDefault="006C1B32" w:rsidP="006C1B32">
      <w:pPr>
        <w:pStyle w:val="Bibliography"/>
      </w:pPr>
      <w:r w:rsidRPr="006C1B32">
        <w:t>[21]</w:t>
      </w:r>
      <w:r w:rsidRPr="006C1B32">
        <w:tab/>
        <w:t xml:space="preserve">Z. Ma </w:t>
      </w:r>
      <w:r w:rsidRPr="006C1B32">
        <w:rPr>
          <w:i/>
          <w:iCs/>
        </w:rPr>
        <w:t>et al.</w:t>
      </w:r>
      <w:r w:rsidRPr="006C1B32">
        <w:t xml:space="preserve">, “An Unsupervised Crop Classification Method Based on Principal Components Isometric Binning,” </w:t>
      </w:r>
      <w:r w:rsidRPr="006C1B32">
        <w:rPr>
          <w:i/>
          <w:iCs/>
        </w:rPr>
        <w:t>ISPRS Int. J. Geo-Inf.</w:t>
      </w:r>
      <w:r w:rsidRPr="006C1B32">
        <w:t>, vol. 9, no. 11, p. 648, Oct. 2020, doi: 10.3390/ijgi9110648.</w:t>
      </w:r>
    </w:p>
    <w:p w14:paraId="45DBF5C1" w14:textId="77777777" w:rsidR="006C1B32" w:rsidRPr="006C1B32" w:rsidRDefault="006C1B32" w:rsidP="006C1B32">
      <w:pPr>
        <w:pStyle w:val="Bibliography"/>
      </w:pPr>
      <w:r w:rsidRPr="006C1B32">
        <w:t>[22]</w:t>
      </w:r>
      <w:r w:rsidRPr="006C1B32">
        <w:tab/>
        <w:t xml:space="preserve">K. E. Hartley and R. W. Wilson, “Optimized temporal binning of comparison star measurements for differential photometry,” </w:t>
      </w:r>
      <w:r w:rsidRPr="006C1B32">
        <w:rPr>
          <w:i/>
          <w:iCs/>
        </w:rPr>
        <w:t>Mon. Not. R. Astron. Soc.</w:t>
      </w:r>
      <w:r w:rsidRPr="006C1B32">
        <w:t>, vol. 526, no. 3, pp. 3482–3494, Oct. 2023, doi: 10.1093/mnras/stad2964.</w:t>
      </w:r>
    </w:p>
    <w:p w14:paraId="226FB7D2" w14:textId="77777777" w:rsidR="006C1B32" w:rsidRPr="006C1B32" w:rsidRDefault="006C1B32" w:rsidP="006C1B32">
      <w:pPr>
        <w:pStyle w:val="Bibliography"/>
      </w:pPr>
      <w:r w:rsidRPr="006C1B32">
        <w:t>[23]</w:t>
      </w:r>
      <w:r w:rsidRPr="006C1B32">
        <w:tab/>
        <w:t xml:space="preserve">Q. Zhu </w:t>
      </w:r>
      <w:r w:rsidRPr="006C1B32">
        <w:rPr>
          <w:i/>
          <w:iCs/>
        </w:rPr>
        <w:t>et al.</w:t>
      </w:r>
      <w:r w:rsidRPr="006C1B32">
        <w:t xml:space="preserve">, “Impacts of Binning Methods on High‐Latitude Electrodynamic Forcing: Static Versus Boundary‐Oriented Binning Methods,” </w:t>
      </w:r>
      <w:r w:rsidRPr="006C1B32">
        <w:rPr>
          <w:i/>
          <w:iCs/>
        </w:rPr>
        <w:t>J. Geophys. Res. Space Phys.</w:t>
      </w:r>
      <w:r w:rsidRPr="006C1B32">
        <w:t>, vol. 125, no. 1, p. e2019JA027270, Jan. 2020, doi: 10.1029/2019JA027270.</w:t>
      </w:r>
    </w:p>
    <w:p w14:paraId="32EBAA70" w14:textId="77777777" w:rsidR="006C1B32" w:rsidRPr="006C1B32" w:rsidRDefault="006C1B32" w:rsidP="006C1B32">
      <w:pPr>
        <w:pStyle w:val="Bibliography"/>
      </w:pPr>
      <w:r w:rsidRPr="006C1B32">
        <w:t>[24]</w:t>
      </w:r>
      <w:r w:rsidRPr="006C1B32">
        <w:tab/>
        <w:t xml:space="preserve">C. D. Dean, A. A. Chiarenza, and S. C. R. Maidment, “Formation binning: a new method for increased temporal resolution in regional studies, applied to the Late Cretaceous dinosaur fossil record of North America,” </w:t>
      </w:r>
      <w:r w:rsidRPr="006C1B32">
        <w:rPr>
          <w:i/>
          <w:iCs/>
        </w:rPr>
        <w:t>Palaeontology</w:t>
      </w:r>
      <w:r w:rsidRPr="006C1B32">
        <w:t>, vol. 63, no. 6, pp. 881–901, Nov. 2020, doi: 10.1111/pala.12492.</w:t>
      </w:r>
    </w:p>
    <w:p w14:paraId="15F6588A" w14:textId="77777777" w:rsidR="006C1B32" w:rsidRPr="006C1B32" w:rsidRDefault="006C1B32" w:rsidP="006C1B32">
      <w:pPr>
        <w:pStyle w:val="Bibliography"/>
      </w:pPr>
      <w:r w:rsidRPr="006C1B32">
        <w:t>[25]</w:t>
      </w:r>
      <w:r w:rsidRPr="006C1B32">
        <w:tab/>
        <w:t xml:space="preserve">A. Fyrdahl, A. Ullvin, J. G. Ramos, N. Seiberlich, M. Ugander, and A. Sigfridsson, “Three‐dimensional sector‐wise golden angle–improved k‐space uniformity after </w:t>
      </w:r>
      <w:r w:rsidRPr="006C1B32">
        <w:rPr>
          <w:smallCaps/>
        </w:rPr>
        <w:lastRenderedPageBreak/>
        <w:t>electrocardiogram</w:t>
      </w:r>
      <w:r w:rsidRPr="006C1B32">
        <w:t xml:space="preserve"> binning,” </w:t>
      </w:r>
      <w:r w:rsidRPr="006C1B32">
        <w:rPr>
          <w:i/>
          <w:iCs/>
        </w:rPr>
        <w:t>Magn. Reson. Med.</w:t>
      </w:r>
      <w:r w:rsidRPr="006C1B32">
        <w:t>, vol. 90, no. 3, pp. 1041–1052, Sep. 2023, doi: 10.1002/mrm.29698.</w:t>
      </w:r>
    </w:p>
    <w:p w14:paraId="26AF7569" w14:textId="77777777" w:rsidR="006C1B32" w:rsidRPr="006C1B32" w:rsidRDefault="006C1B32" w:rsidP="006C1B32">
      <w:pPr>
        <w:pStyle w:val="Bibliography"/>
      </w:pPr>
      <w:r w:rsidRPr="006C1B32">
        <w:t>[26]</w:t>
      </w:r>
      <w:r w:rsidRPr="006C1B32">
        <w:tab/>
        <w:t xml:space="preserve">I. Moskowitz, E. Gawiser, A. Bault, A. Broussard, J. A. Newman, and J. Zuntz, “Improved Tomographic Binning of 3 × 2 pt Lens Samples: Neural Network Classifiers and Optimal Bin Assignments,” </w:t>
      </w:r>
      <w:r w:rsidRPr="006C1B32">
        <w:rPr>
          <w:i/>
          <w:iCs/>
        </w:rPr>
        <w:t>Astrophys. J.</w:t>
      </w:r>
      <w:r w:rsidRPr="006C1B32">
        <w:t>, vol. 950, no. 1, p. 49, Jun. 2023, doi: 10.3847/1538-4357/accc88.</w:t>
      </w:r>
    </w:p>
    <w:p w14:paraId="3437F75D" w14:textId="77777777" w:rsidR="006C1B32" w:rsidRPr="006C1B32" w:rsidRDefault="006C1B32" w:rsidP="006C1B32">
      <w:pPr>
        <w:pStyle w:val="Bibliography"/>
      </w:pPr>
      <w:r w:rsidRPr="006C1B32">
        <w:t>[27]</w:t>
      </w:r>
      <w:r w:rsidRPr="006C1B32">
        <w:tab/>
        <w:t xml:space="preserve">D. Weckmüller and A. Dunkel, “AN APPLICATION-ORIENTED IMPLEMENTATION OF HEXAGONAL ON-THE-FLY BINNING METRICS FOR CITY-SCALE GEOREFERENCED SOCIAL MEDIA DATA,” </w:t>
      </w:r>
      <w:r w:rsidRPr="006C1B32">
        <w:rPr>
          <w:i/>
          <w:iCs/>
        </w:rPr>
        <w:t>Int. Arch. Photogramm. Remote Sens. Spat. Inf. Sci.</w:t>
      </w:r>
      <w:r w:rsidRPr="006C1B32">
        <w:t>, vol. XLVIII-4/W7-2023, pp. 253–260, Jun. 2023, doi: 10.5194/isprs-archives-XLVIII-4-W7-2023-253-2023.</w:t>
      </w:r>
    </w:p>
    <w:p w14:paraId="621989CB" w14:textId="77777777" w:rsidR="006C1B32" w:rsidRPr="006C1B32" w:rsidRDefault="006C1B32" w:rsidP="006C1B32">
      <w:pPr>
        <w:pStyle w:val="Bibliography"/>
      </w:pPr>
      <w:r w:rsidRPr="006C1B32">
        <w:t>[28]</w:t>
      </w:r>
      <w:r w:rsidRPr="006C1B32">
        <w:tab/>
        <w:t xml:space="preserve">J. N. Nissen </w:t>
      </w:r>
      <w:r w:rsidRPr="006C1B32">
        <w:rPr>
          <w:i/>
          <w:iCs/>
        </w:rPr>
        <w:t>et al.</w:t>
      </w:r>
      <w:r w:rsidRPr="006C1B32">
        <w:t xml:space="preserve">, “Improved metagenome binning and assembly using deep variational autoencoders,” </w:t>
      </w:r>
      <w:r w:rsidRPr="006C1B32">
        <w:rPr>
          <w:i/>
          <w:iCs/>
        </w:rPr>
        <w:t>Nat. Biotechnol.</w:t>
      </w:r>
      <w:r w:rsidRPr="006C1B32">
        <w:t>, vol. 39, no. 5, pp. 555–560, May 2021, doi: 10.1038/s41587-020-00777-4.</w:t>
      </w:r>
    </w:p>
    <w:p w14:paraId="08C816E1" w14:textId="77777777" w:rsidR="006C1B32" w:rsidRPr="006C1B32" w:rsidRDefault="006C1B32" w:rsidP="006C1B32">
      <w:pPr>
        <w:pStyle w:val="Bibliography"/>
      </w:pPr>
      <w:r w:rsidRPr="006C1B32">
        <w:t>[29]</w:t>
      </w:r>
      <w:r w:rsidRPr="006C1B32">
        <w:tab/>
        <w:t xml:space="preserve">G. P. Schmartz </w:t>
      </w:r>
      <w:r w:rsidRPr="006C1B32">
        <w:rPr>
          <w:i/>
          <w:iCs/>
        </w:rPr>
        <w:t>et al.</w:t>
      </w:r>
      <w:r w:rsidRPr="006C1B32">
        <w:t xml:space="preserve">, “BusyBee Web: towards comprehensive and differential composition-based metagenomic binning,” </w:t>
      </w:r>
      <w:r w:rsidRPr="006C1B32">
        <w:rPr>
          <w:i/>
          <w:iCs/>
        </w:rPr>
        <w:t>Nucleic Acids Res.</w:t>
      </w:r>
      <w:r w:rsidRPr="006C1B32">
        <w:t>, vol. 50, no. W1, pp. W132–W137, Jul. 2022, doi: 10.1093/nar/gkac298.</w:t>
      </w:r>
    </w:p>
    <w:p w14:paraId="7F2258F3" w14:textId="77777777" w:rsidR="006C1B32" w:rsidRPr="006C1B32" w:rsidRDefault="006C1B32" w:rsidP="006C1B32">
      <w:pPr>
        <w:pStyle w:val="Bibliography"/>
      </w:pPr>
      <w:r w:rsidRPr="006C1B32">
        <w:t>[30]</w:t>
      </w:r>
      <w:r w:rsidRPr="006C1B32">
        <w:tab/>
        <w:t xml:space="preserve">S. Kieser, J. Brown, E. M. Zdobnov, M. Trajkovski, and L. A. McCue, “ATLAS: a Snakemake workflow for assembly, annotation, and genomic binning of metagenome sequence data,” </w:t>
      </w:r>
      <w:r w:rsidRPr="006C1B32">
        <w:rPr>
          <w:i/>
          <w:iCs/>
        </w:rPr>
        <w:t>BMC Bioinformatics</w:t>
      </w:r>
      <w:r w:rsidRPr="006C1B32">
        <w:t>, vol. 21, no. 1, p. 257, Dec. 2020, doi: 10.1186/s12859-020-03585-4.</w:t>
      </w:r>
    </w:p>
    <w:p w14:paraId="63BB70B7" w14:textId="77777777" w:rsidR="006C1B32" w:rsidRPr="006C1B32" w:rsidRDefault="006C1B32" w:rsidP="006C1B32">
      <w:pPr>
        <w:pStyle w:val="Bibliography"/>
      </w:pPr>
      <w:r w:rsidRPr="006C1B32">
        <w:t>[31]</w:t>
      </w:r>
      <w:r w:rsidRPr="006C1B32">
        <w:tab/>
        <w:t xml:space="preserve">Y. Du and F. Sun, “HiFine: integrating Hi-C-based and shotgun-based methods to refine binning of metagenomic contigs,” </w:t>
      </w:r>
      <w:r w:rsidRPr="006C1B32">
        <w:rPr>
          <w:i/>
          <w:iCs/>
        </w:rPr>
        <w:t>Bioinformatics</w:t>
      </w:r>
      <w:r w:rsidRPr="006C1B32">
        <w:t>, vol. 38, no. 11, pp. 2973–2979, May 2022, doi: 10.1093/bioinformatics/btac295.</w:t>
      </w:r>
    </w:p>
    <w:p w14:paraId="28E001DC" w14:textId="77777777" w:rsidR="006C1B32" w:rsidRPr="006C1B32" w:rsidRDefault="006C1B32" w:rsidP="006C1B32">
      <w:pPr>
        <w:pStyle w:val="Bibliography"/>
      </w:pPr>
      <w:r w:rsidRPr="006C1B32">
        <w:t>[32]</w:t>
      </w:r>
      <w:r w:rsidRPr="006C1B32">
        <w:tab/>
        <w:t xml:space="preserve">V. Mallawaarachchi and Y. Lin, “Accurate Binning of Metagenomic Contigs Using Composition, Coverage, and Assembly Graphs,” </w:t>
      </w:r>
      <w:r w:rsidRPr="006C1B32">
        <w:rPr>
          <w:i/>
          <w:iCs/>
        </w:rPr>
        <w:t>J. Comput. Biol.</w:t>
      </w:r>
      <w:r w:rsidRPr="006C1B32">
        <w:t>, vol. 29, no. 12, pp. 1357–1376, Dec. 2022, doi: 10.1089/cmb.2022.0262.</w:t>
      </w:r>
    </w:p>
    <w:p w14:paraId="34B4258C" w14:textId="77777777" w:rsidR="006C1B32" w:rsidRPr="006C1B32" w:rsidRDefault="006C1B32" w:rsidP="006C1B32">
      <w:pPr>
        <w:pStyle w:val="Bibliography"/>
      </w:pPr>
      <w:r w:rsidRPr="006C1B32">
        <w:t>[33]</w:t>
      </w:r>
      <w:r w:rsidRPr="006C1B32">
        <w:tab/>
        <w:t xml:space="preserve">Y. Luo, Y. W. Yu, J. Zeng, B. Berger, and J. Peng, “Metagenomic binning through low-density hashing,” </w:t>
      </w:r>
      <w:r w:rsidRPr="006C1B32">
        <w:rPr>
          <w:i/>
          <w:iCs/>
        </w:rPr>
        <w:t>Bioinformatics</w:t>
      </w:r>
      <w:r w:rsidRPr="006C1B32">
        <w:t>, vol. 35, no. 2, pp. 219–226, Jan. 2019, doi: 10.1093/bioinformatics/bty611.</w:t>
      </w:r>
    </w:p>
    <w:p w14:paraId="7E11306A" w14:textId="77777777" w:rsidR="006C1B32" w:rsidRPr="006C1B32" w:rsidRDefault="006C1B32" w:rsidP="006C1B32">
      <w:pPr>
        <w:pStyle w:val="Bibliography"/>
      </w:pPr>
      <w:r w:rsidRPr="006C1B32">
        <w:t>[34]</w:t>
      </w:r>
      <w:r w:rsidRPr="006C1B32">
        <w:tab/>
        <w:t xml:space="preserve">J. Johansen </w:t>
      </w:r>
      <w:r w:rsidRPr="006C1B32">
        <w:rPr>
          <w:i/>
          <w:iCs/>
        </w:rPr>
        <w:t>et al.</w:t>
      </w:r>
      <w:r w:rsidRPr="006C1B32">
        <w:t xml:space="preserve">, “Genome binning of viral entities from bulk metagenomics data,” </w:t>
      </w:r>
      <w:r w:rsidRPr="006C1B32">
        <w:rPr>
          <w:i/>
          <w:iCs/>
        </w:rPr>
        <w:t>Nat. Commun.</w:t>
      </w:r>
      <w:r w:rsidRPr="006C1B32">
        <w:t>, vol. 13, no. 1, p. 965, Feb. 2022, doi: 10.1038/s41467-022-28581-5.</w:t>
      </w:r>
    </w:p>
    <w:p w14:paraId="747B5A6D" w14:textId="77777777" w:rsidR="006C1B32" w:rsidRPr="006C1B32" w:rsidRDefault="006C1B32" w:rsidP="006C1B32">
      <w:pPr>
        <w:pStyle w:val="Bibliography"/>
      </w:pPr>
      <w:r w:rsidRPr="006C1B32">
        <w:t>[35]</w:t>
      </w:r>
      <w:r w:rsidRPr="006C1B32">
        <w:tab/>
        <w:t xml:space="preserve">O. S. Bak, M. D. Jensen, F. M. Trudslev, A. Windfeld, and A. Lamurias, “BinChill: A Metagenomic Binning Ensemble Method,” </w:t>
      </w:r>
      <w:r w:rsidRPr="006C1B32">
        <w:rPr>
          <w:i/>
          <w:iCs/>
        </w:rPr>
        <w:t>IEEE Access</w:t>
      </w:r>
      <w:r w:rsidRPr="006C1B32">
        <w:t>, vol. 11, pp. 49561–49577, 2023, doi: 10.1109/ACCESS.2023.3277755.</w:t>
      </w:r>
    </w:p>
    <w:p w14:paraId="3B48F49E" w14:textId="77777777" w:rsidR="006C1B32" w:rsidRPr="006C1B32" w:rsidRDefault="006C1B32" w:rsidP="006C1B32">
      <w:pPr>
        <w:pStyle w:val="Bibliography"/>
      </w:pPr>
      <w:r w:rsidRPr="006C1B32">
        <w:t>[36]</w:t>
      </w:r>
      <w:r w:rsidRPr="006C1B32">
        <w:tab/>
        <w:t xml:space="preserve">H. Ho </w:t>
      </w:r>
      <w:r w:rsidRPr="006C1B32">
        <w:rPr>
          <w:i/>
          <w:iCs/>
        </w:rPr>
        <w:t>et al.</w:t>
      </w:r>
      <w:r w:rsidRPr="006C1B32">
        <w:t xml:space="preserve">, “Integrating chromatin conformation information in a self-supervised learning model improves metagenome binning,” </w:t>
      </w:r>
      <w:r w:rsidRPr="006C1B32">
        <w:rPr>
          <w:i/>
          <w:iCs/>
        </w:rPr>
        <w:t>PeerJ</w:t>
      </w:r>
      <w:r w:rsidRPr="006C1B32">
        <w:t>, vol. 11, p. e16129, Sep. 2023, doi: 10.7717/peerj.16129.</w:t>
      </w:r>
    </w:p>
    <w:p w14:paraId="78DD3653" w14:textId="77777777" w:rsidR="006C1B32" w:rsidRPr="006C1B32" w:rsidRDefault="006C1B32" w:rsidP="006C1B32">
      <w:pPr>
        <w:pStyle w:val="Bibliography"/>
      </w:pPr>
      <w:r w:rsidRPr="006C1B32">
        <w:t>[37]</w:t>
      </w:r>
      <w:r w:rsidRPr="006C1B32">
        <w:tab/>
        <w:t>DỤC ĐOÀN TRÌNH, “Gaussian Mixture Model trong machine learning,” Dec. 2021.</w:t>
      </w:r>
    </w:p>
    <w:p w14:paraId="597A01B1" w14:textId="77777777" w:rsidR="006C1B32" w:rsidRPr="006C1B32" w:rsidRDefault="006C1B32" w:rsidP="006C1B32">
      <w:pPr>
        <w:pStyle w:val="Bibliography"/>
      </w:pPr>
      <w:r w:rsidRPr="006C1B32">
        <w:t>[38]</w:t>
      </w:r>
      <w:r w:rsidRPr="006C1B32">
        <w:tab/>
        <w:t xml:space="preserve">E. Pasolli, D. T. Truong, F. Malik, L. Waldron, and N. Segata, “Machine Learning Meta-analysis of Large Metagenomic Datasets: Tools and Biological Insights,” </w:t>
      </w:r>
      <w:r w:rsidRPr="006C1B32">
        <w:rPr>
          <w:i/>
          <w:iCs/>
        </w:rPr>
        <w:t>PLOS Comput. Biol.</w:t>
      </w:r>
      <w:r w:rsidRPr="006C1B32">
        <w:t>, vol. 12, no. 7, p. e1004977, Jul. 2016, doi: 10.1371/journal.pcbi.1004977.</w:t>
      </w:r>
    </w:p>
    <w:p w14:paraId="389FC0BD" w14:textId="77777777" w:rsidR="006C1B32" w:rsidRPr="006C1B32" w:rsidRDefault="006C1B32" w:rsidP="006C1B32">
      <w:pPr>
        <w:pStyle w:val="Bibliography"/>
      </w:pPr>
      <w:r w:rsidRPr="006C1B32">
        <w:lastRenderedPageBreak/>
        <w:t>[39]</w:t>
      </w:r>
      <w:r w:rsidRPr="006C1B32">
        <w:tab/>
        <w:t xml:space="preserve">T. H. Nguyen and J.-D. Zucker, “Enhancing Metagenome-based Disease Prediction by Unsupervised Binning Approaches,” in </w:t>
      </w:r>
      <w:r w:rsidRPr="006C1B32">
        <w:rPr>
          <w:i/>
          <w:iCs/>
        </w:rPr>
        <w:t>2019 11th International Conference on Knowledge and Systems Engineering (KSE)</w:t>
      </w:r>
      <w:r w:rsidRPr="006C1B32">
        <w:t>, Da Nang, Vietnam: IEEE, Oct. 2019, pp. 1–5. doi: 10.1109/KSE.2019.8919295.</w:t>
      </w:r>
    </w:p>
    <w:p w14:paraId="63B1D98A" w14:textId="77777777" w:rsidR="006C1B32" w:rsidRPr="006C1B32" w:rsidRDefault="006C1B32" w:rsidP="006C1B32">
      <w:pPr>
        <w:pStyle w:val="Bibliography"/>
      </w:pPr>
      <w:r w:rsidRPr="006C1B32">
        <w:t>[40]</w:t>
      </w:r>
      <w:r w:rsidRPr="006C1B32">
        <w:tab/>
        <w:t xml:space="preserve">D. Reiman, A. A. Metwally, J. Sun, and Y. Dai, “PopPhy-CNN: A Phylogenetic Tree Embedded Architecture for Convolutional Neural Networks to Predict Host Phenotype From Metagenomic Data,” </w:t>
      </w:r>
      <w:r w:rsidRPr="006C1B32">
        <w:rPr>
          <w:i/>
          <w:iCs/>
        </w:rPr>
        <w:t>IEEE J. Biomed. Health Inform.</w:t>
      </w:r>
      <w:r w:rsidRPr="006C1B32">
        <w:t>, vol. 24, no. 10, pp. 2993–3001, Oct. 2020, doi: 10.1109/JBHI.2020.2993761.</w:t>
      </w:r>
    </w:p>
    <w:p w14:paraId="38F37CE4" w14:textId="77777777" w:rsidR="006C1B32" w:rsidRPr="006C1B32" w:rsidRDefault="006C1B32" w:rsidP="006C1B32">
      <w:pPr>
        <w:pStyle w:val="Bibliography"/>
      </w:pPr>
      <w:r w:rsidRPr="006C1B32">
        <w:t>[41]</w:t>
      </w:r>
      <w:r w:rsidRPr="006C1B32">
        <w:tab/>
        <w:t xml:space="preserve">M. Oh and L. Zhang, “DeepMicro: deep representation learning for disease prediction based on microbiome data,” </w:t>
      </w:r>
      <w:r w:rsidRPr="006C1B32">
        <w:rPr>
          <w:i/>
          <w:iCs/>
        </w:rPr>
        <w:t>Sci. Rep.</w:t>
      </w:r>
      <w:r w:rsidRPr="006C1B32">
        <w:t>, vol. 10, no. 1, p. 6026, Apr. 2020, doi: 10.1038/s41598-020-63159-5.</w:t>
      </w:r>
    </w:p>
    <w:p w14:paraId="700B1709" w14:textId="77777777" w:rsidR="006C1B32" w:rsidRPr="006C1B32" w:rsidRDefault="006C1B32" w:rsidP="006C1B32">
      <w:pPr>
        <w:pStyle w:val="Bibliography"/>
      </w:pPr>
      <w:r w:rsidRPr="006C1B32">
        <w:t>[42]</w:t>
      </w:r>
      <w:r w:rsidRPr="006C1B32">
        <w:tab/>
        <w:t xml:space="preserve">M. A. Rahman and H. Rangwala, “RegMIL: Phenotype Classification from Metagenomic Data,” in </w:t>
      </w:r>
      <w:r w:rsidRPr="006C1B32">
        <w:rPr>
          <w:i/>
          <w:iCs/>
        </w:rPr>
        <w:t>Proceedings of the 2018 ACM International Conference on Bioinformatics, Computational Biology, and Health Informatics</w:t>
      </w:r>
      <w:r w:rsidRPr="006C1B32">
        <w:t>, Washington DC USA: ACM, Aug. 2018, pp. 145–154. doi: 10.1145/3233547.3233585.</w:t>
      </w:r>
    </w:p>
    <w:p w14:paraId="747F96CC" w14:textId="77777777" w:rsidR="006C1B32" w:rsidRPr="006C1B32" w:rsidRDefault="006C1B32" w:rsidP="006C1B32">
      <w:pPr>
        <w:pStyle w:val="Bibliography"/>
      </w:pPr>
      <w:r w:rsidRPr="006C1B32">
        <w:t>[43]</w:t>
      </w:r>
      <w:r w:rsidRPr="006C1B32">
        <w:tab/>
        <w:t>T. H. Nguyen, E. Prifti, Y. Chevaleyre, N. Sokolovska, and J.-D. Zucker, “Disease Classification in Metagenomics with 2D Embeddings and Deep Learning,” 2018, doi: 10.48550/ARXIV.1806.09046.</w:t>
      </w:r>
    </w:p>
    <w:p w14:paraId="1F7D5106" w14:textId="04B4A820" w:rsidR="00C00C72" w:rsidRDefault="0059122A" w:rsidP="00B916DC">
      <w:pPr>
        <w:ind w:firstLine="0"/>
      </w:pPr>
      <w:r>
        <w:fldChar w:fldCharType="end"/>
      </w:r>
    </w:p>
    <w:sectPr w:rsidR="00C00C72" w:rsidSect="00DB31EB">
      <w:type w:val="continuous"/>
      <w:pgSz w:w="11907" w:h="16840"/>
      <w:pgMar w:top="1134" w:right="1134" w:bottom="1134" w:left="1418" w:header="567" w:footer="567" w:gutter="0"/>
      <w:pgNumType w:start="2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0F038" w14:textId="77777777" w:rsidR="00164D23" w:rsidRDefault="00164D23">
      <w:pPr>
        <w:spacing w:before="0" w:line="240" w:lineRule="auto"/>
      </w:pPr>
      <w:r>
        <w:separator/>
      </w:r>
    </w:p>
  </w:endnote>
  <w:endnote w:type="continuationSeparator" w:id="0">
    <w:p w14:paraId="20A23A61" w14:textId="77777777" w:rsidR="00164D23" w:rsidRDefault="00164D2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Century Schoolbook">
    <w:altName w:val="Calibri"/>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imesNewRomanPSMT">
    <w:panose1 w:val="00000000000000000000"/>
    <w:charset w:val="00"/>
    <w:family w:val="roman"/>
    <w:notTrueType/>
    <w:pitch w:val="default"/>
  </w:font>
  <w:font w:name="Times New Roman Bold">
    <w:panose1 w:val="02020803070505020304"/>
    <w:charset w:val="00"/>
    <w:family w:val="auto"/>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61BDA" w14:textId="2FE44D8E" w:rsidR="00734DC0" w:rsidRDefault="00000000">
    <w:pPr>
      <w:ind w:firstLine="0"/>
      <w:jc w:val="center"/>
      <w:rPr>
        <w:sz w:val="22"/>
        <w:szCs w:val="22"/>
      </w:rPr>
    </w:pPr>
    <w:r>
      <w:rPr>
        <w:sz w:val="22"/>
        <w:szCs w:val="22"/>
      </w:rPr>
      <w:fldChar w:fldCharType="begin"/>
    </w:r>
    <w:r>
      <w:rPr>
        <w:sz w:val="22"/>
        <w:szCs w:val="22"/>
      </w:rPr>
      <w:instrText>PAGE</w:instrText>
    </w:r>
    <w:r>
      <w:rPr>
        <w:sz w:val="22"/>
        <w:szCs w:val="22"/>
      </w:rPr>
      <w:fldChar w:fldCharType="separate"/>
    </w:r>
    <w:r w:rsidR="001A3C16">
      <w:rPr>
        <w:noProof/>
        <w:sz w:val="22"/>
        <w:szCs w:val="22"/>
      </w:rPr>
      <w:t>1</w:t>
    </w:r>
    <w:r>
      <w:rPr>
        <w:sz w:val="22"/>
        <w:szCs w:val="22"/>
      </w:rPr>
      <w:fldChar w:fldCharType="end"/>
    </w:r>
  </w:p>
  <w:p w14:paraId="48B77347" w14:textId="77777777" w:rsidR="00734DC0" w:rsidRDefault="00734DC0">
    <w:pPr>
      <w:widowControl w:val="0"/>
      <w:pBdr>
        <w:top w:val="nil"/>
        <w:left w:val="nil"/>
        <w:bottom w:val="nil"/>
        <w:right w:val="nil"/>
        <w:between w:val="nil"/>
      </w:pBdr>
      <w:spacing w:before="0" w:line="276" w:lineRule="auto"/>
      <w:ind w:firstLine="0"/>
      <w:jc w:val="left"/>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9A959" w14:textId="648010AF" w:rsidR="00734DC0" w:rsidRDefault="00000000">
    <w:pPr>
      <w:ind w:firstLine="0"/>
      <w:jc w:val="center"/>
      <w:rPr>
        <w:sz w:val="22"/>
        <w:szCs w:val="22"/>
      </w:rPr>
    </w:pPr>
    <w:r>
      <w:rPr>
        <w:sz w:val="22"/>
        <w:szCs w:val="22"/>
      </w:rPr>
      <w:fldChar w:fldCharType="begin"/>
    </w:r>
    <w:r>
      <w:rPr>
        <w:sz w:val="22"/>
        <w:szCs w:val="22"/>
      </w:rPr>
      <w:instrText>PAGE</w:instrText>
    </w:r>
    <w:r>
      <w:rPr>
        <w:sz w:val="22"/>
        <w:szCs w:val="22"/>
      </w:rPr>
      <w:fldChar w:fldCharType="separate"/>
    </w:r>
    <w:r w:rsidR="001A3C16">
      <w:rPr>
        <w:noProof/>
        <w:sz w:val="22"/>
        <w:szCs w:val="22"/>
      </w:rPr>
      <w:t>1</w:t>
    </w:r>
    <w:r>
      <w:rPr>
        <w:sz w:val="22"/>
        <w:szCs w:val="22"/>
      </w:rPr>
      <w:fldChar w:fldCharType="end"/>
    </w:r>
  </w:p>
  <w:p w14:paraId="0A228C55" w14:textId="77777777" w:rsidR="00734DC0" w:rsidRDefault="00734DC0">
    <w:pPr>
      <w:widowControl w:val="0"/>
      <w:pBdr>
        <w:top w:val="nil"/>
        <w:left w:val="nil"/>
        <w:bottom w:val="nil"/>
        <w:right w:val="nil"/>
        <w:between w:val="nil"/>
      </w:pBdr>
      <w:spacing w:before="0" w:line="276" w:lineRule="auto"/>
      <w:ind w:firstLine="0"/>
      <w:jc w:val="left"/>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4D071" w14:textId="77777777" w:rsidR="00164D23" w:rsidRDefault="00164D23">
      <w:pPr>
        <w:spacing w:before="0" w:line="240" w:lineRule="auto"/>
      </w:pPr>
      <w:r>
        <w:separator/>
      </w:r>
    </w:p>
  </w:footnote>
  <w:footnote w:type="continuationSeparator" w:id="0">
    <w:p w14:paraId="573520EE" w14:textId="77777777" w:rsidR="00164D23" w:rsidRDefault="00164D2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306"/>
    <w:multiLevelType w:val="multilevel"/>
    <w:tmpl w:val="4F283CA0"/>
    <w:lvl w:ilvl="0">
      <w:start w:val="1"/>
      <w:numFmt w:val="decimal"/>
      <w:lvlText w:val="CHƯƠNG %1."/>
      <w:lvlJc w:val="left"/>
      <w:pPr>
        <w:ind w:left="1287" w:hanging="360"/>
      </w:pPr>
    </w:lvl>
    <w:lvl w:ilvl="1">
      <w:start w:val="1"/>
      <w:numFmt w:val="lowerLetter"/>
      <w:pStyle w:val="Level1"/>
      <w:lvlText w:val="%2."/>
      <w:lvlJc w:val="left"/>
      <w:pPr>
        <w:ind w:left="2007" w:hanging="360"/>
      </w:pPr>
    </w:lvl>
    <w:lvl w:ilvl="2">
      <w:start w:val="1"/>
      <w:numFmt w:val="lowerRoman"/>
      <w:pStyle w:val="Level2"/>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05F70C79"/>
    <w:multiLevelType w:val="multilevel"/>
    <w:tmpl w:val="6C241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9D4289"/>
    <w:multiLevelType w:val="multilevel"/>
    <w:tmpl w:val="A914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B411EE"/>
    <w:multiLevelType w:val="multilevel"/>
    <w:tmpl w:val="1EEEEDE4"/>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534830"/>
    <w:multiLevelType w:val="multilevel"/>
    <w:tmpl w:val="3236B8F2"/>
    <w:lvl w:ilvl="0">
      <w:start w:val="4"/>
      <w:numFmt w:val="decimal"/>
      <w:pStyle w:val="ListNumber"/>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444F4ADD"/>
    <w:multiLevelType w:val="multilevel"/>
    <w:tmpl w:val="A942C09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49D0641B"/>
    <w:multiLevelType w:val="multilevel"/>
    <w:tmpl w:val="7200D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424A99"/>
    <w:multiLevelType w:val="multilevel"/>
    <w:tmpl w:val="03C273C8"/>
    <w:lvl w:ilvl="0">
      <w:start w:val="2"/>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52A4248E"/>
    <w:multiLevelType w:val="multilevel"/>
    <w:tmpl w:val="1C322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EC1699"/>
    <w:multiLevelType w:val="multilevel"/>
    <w:tmpl w:val="229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C16197"/>
    <w:multiLevelType w:val="multilevel"/>
    <w:tmpl w:val="542C8696"/>
    <w:lvl w:ilvl="0">
      <w:start w:val="1"/>
      <w:numFmt w:val="decimal"/>
      <w:lvlText w:val="%1."/>
      <w:lvlJc w:val="left"/>
      <w:pPr>
        <w:ind w:left="720" w:hanging="720"/>
      </w:pPr>
    </w:lvl>
    <w:lvl w:ilvl="1">
      <w:start w:val="1"/>
      <w:numFmt w:val="decimal"/>
      <w:pStyle w:val="Bulletnew"/>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1" w15:restartNumberingAfterBreak="0">
    <w:nsid w:val="6B600180"/>
    <w:multiLevelType w:val="multilevel"/>
    <w:tmpl w:val="56626986"/>
    <w:lvl w:ilvl="0">
      <w:start w:val="3"/>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6CB076E8"/>
    <w:multiLevelType w:val="multilevel"/>
    <w:tmpl w:val="E354C12E"/>
    <w:lvl w:ilvl="0">
      <w:start w:val="1"/>
      <w:numFmt w:val="bullet"/>
      <w:lvlText w:val=""/>
      <w:lvlJc w:val="left"/>
      <w:pPr>
        <w:ind w:left="720" w:hanging="360"/>
      </w:pPr>
      <w:rPr>
        <w:rFonts w:ascii="Roboto" w:eastAsia="Roboto" w:hAnsi="Roboto" w:cs="Roboto"/>
        <w:sz w:val="24"/>
        <w:szCs w:val="24"/>
        <w:u w:val="none"/>
      </w:rPr>
    </w:lvl>
    <w:lvl w:ilvl="1">
      <w:start w:val="1"/>
      <w:numFmt w:val="bullet"/>
      <w:pStyle w:val="Heading2"/>
      <w:lvlText w:val="●"/>
      <w:lvlJc w:val="left"/>
      <w:pPr>
        <w:ind w:left="1440" w:hanging="360"/>
      </w:pPr>
      <w:rPr>
        <w:rFonts w:ascii="Roboto" w:eastAsia="Roboto" w:hAnsi="Roboto" w:cs="Roboto"/>
        <w:sz w:val="24"/>
        <w:szCs w:val="24"/>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A95EE3"/>
    <w:multiLevelType w:val="multilevel"/>
    <w:tmpl w:val="F21EEF80"/>
    <w:lvl w:ilvl="0">
      <w:start w:val="4"/>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72A44787"/>
    <w:multiLevelType w:val="multilevel"/>
    <w:tmpl w:val="833642B8"/>
    <w:lvl w:ilvl="0">
      <w:start w:val="1"/>
      <w:numFmt w:val="bullet"/>
      <w:lvlText w:val="-"/>
      <w:lvlJc w:val="left"/>
      <w:pPr>
        <w:ind w:left="720" w:hanging="360"/>
      </w:pPr>
      <w:rPr>
        <w:u w:val="none"/>
      </w:rPr>
    </w:lvl>
    <w:lvl w:ilvl="1">
      <w:start w:val="1"/>
      <w:numFmt w:val="bullet"/>
      <w:pStyle w:val="bullet-square"/>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2766FB"/>
    <w:multiLevelType w:val="multilevel"/>
    <w:tmpl w:val="CEC8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092356"/>
    <w:multiLevelType w:val="multilevel"/>
    <w:tmpl w:val="9E64FF3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16cid:durableId="1086725289">
    <w:abstractNumId w:val="10"/>
  </w:num>
  <w:num w:numId="2" w16cid:durableId="158891791">
    <w:abstractNumId w:val="14"/>
  </w:num>
  <w:num w:numId="3" w16cid:durableId="206140198">
    <w:abstractNumId w:val="4"/>
  </w:num>
  <w:num w:numId="4" w16cid:durableId="1709407601">
    <w:abstractNumId w:val="0"/>
  </w:num>
  <w:num w:numId="5" w16cid:durableId="1239514401">
    <w:abstractNumId w:val="12"/>
  </w:num>
  <w:num w:numId="6" w16cid:durableId="1478306870">
    <w:abstractNumId w:val="16"/>
  </w:num>
  <w:num w:numId="7" w16cid:durableId="1912229492">
    <w:abstractNumId w:val="3"/>
  </w:num>
  <w:num w:numId="8" w16cid:durableId="1736313381">
    <w:abstractNumId w:val="1"/>
  </w:num>
  <w:num w:numId="9" w16cid:durableId="1932007700">
    <w:abstractNumId w:val="6"/>
  </w:num>
  <w:num w:numId="10" w16cid:durableId="183397447">
    <w:abstractNumId w:val="8"/>
  </w:num>
  <w:num w:numId="11" w16cid:durableId="1546210695">
    <w:abstractNumId w:val="5"/>
  </w:num>
  <w:num w:numId="12" w16cid:durableId="155539845">
    <w:abstractNumId w:val="7"/>
  </w:num>
  <w:num w:numId="13" w16cid:durableId="1555896730">
    <w:abstractNumId w:val="11"/>
  </w:num>
  <w:num w:numId="14" w16cid:durableId="1241409226">
    <w:abstractNumId w:val="13"/>
  </w:num>
  <w:num w:numId="15" w16cid:durableId="1842575671">
    <w:abstractNumId w:val="9"/>
  </w:num>
  <w:num w:numId="16" w16cid:durableId="2080667741">
    <w:abstractNumId w:val="2"/>
  </w:num>
  <w:num w:numId="17" w16cid:durableId="166751615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ân Đài">
    <w15:presenceInfo w15:providerId="Windows Live" w15:userId="4baa9e46ecadc7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DC0"/>
    <w:rsid w:val="00057A80"/>
    <w:rsid w:val="00081A83"/>
    <w:rsid w:val="000D62D0"/>
    <w:rsid w:val="000F26EC"/>
    <w:rsid w:val="00141B02"/>
    <w:rsid w:val="001615DF"/>
    <w:rsid w:val="00164D23"/>
    <w:rsid w:val="00187C03"/>
    <w:rsid w:val="001A3C16"/>
    <w:rsid w:val="001B1597"/>
    <w:rsid w:val="001B3D06"/>
    <w:rsid w:val="001B7F32"/>
    <w:rsid w:val="001C1F0B"/>
    <w:rsid w:val="001C6D3D"/>
    <w:rsid w:val="001F46B1"/>
    <w:rsid w:val="001F79DC"/>
    <w:rsid w:val="002120AB"/>
    <w:rsid w:val="00243B8B"/>
    <w:rsid w:val="0026143A"/>
    <w:rsid w:val="002655C9"/>
    <w:rsid w:val="00280546"/>
    <w:rsid w:val="00287A26"/>
    <w:rsid w:val="002949DE"/>
    <w:rsid w:val="002C1C74"/>
    <w:rsid w:val="002E06CB"/>
    <w:rsid w:val="002E69C5"/>
    <w:rsid w:val="002F4DF2"/>
    <w:rsid w:val="00301524"/>
    <w:rsid w:val="003305BF"/>
    <w:rsid w:val="0035186F"/>
    <w:rsid w:val="00351872"/>
    <w:rsid w:val="003565D2"/>
    <w:rsid w:val="003604DD"/>
    <w:rsid w:val="00367B01"/>
    <w:rsid w:val="0038260F"/>
    <w:rsid w:val="00393E48"/>
    <w:rsid w:val="00396789"/>
    <w:rsid w:val="003A3F0A"/>
    <w:rsid w:val="003B0880"/>
    <w:rsid w:val="003D040D"/>
    <w:rsid w:val="003F2A6E"/>
    <w:rsid w:val="003F4067"/>
    <w:rsid w:val="004251B4"/>
    <w:rsid w:val="00430534"/>
    <w:rsid w:val="004627B6"/>
    <w:rsid w:val="00463D12"/>
    <w:rsid w:val="00480075"/>
    <w:rsid w:val="0048658B"/>
    <w:rsid w:val="00487885"/>
    <w:rsid w:val="004F1BEC"/>
    <w:rsid w:val="004F53F4"/>
    <w:rsid w:val="004F5B7A"/>
    <w:rsid w:val="0055538D"/>
    <w:rsid w:val="00562F0C"/>
    <w:rsid w:val="0059122A"/>
    <w:rsid w:val="005918E0"/>
    <w:rsid w:val="005B088B"/>
    <w:rsid w:val="005C4752"/>
    <w:rsid w:val="005D615A"/>
    <w:rsid w:val="005E3FE0"/>
    <w:rsid w:val="005F5CE4"/>
    <w:rsid w:val="005F6E94"/>
    <w:rsid w:val="00614979"/>
    <w:rsid w:val="006240EA"/>
    <w:rsid w:val="00634895"/>
    <w:rsid w:val="00663452"/>
    <w:rsid w:val="00693199"/>
    <w:rsid w:val="006A3D6D"/>
    <w:rsid w:val="006C1B32"/>
    <w:rsid w:val="006C21E2"/>
    <w:rsid w:val="006E4C4F"/>
    <w:rsid w:val="006E6AD8"/>
    <w:rsid w:val="00700EEE"/>
    <w:rsid w:val="007025CD"/>
    <w:rsid w:val="0070401F"/>
    <w:rsid w:val="00707500"/>
    <w:rsid w:val="00710935"/>
    <w:rsid w:val="007243B5"/>
    <w:rsid w:val="007310E7"/>
    <w:rsid w:val="00734DC0"/>
    <w:rsid w:val="0073519A"/>
    <w:rsid w:val="00740BBA"/>
    <w:rsid w:val="0076591E"/>
    <w:rsid w:val="007901AD"/>
    <w:rsid w:val="00804B1D"/>
    <w:rsid w:val="00817BBE"/>
    <w:rsid w:val="008276D1"/>
    <w:rsid w:val="00834008"/>
    <w:rsid w:val="0083452E"/>
    <w:rsid w:val="00855FE8"/>
    <w:rsid w:val="00865E1B"/>
    <w:rsid w:val="0087170F"/>
    <w:rsid w:val="00875A4B"/>
    <w:rsid w:val="00885729"/>
    <w:rsid w:val="008B57F0"/>
    <w:rsid w:val="008C527E"/>
    <w:rsid w:val="008D2141"/>
    <w:rsid w:val="008F3F9E"/>
    <w:rsid w:val="009044CD"/>
    <w:rsid w:val="0097183C"/>
    <w:rsid w:val="00972A93"/>
    <w:rsid w:val="009F3E61"/>
    <w:rsid w:val="00A11AFA"/>
    <w:rsid w:val="00A2417A"/>
    <w:rsid w:val="00A262BC"/>
    <w:rsid w:val="00A351EB"/>
    <w:rsid w:val="00A76A46"/>
    <w:rsid w:val="00A90619"/>
    <w:rsid w:val="00A920FF"/>
    <w:rsid w:val="00A94BD0"/>
    <w:rsid w:val="00AC58AD"/>
    <w:rsid w:val="00AD5EE2"/>
    <w:rsid w:val="00B64E3B"/>
    <w:rsid w:val="00B916DC"/>
    <w:rsid w:val="00B91D9B"/>
    <w:rsid w:val="00BB4958"/>
    <w:rsid w:val="00BB6C95"/>
    <w:rsid w:val="00BC1D2E"/>
    <w:rsid w:val="00BD77AE"/>
    <w:rsid w:val="00C00C72"/>
    <w:rsid w:val="00C0589C"/>
    <w:rsid w:val="00C41D39"/>
    <w:rsid w:val="00C46B47"/>
    <w:rsid w:val="00C820CA"/>
    <w:rsid w:val="00C90E60"/>
    <w:rsid w:val="00C968AC"/>
    <w:rsid w:val="00CE33F9"/>
    <w:rsid w:val="00CE7551"/>
    <w:rsid w:val="00D25C01"/>
    <w:rsid w:val="00D25D7C"/>
    <w:rsid w:val="00D27DEF"/>
    <w:rsid w:val="00D43FFF"/>
    <w:rsid w:val="00D447CC"/>
    <w:rsid w:val="00D75BBB"/>
    <w:rsid w:val="00D832F9"/>
    <w:rsid w:val="00DB31EB"/>
    <w:rsid w:val="00DC69AD"/>
    <w:rsid w:val="00DE08A5"/>
    <w:rsid w:val="00E12961"/>
    <w:rsid w:val="00E16569"/>
    <w:rsid w:val="00E2097F"/>
    <w:rsid w:val="00E46ADD"/>
    <w:rsid w:val="00E607C5"/>
    <w:rsid w:val="00E60B16"/>
    <w:rsid w:val="00E66AFE"/>
    <w:rsid w:val="00E6750E"/>
    <w:rsid w:val="00E740E9"/>
    <w:rsid w:val="00EF51F9"/>
    <w:rsid w:val="00F236A3"/>
    <w:rsid w:val="00F23962"/>
    <w:rsid w:val="00F2426F"/>
    <w:rsid w:val="00F46F67"/>
    <w:rsid w:val="00F81899"/>
    <w:rsid w:val="00FA52EA"/>
    <w:rsid w:val="00FB4ECC"/>
    <w:rsid w:val="00FE362E"/>
    <w:rsid w:val="00FF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7C5AD"/>
  <w15:docId w15:val="{8771A0E2-A925-49BA-90BE-4D077E0E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line="288"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560"/>
    <w:rPr>
      <w:szCs w:val="24"/>
    </w:rPr>
  </w:style>
  <w:style w:type="paragraph" w:styleId="Heading1">
    <w:name w:val="heading 1"/>
    <w:basedOn w:val="Normal"/>
    <w:next w:val="Normal"/>
    <w:link w:val="Heading1Char"/>
    <w:uiPriority w:val="9"/>
    <w:qFormat/>
    <w:rsid w:val="00951560"/>
    <w:pPr>
      <w:keepNext/>
      <w:numPr>
        <w:numId w:val="7"/>
      </w:numPr>
      <w:spacing w:before="240" w:after="60"/>
      <w:jc w:val="center"/>
      <w:outlineLvl w:val="0"/>
    </w:pPr>
    <w:rPr>
      <w:b/>
      <w:bCs/>
      <w:color w:val="000000"/>
      <w:kern w:val="32"/>
      <w:szCs w:val="26"/>
      <w:lang w:val="vi-VN"/>
    </w:rPr>
  </w:style>
  <w:style w:type="paragraph" w:styleId="Heading2">
    <w:name w:val="heading 2"/>
    <w:basedOn w:val="Normal"/>
    <w:next w:val="Normal"/>
    <w:link w:val="Heading2Char"/>
    <w:uiPriority w:val="9"/>
    <w:unhideWhenUsed/>
    <w:qFormat/>
    <w:rsid w:val="00951560"/>
    <w:pPr>
      <w:keepNext/>
      <w:numPr>
        <w:ilvl w:val="1"/>
        <w:numId w:val="5"/>
      </w:numPr>
      <w:shd w:val="clear" w:color="auto" w:fill="FFFFFF"/>
      <w:outlineLvl w:val="1"/>
    </w:pPr>
    <w:rPr>
      <w:b/>
      <w:bCs/>
      <w:iCs/>
      <w:color w:val="000000"/>
      <w:spacing w:val="-3"/>
      <w:sz w:val="28"/>
      <w:lang w:val="vi-VN" w:eastAsia="ar-SA"/>
    </w:rPr>
  </w:style>
  <w:style w:type="paragraph" w:styleId="Heading3">
    <w:name w:val="heading 3"/>
    <w:basedOn w:val="Normal"/>
    <w:next w:val="Normal"/>
    <w:link w:val="Heading3Char"/>
    <w:uiPriority w:val="9"/>
    <w:semiHidden/>
    <w:unhideWhenUsed/>
    <w:qFormat/>
    <w:rsid w:val="00951560"/>
    <w:pPr>
      <w:keepNext/>
      <w:numPr>
        <w:ilvl w:val="2"/>
        <w:numId w:val="5"/>
      </w:numPr>
      <w:ind w:left="680" w:hanging="680"/>
      <w:outlineLvl w:val="2"/>
    </w:pPr>
    <w:rPr>
      <w:rFonts w:cs="Arial"/>
      <w:b/>
      <w:bCs/>
      <w:szCs w:val="26"/>
    </w:rPr>
  </w:style>
  <w:style w:type="paragraph" w:styleId="Heading4">
    <w:name w:val="heading 4"/>
    <w:basedOn w:val="ListNumber"/>
    <w:next w:val="Normal"/>
    <w:link w:val="Heading4Char"/>
    <w:uiPriority w:val="9"/>
    <w:semiHidden/>
    <w:unhideWhenUsed/>
    <w:qFormat/>
    <w:rsid w:val="00951560"/>
    <w:pPr>
      <w:keepNext/>
      <w:numPr>
        <w:ilvl w:val="3"/>
        <w:numId w:val="5"/>
      </w:numPr>
      <w:contextualSpacing w:val="0"/>
      <w:outlineLvl w:val="3"/>
    </w:pPr>
    <w:rPr>
      <w:b/>
      <w:bCs/>
      <w:color w:val="000000"/>
      <w:szCs w:val="28"/>
      <w:lang w:val="pt-BR" w:eastAsia="ar-SA"/>
    </w:rPr>
  </w:style>
  <w:style w:type="paragraph" w:styleId="Heading5">
    <w:name w:val="heading 5"/>
    <w:basedOn w:val="Normal"/>
    <w:next w:val="Normal"/>
    <w:link w:val="Heading5Char"/>
    <w:uiPriority w:val="9"/>
    <w:semiHidden/>
    <w:unhideWhenUsed/>
    <w:qFormat/>
    <w:rsid w:val="0095156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5156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951560"/>
    <w:pPr>
      <w:keepNext/>
      <w:outlineLvl w:val="6"/>
    </w:pPr>
    <w:rPr>
      <w:rFonts w:ascii=".VnCentury Schoolbook" w:hAnsi=".VnCentury Schoolbook"/>
      <w:b/>
      <w:szCs w:val="26"/>
    </w:rPr>
  </w:style>
  <w:style w:type="paragraph" w:styleId="Heading8">
    <w:name w:val="heading 8"/>
    <w:basedOn w:val="Normal"/>
    <w:next w:val="Normal"/>
    <w:link w:val="Heading8Char"/>
    <w:semiHidden/>
    <w:unhideWhenUsed/>
    <w:qFormat/>
    <w:rsid w:val="0095156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5156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560"/>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link w:val="Heading1"/>
    <w:rsid w:val="00951560"/>
    <w:rPr>
      <w:rFonts w:eastAsia="Times New Roman" w:cs="Times New Roman"/>
      <w:b/>
      <w:bCs/>
      <w:color w:val="000000"/>
      <w:kern w:val="32"/>
      <w:sz w:val="26"/>
      <w:szCs w:val="26"/>
      <w:lang w:val="vi-VN"/>
    </w:rPr>
  </w:style>
  <w:style w:type="character" w:customStyle="1" w:styleId="Heading2Char">
    <w:name w:val="Heading 2 Char"/>
    <w:basedOn w:val="DefaultParagraphFont"/>
    <w:link w:val="Heading2"/>
    <w:rsid w:val="00951560"/>
    <w:rPr>
      <w:rFonts w:eastAsia="Times New Roman" w:cs="Times New Roman"/>
      <w:b/>
      <w:bCs/>
      <w:iCs/>
      <w:color w:val="000000"/>
      <w:spacing w:val="-3"/>
      <w:sz w:val="28"/>
      <w:szCs w:val="24"/>
      <w:shd w:val="clear" w:color="auto" w:fill="FFFFFF"/>
      <w:lang w:val="vi-VN" w:eastAsia="ar-SA"/>
    </w:rPr>
  </w:style>
  <w:style w:type="character" w:customStyle="1" w:styleId="Heading3Char">
    <w:name w:val="Heading 3 Char"/>
    <w:basedOn w:val="DefaultParagraphFont"/>
    <w:link w:val="Heading3"/>
    <w:rsid w:val="00951560"/>
    <w:rPr>
      <w:rFonts w:eastAsia="Times New Roman" w:cs="Arial"/>
      <w:b/>
      <w:bCs/>
      <w:sz w:val="26"/>
      <w:szCs w:val="26"/>
    </w:rPr>
  </w:style>
  <w:style w:type="character" w:customStyle="1" w:styleId="Heading4Char">
    <w:name w:val="Heading 4 Char"/>
    <w:basedOn w:val="DefaultParagraphFont"/>
    <w:link w:val="Heading4"/>
    <w:rsid w:val="00951560"/>
    <w:rPr>
      <w:rFonts w:eastAsia="Times New Roman" w:cs="Times New Roman"/>
      <w:b/>
      <w:bCs/>
      <w:color w:val="000000"/>
      <w:sz w:val="26"/>
      <w:szCs w:val="28"/>
      <w:lang w:val="pt-BR" w:eastAsia="ar-SA"/>
    </w:rPr>
  </w:style>
  <w:style w:type="character" w:customStyle="1" w:styleId="Heading5Char">
    <w:name w:val="Heading 5 Char"/>
    <w:basedOn w:val="DefaultParagraphFont"/>
    <w:link w:val="Heading5"/>
    <w:semiHidden/>
    <w:rsid w:val="00951560"/>
    <w:rPr>
      <w:rFonts w:asciiTheme="majorHAnsi" w:eastAsiaTheme="majorEastAsia" w:hAnsiTheme="majorHAnsi" w:cstheme="majorBidi"/>
      <w:color w:val="2F5496" w:themeColor="accent1" w:themeShade="BF"/>
      <w:sz w:val="26"/>
      <w:szCs w:val="24"/>
    </w:rPr>
  </w:style>
  <w:style w:type="character" w:customStyle="1" w:styleId="Heading6Char">
    <w:name w:val="Heading 6 Char"/>
    <w:basedOn w:val="DefaultParagraphFont"/>
    <w:link w:val="Heading6"/>
    <w:semiHidden/>
    <w:rsid w:val="00951560"/>
    <w:rPr>
      <w:rFonts w:asciiTheme="majorHAnsi" w:eastAsiaTheme="majorEastAsia" w:hAnsiTheme="majorHAnsi" w:cstheme="majorBidi"/>
      <w:color w:val="1F3763" w:themeColor="accent1" w:themeShade="7F"/>
      <w:sz w:val="26"/>
      <w:szCs w:val="24"/>
    </w:rPr>
  </w:style>
  <w:style w:type="character" w:customStyle="1" w:styleId="Heading7Char">
    <w:name w:val="Heading 7 Char"/>
    <w:basedOn w:val="DefaultParagraphFont"/>
    <w:link w:val="Heading7"/>
    <w:rsid w:val="00951560"/>
    <w:rPr>
      <w:rFonts w:ascii=".VnCentury Schoolbook" w:eastAsia="Times New Roman" w:hAnsi=".VnCentury Schoolbook" w:cs="Times New Roman"/>
      <w:b/>
      <w:sz w:val="26"/>
      <w:szCs w:val="26"/>
    </w:rPr>
  </w:style>
  <w:style w:type="character" w:customStyle="1" w:styleId="Heading8Char">
    <w:name w:val="Heading 8 Char"/>
    <w:basedOn w:val="DefaultParagraphFont"/>
    <w:link w:val="Heading8"/>
    <w:semiHidden/>
    <w:rsid w:val="009515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51560"/>
    <w:rPr>
      <w:rFonts w:asciiTheme="majorHAnsi" w:eastAsiaTheme="majorEastAsia" w:hAnsiTheme="majorHAnsi" w:cstheme="majorBidi"/>
      <w:i/>
      <w:iCs/>
      <w:color w:val="272727" w:themeColor="text1" w:themeTint="D8"/>
      <w:sz w:val="21"/>
      <w:szCs w:val="21"/>
    </w:rPr>
  </w:style>
  <w:style w:type="paragraph" w:styleId="ListNumber">
    <w:name w:val="List Number"/>
    <w:basedOn w:val="Normal"/>
    <w:rsid w:val="00951560"/>
    <w:pPr>
      <w:numPr>
        <w:numId w:val="3"/>
      </w:numPr>
      <w:contextualSpacing/>
    </w:pPr>
  </w:style>
  <w:style w:type="paragraph" w:customStyle="1" w:styleId="StyleJustifiedFirstline127cmBefore6pt">
    <w:name w:val="Style Justified First line:  127 cm Before:  6 pt"/>
    <w:basedOn w:val="Normal"/>
    <w:autoRedefine/>
    <w:rsid w:val="00951560"/>
    <w:pPr>
      <w:spacing w:before="0" w:line="276" w:lineRule="auto"/>
      <w:ind w:firstLine="0"/>
      <w:jc w:val="center"/>
    </w:pPr>
    <w:rPr>
      <w:rFonts w:ascii="Cambria" w:hAnsi="Cambria"/>
      <w:bCs/>
      <w:color w:val="000000"/>
      <w:sz w:val="24"/>
      <w:lang w:val="pt-BR"/>
    </w:rPr>
  </w:style>
  <w:style w:type="paragraph" w:customStyle="1" w:styleId="tentacgiaF11">
    <w:name w:val="ten tac gia (F11)"/>
    <w:basedOn w:val="Heading2"/>
    <w:rsid w:val="00951560"/>
    <w:pPr>
      <w:spacing w:before="510" w:after="170"/>
      <w:jc w:val="center"/>
    </w:pPr>
    <w:rPr>
      <w:b w:val="0"/>
      <w:bCs w:val="0"/>
      <w:iCs w:val="0"/>
      <w:sz w:val="27"/>
      <w:szCs w:val="27"/>
      <w:lang w:eastAsia="en-US"/>
    </w:rPr>
  </w:style>
  <w:style w:type="paragraph" w:styleId="EndnoteText">
    <w:name w:val="endnote text"/>
    <w:basedOn w:val="Normal"/>
    <w:link w:val="EndnoteTextChar"/>
    <w:semiHidden/>
    <w:rsid w:val="00951560"/>
    <w:pPr>
      <w:autoSpaceDE w:val="0"/>
      <w:autoSpaceDN w:val="0"/>
    </w:pPr>
    <w:rPr>
      <w:bCs/>
      <w:sz w:val="20"/>
      <w:szCs w:val="20"/>
    </w:rPr>
  </w:style>
  <w:style w:type="character" w:customStyle="1" w:styleId="EndnoteTextChar">
    <w:name w:val="Endnote Text Char"/>
    <w:basedOn w:val="DefaultParagraphFont"/>
    <w:link w:val="EndnoteText"/>
    <w:semiHidden/>
    <w:rsid w:val="00951560"/>
    <w:rPr>
      <w:rFonts w:eastAsia="Times New Roman" w:cs="Times New Roman"/>
      <w:bCs/>
      <w:sz w:val="20"/>
      <w:szCs w:val="20"/>
    </w:rPr>
  </w:style>
  <w:style w:type="character" w:styleId="Hyperlink">
    <w:name w:val="Hyperlink"/>
    <w:uiPriority w:val="99"/>
    <w:rsid w:val="00951560"/>
    <w:rPr>
      <w:color w:val="0000FF"/>
      <w:u w:val="single"/>
    </w:rPr>
  </w:style>
  <w:style w:type="paragraph" w:styleId="Caption">
    <w:name w:val="caption"/>
    <w:aliases w:val="HINH"/>
    <w:basedOn w:val="Normal"/>
    <w:next w:val="Normal"/>
    <w:link w:val="CaptionChar"/>
    <w:uiPriority w:val="35"/>
    <w:qFormat/>
    <w:rsid w:val="00951560"/>
    <w:pPr>
      <w:spacing w:after="120"/>
    </w:pPr>
    <w:rPr>
      <w:bCs/>
      <w:szCs w:val="20"/>
    </w:rPr>
  </w:style>
  <w:style w:type="character" w:customStyle="1" w:styleId="CaptionChar">
    <w:name w:val="Caption Char"/>
    <w:aliases w:val="HINH Char"/>
    <w:link w:val="Caption"/>
    <w:uiPriority w:val="35"/>
    <w:rsid w:val="00951560"/>
    <w:rPr>
      <w:rFonts w:eastAsia="Times New Roman" w:cs="Times New Roman"/>
      <w:bCs/>
      <w:sz w:val="26"/>
      <w:szCs w:val="20"/>
    </w:rPr>
  </w:style>
  <w:style w:type="table" w:styleId="TableGrid">
    <w:name w:val="Table Grid"/>
    <w:basedOn w:val="TableNormal"/>
    <w:uiPriority w:val="39"/>
    <w:rsid w:val="0095156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951560"/>
    <w:pPr>
      <w:tabs>
        <w:tab w:val="left" w:pos="567"/>
        <w:tab w:val="right" w:leader="dot" w:pos="9345"/>
      </w:tabs>
      <w:spacing w:line="240" w:lineRule="auto"/>
      <w:ind w:firstLine="0"/>
    </w:pPr>
    <w:rPr>
      <w:rFonts w:cstheme="minorHAnsi"/>
      <w:noProof/>
      <w:sz w:val="28"/>
      <w:szCs w:val="20"/>
    </w:rPr>
  </w:style>
  <w:style w:type="paragraph" w:styleId="TOC4">
    <w:name w:val="toc 4"/>
    <w:basedOn w:val="Normal"/>
    <w:next w:val="Normal"/>
    <w:autoRedefine/>
    <w:uiPriority w:val="39"/>
    <w:rsid w:val="00951560"/>
    <w:pPr>
      <w:ind w:left="720"/>
    </w:pPr>
    <w:rPr>
      <w:rFonts w:ascii="Cambria" w:hAnsi="Cambria" w:cstheme="minorHAnsi"/>
      <w:sz w:val="18"/>
      <w:szCs w:val="18"/>
    </w:rPr>
  </w:style>
  <w:style w:type="paragraph" w:styleId="Footer">
    <w:name w:val="footer"/>
    <w:basedOn w:val="Normal"/>
    <w:link w:val="FooterChar"/>
    <w:uiPriority w:val="99"/>
    <w:rsid w:val="00951560"/>
    <w:pPr>
      <w:tabs>
        <w:tab w:val="center" w:pos="4320"/>
        <w:tab w:val="right" w:pos="8640"/>
      </w:tabs>
    </w:pPr>
  </w:style>
  <w:style w:type="character" w:customStyle="1" w:styleId="FooterChar">
    <w:name w:val="Footer Char"/>
    <w:link w:val="Footer"/>
    <w:uiPriority w:val="99"/>
    <w:rsid w:val="00951560"/>
    <w:rPr>
      <w:rFonts w:eastAsia="Times New Roman" w:cs="Times New Roman"/>
      <w:sz w:val="26"/>
      <w:szCs w:val="24"/>
    </w:rPr>
  </w:style>
  <w:style w:type="character" w:styleId="PageNumber">
    <w:name w:val="page number"/>
    <w:basedOn w:val="DefaultParagraphFont"/>
    <w:rsid w:val="00951560"/>
  </w:style>
  <w:style w:type="paragraph" w:styleId="Header">
    <w:name w:val="header"/>
    <w:basedOn w:val="Normal"/>
    <w:link w:val="HeaderChar"/>
    <w:rsid w:val="00951560"/>
    <w:pPr>
      <w:tabs>
        <w:tab w:val="center" w:pos="4320"/>
        <w:tab w:val="right" w:pos="8640"/>
      </w:tabs>
    </w:pPr>
  </w:style>
  <w:style w:type="character" w:customStyle="1" w:styleId="HeaderChar">
    <w:name w:val="Header Char"/>
    <w:basedOn w:val="DefaultParagraphFont"/>
    <w:link w:val="Header"/>
    <w:rsid w:val="00951560"/>
    <w:rPr>
      <w:rFonts w:eastAsia="Times New Roman" w:cs="Times New Roman"/>
      <w:sz w:val="26"/>
      <w:szCs w:val="24"/>
    </w:rPr>
  </w:style>
  <w:style w:type="paragraph" w:styleId="FootnoteText">
    <w:name w:val="footnote text"/>
    <w:basedOn w:val="Normal"/>
    <w:link w:val="FootnoteTextChar"/>
    <w:semiHidden/>
    <w:rsid w:val="00951560"/>
    <w:rPr>
      <w:sz w:val="20"/>
      <w:szCs w:val="20"/>
    </w:rPr>
  </w:style>
  <w:style w:type="character" w:customStyle="1" w:styleId="FootnoteTextChar">
    <w:name w:val="Footnote Text Char"/>
    <w:basedOn w:val="DefaultParagraphFont"/>
    <w:link w:val="FootnoteText"/>
    <w:semiHidden/>
    <w:rsid w:val="00951560"/>
    <w:rPr>
      <w:rFonts w:eastAsia="Times New Roman" w:cs="Times New Roman"/>
      <w:sz w:val="20"/>
      <w:szCs w:val="20"/>
    </w:rPr>
  </w:style>
  <w:style w:type="character" w:styleId="FootnoteReference">
    <w:name w:val="footnote reference"/>
    <w:semiHidden/>
    <w:rsid w:val="00951560"/>
    <w:rPr>
      <w:vertAlign w:val="superscript"/>
    </w:rPr>
  </w:style>
  <w:style w:type="paragraph" w:styleId="NormalWeb">
    <w:name w:val="Normal (Web)"/>
    <w:basedOn w:val="Normal"/>
    <w:uiPriority w:val="99"/>
    <w:rsid w:val="00951560"/>
    <w:pPr>
      <w:suppressAutoHyphens/>
      <w:spacing w:after="192"/>
    </w:pPr>
    <w:rPr>
      <w:lang w:eastAsia="ar-SA"/>
    </w:rPr>
  </w:style>
  <w:style w:type="character" w:styleId="FollowedHyperlink">
    <w:name w:val="FollowedHyperlink"/>
    <w:rsid w:val="00951560"/>
    <w:rPr>
      <w:color w:val="800080"/>
      <w:u w:val="single"/>
    </w:rPr>
  </w:style>
  <w:style w:type="paragraph" w:styleId="BalloonText">
    <w:name w:val="Balloon Text"/>
    <w:basedOn w:val="Normal"/>
    <w:link w:val="BalloonTextChar"/>
    <w:rsid w:val="00951560"/>
    <w:rPr>
      <w:rFonts w:ascii="Tahoma" w:hAnsi="Tahoma" w:cs="Tahoma"/>
      <w:sz w:val="16"/>
      <w:szCs w:val="16"/>
    </w:rPr>
  </w:style>
  <w:style w:type="character" w:customStyle="1" w:styleId="BalloonTextChar">
    <w:name w:val="Balloon Text Char"/>
    <w:link w:val="BalloonText"/>
    <w:rsid w:val="00951560"/>
    <w:rPr>
      <w:rFonts w:ascii="Tahoma" w:eastAsia="Times New Roman" w:hAnsi="Tahoma" w:cs="Tahoma"/>
      <w:sz w:val="16"/>
      <w:szCs w:val="16"/>
    </w:rPr>
  </w:style>
  <w:style w:type="paragraph" w:customStyle="1" w:styleId="Default">
    <w:name w:val="Default"/>
    <w:rsid w:val="00951560"/>
    <w:pPr>
      <w:autoSpaceDE w:val="0"/>
      <w:autoSpaceDN w:val="0"/>
      <w:adjustRightInd w:val="0"/>
    </w:pPr>
    <w:rPr>
      <w:color w:val="000000"/>
      <w:szCs w:val="24"/>
    </w:rPr>
  </w:style>
  <w:style w:type="paragraph" w:customStyle="1" w:styleId="FigureTitlte">
    <w:name w:val="Figure Titlte"/>
    <w:uiPriority w:val="99"/>
    <w:rsid w:val="00951560"/>
    <w:pPr>
      <w:spacing w:before="60" w:after="120"/>
      <w:jc w:val="center"/>
    </w:pPr>
    <w:rPr>
      <w:rFonts w:eastAsia="Calibri"/>
      <w:b/>
      <w:sz w:val="20"/>
    </w:rPr>
  </w:style>
  <w:style w:type="paragraph" w:styleId="ListParagraph">
    <w:name w:val="List Paragraph"/>
    <w:basedOn w:val="Normal"/>
    <w:link w:val="ListParagraphChar"/>
    <w:uiPriority w:val="34"/>
    <w:qFormat/>
    <w:rsid w:val="00951560"/>
    <w:pPr>
      <w:spacing w:after="160" w:line="259"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951560"/>
    <w:rPr>
      <w:rFonts w:ascii="Calibri" w:eastAsia="Calibri" w:hAnsi="Calibri" w:cs="Times New Roman"/>
      <w:sz w:val="22"/>
    </w:rPr>
  </w:style>
  <w:style w:type="character" w:styleId="Strong">
    <w:name w:val="Strong"/>
    <w:uiPriority w:val="22"/>
    <w:qFormat/>
    <w:rsid w:val="00951560"/>
    <w:rPr>
      <w:b/>
      <w:bCs/>
    </w:rPr>
  </w:style>
  <w:style w:type="character" w:styleId="Emphasis">
    <w:name w:val="Emphasis"/>
    <w:uiPriority w:val="20"/>
    <w:qFormat/>
    <w:rsid w:val="00951560"/>
    <w:rPr>
      <w:rFonts w:ascii="Times New Roman" w:hAnsi="Times New Roman"/>
      <w:i w:val="0"/>
      <w:iCs/>
      <w:sz w:val="24"/>
    </w:rPr>
  </w:style>
  <w:style w:type="character" w:customStyle="1" w:styleId="td-sml-current-item-title">
    <w:name w:val="td-sml-current-item-title"/>
    <w:rsid w:val="00951560"/>
  </w:style>
  <w:style w:type="character" w:customStyle="1" w:styleId="td-sml-description">
    <w:name w:val="td-sml-description"/>
    <w:rsid w:val="00951560"/>
  </w:style>
  <w:style w:type="paragraph" w:customStyle="1" w:styleId="Bullet-">
    <w:name w:val="Bullet (-)"/>
    <w:basedOn w:val="Normal"/>
    <w:autoRedefine/>
    <w:qFormat/>
    <w:rsid w:val="00951560"/>
    <w:pPr>
      <w:tabs>
        <w:tab w:val="left" w:pos="993"/>
      </w:tabs>
      <w:spacing w:after="120"/>
      <w:ind w:left="1080" w:hanging="360"/>
    </w:pPr>
  </w:style>
  <w:style w:type="paragraph" w:customStyle="1" w:styleId="StyleJustifiedFirstline127cmBefore6ptAfter6pt">
    <w:name w:val="Style Justified First line:  127 cm Before:  6 pt After:  6 pt"/>
    <w:basedOn w:val="Normal"/>
    <w:link w:val="StyleJustifiedFirstline127cmBefore6ptAfter6ptChar"/>
    <w:rsid w:val="00951560"/>
    <w:pPr>
      <w:spacing w:line="360" w:lineRule="auto"/>
      <w:ind w:firstLine="720"/>
    </w:pPr>
    <w:rPr>
      <w:szCs w:val="20"/>
    </w:rPr>
  </w:style>
  <w:style w:type="character" w:customStyle="1" w:styleId="StyleJustifiedFirstline127cmBefore6ptAfter6ptChar">
    <w:name w:val="Style Justified First line:  127 cm Before:  6 pt After:  6 pt Char"/>
    <w:basedOn w:val="DefaultParagraphFont"/>
    <w:link w:val="StyleJustifiedFirstline127cmBefore6ptAfter6pt"/>
    <w:rsid w:val="00951560"/>
    <w:rPr>
      <w:rFonts w:eastAsia="Times New Roman" w:cs="Times New Roman"/>
      <w:sz w:val="26"/>
      <w:szCs w:val="20"/>
    </w:rPr>
  </w:style>
  <w:style w:type="paragraph" w:customStyle="1" w:styleId="StyleJustifiedLeft127cmFirstline127cmBefore6p">
    <w:name w:val="Style Justified Left:  127 cm First line:  127 cm Before:  6 p..."/>
    <w:basedOn w:val="Normal"/>
    <w:autoRedefine/>
    <w:rsid w:val="00951560"/>
    <w:pPr>
      <w:spacing w:after="120"/>
      <w:ind w:left="720" w:firstLine="720"/>
    </w:pPr>
    <w:rPr>
      <w:i/>
      <w:szCs w:val="20"/>
    </w:rPr>
  </w:style>
  <w:style w:type="paragraph" w:customStyle="1" w:styleId="bullet-square">
    <w:name w:val="bullet-square"/>
    <w:basedOn w:val="Normal"/>
    <w:autoRedefine/>
    <w:qFormat/>
    <w:rsid w:val="00951560"/>
    <w:pPr>
      <w:numPr>
        <w:ilvl w:val="1"/>
        <w:numId w:val="2"/>
      </w:numPr>
      <w:spacing w:after="120"/>
    </w:pPr>
    <w:rPr>
      <w:szCs w:val="26"/>
    </w:rPr>
  </w:style>
  <w:style w:type="paragraph" w:styleId="ListContinue">
    <w:name w:val="List Continue"/>
    <w:basedOn w:val="Normal"/>
    <w:rsid w:val="00951560"/>
    <w:pPr>
      <w:spacing w:after="120"/>
      <w:ind w:left="360"/>
      <w:contextualSpacing/>
    </w:pPr>
  </w:style>
  <w:style w:type="paragraph" w:customStyle="1" w:styleId="bullethaging">
    <w:name w:val="bullet haging"/>
    <w:basedOn w:val="Normal"/>
    <w:qFormat/>
    <w:rsid w:val="00951560"/>
    <w:pPr>
      <w:tabs>
        <w:tab w:val="left" w:pos="993"/>
      </w:tabs>
      <w:spacing w:after="120"/>
      <w:ind w:firstLine="720"/>
    </w:pPr>
    <w:rPr>
      <w:szCs w:val="26"/>
    </w:rPr>
  </w:style>
  <w:style w:type="character" w:customStyle="1" w:styleId="tgc">
    <w:name w:val="_tgc"/>
    <w:rsid w:val="00951560"/>
  </w:style>
  <w:style w:type="paragraph" w:styleId="TOCHeading">
    <w:name w:val="TOC Heading"/>
    <w:basedOn w:val="Heading1"/>
    <w:next w:val="Normal"/>
    <w:uiPriority w:val="39"/>
    <w:unhideWhenUsed/>
    <w:qFormat/>
    <w:rsid w:val="00951560"/>
    <w:pPr>
      <w:keepLines/>
      <w:spacing w:after="0" w:line="259" w:lineRule="auto"/>
      <w:outlineLvl w:val="9"/>
    </w:pPr>
    <w:rPr>
      <w:rFonts w:ascii="Cambria" w:hAnsi="Cambria"/>
      <w:b w:val="0"/>
      <w:bCs w:val="0"/>
      <w:color w:val="2F5496"/>
      <w:kern w:val="0"/>
      <w:sz w:val="32"/>
      <w:lang w:val="en-US"/>
    </w:rPr>
  </w:style>
  <w:style w:type="paragraph" w:styleId="TOC1">
    <w:name w:val="toc 1"/>
    <w:basedOn w:val="Normal"/>
    <w:next w:val="Normal"/>
    <w:autoRedefine/>
    <w:uiPriority w:val="39"/>
    <w:rsid w:val="00951560"/>
    <w:pPr>
      <w:tabs>
        <w:tab w:val="right" w:leader="dot" w:pos="9345"/>
      </w:tabs>
      <w:spacing w:after="120" w:line="240" w:lineRule="auto"/>
      <w:ind w:firstLine="0"/>
    </w:pPr>
    <w:rPr>
      <w:rFonts w:cstheme="minorHAnsi"/>
      <w:b/>
      <w:bCs/>
      <w:noProof/>
      <w:szCs w:val="20"/>
    </w:rPr>
  </w:style>
  <w:style w:type="paragraph" w:styleId="TOC3">
    <w:name w:val="toc 3"/>
    <w:basedOn w:val="Normal"/>
    <w:next w:val="Normal"/>
    <w:autoRedefine/>
    <w:uiPriority w:val="39"/>
    <w:rsid w:val="00951560"/>
    <w:pPr>
      <w:tabs>
        <w:tab w:val="left" w:pos="709"/>
        <w:tab w:val="right" w:leader="dot" w:pos="9345"/>
      </w:tabs>
      <w:spacing w:before="0" w:line="240" w:lineRule="auto"/>
      <w:ind w:firstLine="0"/>
    </w:pPr>
    <w:rPr>
      <w:rFonts w:cstheme="minorHAnsi"/>
      <w:iCs/>
      <w:noProof/>
      <w:sz w:val="28"/>
      <w:szCs w:val="20"/>
    </w:rPr>
  </w:style>
  <w:style w:type="character" w:customStyle="1" w:styleId="shorttext">
    <w:name w:val="short_text"/>
    <w:rsid w:val="00951560"/>
  </w:style>
  <w:style w:type="character" w:customStyle="1" w:styleId="st">
    <w:name w:val="st"/>
    <w:rsid w:val="00951560"/>
  </w:style>
  <w:style w:type="character" w:customStyle="1" w:styleId="mw-mmv-title">
    <w:name w:val="mw-mmv-title"/>
    <w:rsid w:val="00951560"/>
  </w:style>
  <w:style w:type="paragraph" w:customStyle="1" w:styleId="Bulletnew">
    <w:name w:val="Bulletnew"/>
    <w:basedOn w:val="Normal"/>
    <w:qFormat/>
    <w:rsid w:val="00951560"/>
    <w:pPr>
      <w:numPr>
        <w:ilvl w:val="1"/>
        <w:numId w:val="1"/>
      </w:numPr>
      <w:tabs>
        <w:tab w:val="left" w:pos="993"/>
      </w:tabs>
      <w:spacing w:after="120"/>
    </w:pPr>
    <w:rPr>
      <w:szCs w:val="26"/>
    </w:rPr>
  </w:style>
  <w:style w:type="paragraph" w:styleId="TableofFigures">
    <w:name w:val="table of figures"/>
    <w:basedOn w:val="Normal"/>
    <w:next w:val="Normal"/>
    <w:uiPriority w:val="99"/>
    <w:rsid w:val="00951560"/>
  </w:style>
  <w:style w:type="paragraph" w:customStyle="1" w:styleId="Binhthuong">
    <w:name w:val="Binh thuong"/>
    <w:basedOn w:val="Normal"/>
    <w:link w:val="BinhthuongChar"/>
    <w:rsid w:val="00951560"/>
    <w:pPr>
      <w:spacing w:line="360" w:lineRule="auto"/>
      <w:ind w:firstLine="720"/>
    </w:pPr>
    <w:rPr>
      <w:rFonts w:eastAsia="MS Mincho"/>
      <w:sz w:val="28"/>
      <w:szCs w:val="28"/>
      <w:lang w:val="x-none"/>
    </w:rPr>
  </w:style>
  <w:style w:type="character" w:customStyle="1" w:styleId="BinhthuongChar">
    <w:name w:val="Binh thuong Char"/>
    <w:link w:val="Binhthuong"/>
    <w:rsid w:val="00951560"/>
    <w:rPr>
      <w:rFonts w:eastAsia="MS Mincho" w:cs="Times New Roman"/>
      <w:sz w:val="28"/>
      <w:szCs w:val="28"/>
      <w:lang w:val="x-none"/>
    </w:rPr>
  </w:style>
  <w:style w:type="paragraph" w:styleId="HTMLPreformatted">
    <w:name w:val="HTML Preformatted"/>
    <w:basedOn w:val="Normal"/>
    <w:link w:val="HTMLPreformattedChar"/>
    <w:uiPriority w:val="99"/>
    <w:unhideWhenUsed/>
    <w:rsid w:val="0095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951560"/>
    <w:rPr>
      <w:rFonts w:ascii="Courier New" w:eastAsia="Times New Roman" w:hAnsi="Courier New" w:cs="Courier New"/>
      <w:sz w:val="20"/>
      <w:szCs w:val="20"/>
    </w:rPr>
  </w:style>
  <w:style w:type="character" w:customStyle="1" w:styleId="texhtml">
    <w:name w:val="texhtml"/>
    <w:rsid w:val="00951560"/>
  </w:style>
  <w:style w:type="paragraph" w:styleId="TOC6">
    <w:name w:val="toc 6"/>
    <w:basedOn w:val="Normal"/>
    <w:next w:val="Normal"/>
    <w:autoRedefine/>
    <w:uiPriority w:val="39"/>
    <w:rsid w:val="00951560"/>
    <w:pPr>
      <w:ind w:left="1200"/>
    </w:pPr>
    <w:rPr>
      <w:rFonts w:asciiTheme="minorHAnsi" w:hAnsiTheme="minorHAnsi" w:cstheme="minorHAnsi"/>
      <w:sz w:val="18"/>
      <w:szCs w:val="18"/>
    </w:rPr>
  </w:style>
  <w:style w:type="paragraph" w:customStyle="1" w:styleId="StyleLeft035">
    <w:name w:val="Style Left:  0.35&quot;"/>
    <w:basedOn w:val="Normal"/>
    <w:rsid w:val="00951560"/>
    <w:rPr>
      <w:rFonts w:ascii="Arial" w:hAnsi="Arial"/>
      <w:szCs w:val="20"/>
    </w:rPr>
  </w:style>
  <w:style w:type="character" w:customStyle="1" w:styleId="mn">
    <w:name w:val="mn"/>
    <w:rsid w:val="00951560"/>
  </w:style>
  <w:style w:type="character" w:customStyle="1" w:styleId="mo">
    <w:name w:val="mo"/>
    <w:rsid w:val="00951560"/>
  </w:style>
  <w:style w:type="character" w:customStyle="1" w:styleId="WW-Absatz-Standardschriftart1111111">
    <w:name w:val="WW-Absatz-Standardschriftart1111111"/>
    <w:rsid w:val="00951560"/>
  </w:style>
  <w:style w:type="character" w:customStyle="1" w:styleId="UnresolvedMention1">
    <w:name w:val="Unresolved Mention1"/>
    <w:uiPriority w:val="99"/>
    <w:semiHidden/>
    <w:unhideWhenUsed/>
    <w:rsid w:val="00951560"/>
    <w:rPr>
      <w:color w:val="605E5C"/>
      <w:shd w:val="clear" w:color="auto" w:fill="E1DFDD"/>
    </w:rPr>
  </w:style>
  <w:style w:type="character" w:styleId="CommentReference">
    <w:name w:val="annotation reference"/>
    <w:rsid w:val="00951560"/>
    <w:rPr>
      <w:sz w:val="16"/>
      <w:szCs w:val="16"/>
    </w:rPr>
  </w:style>
  <w:style w:type="paragraph" w:styleId="CommentText">
    <w:name w:val="annotation text"/>
    <w:basedOn w:val="Normal"/>
    <w:link w:val="CommentTextChar"/>
    <w:rsid w:val="00951560"/>
    <w:rPr>
      <w:sz w:val="20"/>
      <w:szCs w:val="20"/>
    </w:rPr>
  </w:style>
  <w:style w:type="character" w:customStyle="1" w:styleId="CommentTextChar">
    <w:name w:val="Comment Text Char"/>
    <w:basedOn w:val="DefaultParagraphFont"/>
    <w:link w:val="CommentText"/>
    <w:rsid w:val="00951560"/>
    <w:rPr>
      <w:rFonts w:eastAsia="Times New Roman" w:cs="Times New Roman"/>
      <w:sz w:val="20"/>
      <w:szCs w:val="20"/>
    </w:rPr>
  </w:style>
  <w:style w:type="paragraph" w:styleId="CommentSubject">
    <w:name w:val="annotation subject"/>
    <w:basedOn w:val="CommentText"/>
    <w:next w:val="CommentText"/>
    <w:link w:val="CommentSubjectChar"/>
    <w:uiPriority w:val="99"/>
    <w:rsid w:val="00951560"/>
    <w:rPr>
      <w:b/>
      <w:bCs/>
    </w:rPr>
  </w:style>
  <w:style w:type="character" w:customStyle="1" w:styleId="CommentSubjectChar">
    <w:name w:val="Comment Subject Char"/>
    <w:link w:val="CommentSubject"/>
    <w:uiPriority w:val="99"/>
    <w:rsid w:val="00951560"/>
    <w:rPr>
      <w:rFonts w:eastAsia="Times New Roman" w:cs="Times New Roman"/>
      <w:b/>
      <w:bCs/>
      <w:sz w:val="20"/>
      <w:szCs w:val="20"/>
    </w:rPr>
  </w:style>
  <w:style w:type="character" w:customStyle="1" w:styleId="tlid-translation">
    <w:name w:val="tlid-translation"/>
    <w:rsid w:val="00951560"/>
  </w:style>
  <w:style w:type="character" w:styleId="HTMLCode">
    <w:name w:val="HTML Code"/>
    <w:basedOn w:val="DefaultParagraphFont"/>
    <w:uiPriority w:val="99"/>
    <w:rsid w:val="0095156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951560"/>
    <w:rPr>
      <w:color w:val="605E5C"/>
      <w:shd w:val="clear" w:color="auto" w:fill="E1DFDD"/>
    </w:rPr>
  </w:style>
  <w:style w:type="paragraph" w:styleId="TOC5">
    <w:name w:val="toc 5"/>
    <w:basedOn w:val="Normal"/>
    <w:next w:val="Normal"/>
    <w:autoRedefine/>
    <w:uiPriority w:val="39"/>
    <w:rsid w:val="00951560"/>
    <w:pPr>
      <w:ind w:left="960"/>
    </w:pPr>
    <w:rPr>
      <w:rFonts w:asciiTheme="minorHAnsi" w:hAnsiTheme="minorHAnsi" w:cstheme="minorHAnsi"/>
      <w:sz w:val="18"/>
      <w:szCs w:val="18"/>
    </w:rPr>
  </w:style>
  <w:style w:type="paragraph" w:styleId="TOC7">
    <w:name w:val="toc 7"/>
    <w:basedOn w:val="Normal"/>
    <w:next w:val="Normal"/>
    <w:autoRedefine/>
    <w:uiPriority w:val="39"/>
    <w:rsid w:val="00951560"/>
    <w:pPr>
      <w:ind w:left="1440"/>
    </w:pPr>
    <w:rPr>
      <w:rFonts w:asciiTheme="minorHAnsi" w:hAnsiTheme="minorHAnsi" w:cstheme="minorHAnsi"/>
      <w:sz w:val="18"/>
      <w:szCs w:val="18"/>
    </w:rPr>
  </w:style>
  <w:style w:type="paragraph" w:styleId="TOC8">
    <w:name w:val="toc 8"/>
    <w:basedOn w:val="Normal"/>
    <w:next w:val="Normal"/>
    <w:autoRedefine/>
    <w:uiPriority w:val="39"/>
    <w:rsid w:val="00951560"/>
    <w:pPr>
      <w:ind w:left="1680"/>
    </w:pPr>
    <w:rPr>
      <w:rFonts w:asciiTheme="minorHAnsi" w:hAnsiTheme="minorHAnsi" w:cstheme="minorHAnsi"/>
      <w:sz w:val="18"/>
      <w:szCs w:val="18"/>
    </w:rPr>
  </w:style>
  <w:style w:type="paragraph" w:styleId="TOC9">
    <w:name w:val="toc 9"/>
    <w:basedOn w:val="Normal"/>
    <w:next w:val="Normal"/>
    <w:autoRedefine/>
    <w:uiPriority w:val="39"/>
    <w:rsid w:val="00951560"/>
    <w:pPr>
      <w:ind w:left="1920"/>
    </w:pPr>
    <w:rPr>
      <w:rFonts w:asciiTheme="minorHAnsi" w:hAnsiTheme="minorHAnsi" w:cstheme="minorHAnsi"/>
      <w:sz w:val="18"/>
      <w:szCs w:val="18"/>
    </w:rPr>
  </w:style>
  <w:style w:type="paragraph" w:customStyle="1" w:styleId="body-text">
    <w:name w:val="body-text"/>
    <w:basedOn w:val="Normal"/>
    <w:rsid w:val="00951560"/>
    <w:pPr>
      <w:spacing w:before="100" w:beforeAutospacing="1" w:after="100" w:afterAutospacing="1"/>
    </w:pPr>
  </w:style>
  <w:style w:type="paragraph" w:customStyle="1" w:styleId="Level1">
    <w:name w:val="Level1"/>
    <w:basedOn w:val="ListParagraph"/>
    <w:qFormat/>
    <w:rsid w:val="00951560"/>
    <w:pPr>
      <w:numPr>
        <w:ilvl w:val="1"/>
        <w:numId w:val="4"/>
      </w:numPr>
      <w:spacing w:before="480" w:after="0"/>
    </w:pPr>
    <w:rPr>
      <w:rFonts w:ascii="Times New Roman" w:eastAsiaTheme="minorHAnsi" w:hAnsi="Times New Roman"/>
      <w:b/>
      <w:noProof/>
      <w:kern w:val="2"/>
      <w:sz w:val="28"/>
      <w:szCs w:val="28"/>
      <w:lang w:val="vi-VN"/>
    </w:rPr>
  </w:style>
  <w:style w:type="paragraph" w:customStyle="1" w:styleId="Level2">
    <w:name w:val="Level2"/>
    <w:basedOn w:val="ListParagraph"/>
    <w:qFormat/>
    <w:rsid w:val="00951560"/>
    <w:pPr>
      <w:numPr>
        <w:ilvl w:val="2"/>
        <w:numId w:val="4"/>
      </w:numPr>
      <w:spacing w:after="0"/>
    </w:pPr>
    <w:rPr>
      <w:rFonts w:ascii="Times New Roman" w:eastAsiaTheme="minorHAnsi" w:hAnsi="Times New Roman"/>
      <w:b/>
      <w:noProof/>
      <w:kern w:val="2"/>
      <w:sz w:val="28"/>
      <w:szCs w:val="28"/>
      <w:lang w:val="vi-VN"/>
    </w:rPr>
  </w:style>
  <w:style w:type="paragraph" w:customStyle="1" w:styleId="Para">
    <w:name w:val="Para"/>
    <w:basedOn w:val="Normal"/>
    <w:qFormat/>
    <w:rsid w:val="00951560"/>
    <w:pPr>
      <w:spacing w:line="259" w:lineRule="auto"/>
      <w:ind w:firstLine="720"/>
    </w:pPr>
    <w:rPr>
      <w:rFonts w:eastAsiaTheme="minorHAnsi"/>
      <w:kern w:val="2"/>
      <w:sz w:val="28"/>
      <w:szCs w:val="28"/>
      <w:lang w:val="vi-VN"/>
    </w:rPr>
  </w:style>
  <w:style w:type="character" w:customStyle="1" w:styleId="ff3">
    <w:name w:val="ff3"/>
    <w:basedOn w:val="DefaultParagraphFont"/>
    <w:rsid w:val="00951560"/>
  </w:style>
  <w:style w:type="character" w:styleId="PlaceholderText">
    <w:name w:val="Placeholder Text"/>
    <w:basedOn w:val="DefaultParagraphFont"/>
    <w:uiPriority w:val="99"/>
    <w:semiHidden/>
    <w:rsid w:val="00951560"/>
    <w:rPr>
      <w:color w:val="808080"/>
    </w:rPr>
  </w:style>
  <w:style w:type="paragraph" w:customStyle="1" w:styleId="EndNoteBibliographyTitle">
    <w:name w:val="EndNote Bibliography Title"/>
    <w:basedOn w:val="Normal"/>
    <w:link w:val="EndNoteBibliographyTitleChar"/>
    <w:rsid w:val="00951560"/>
    <w:pPr>
      <w:jc w:val="center"/>
    </w:pPr>
    <w:rPr>
      <w:noProof/>
    </w:rPr>
  </w:style>
  <w:style w:type="character" w:customStyle="1" w:styleId="EndNoteBibliographyTitleChar">
    <w:name w:val="EndNote Bibliography Title Char"/>
    <w:basedOn w:val="StyleJustifiedFirstline127cmBefore6ptAfter6ptChar"/>
    <w:link w:val="EndNoteBibliographyTitle"/>
    <w:rsid w:val="00951560"/>
    <w:rPr>
      <w:rFonts w:eastAsia="Times New Roman" w:cs="Times New Roman"/>
      <w:noProof/>
      <w:sz w:val="26"/>
      <w:szCs w:val="24"/>
    </w:rPr>
  </w:style>
  <w:style w:type="paragraph" w:customStyle="1" w:styleId="EndNoteBibliography">
    <w:name w:val="EndNote Bibliography"/>
    <w:basedOn w:val="Normal"/>
    <w:link w:val="EndNoteBibliographyChar"/>
    <w:rsid w:val="00951560"/>
    <w:pPr>
      <w:spacing w:line="240" w:lineRule="auto"/>
    </w:pPr>
    <w:rPr>
      <w:noProof/>
    </w:rPr>
  </w:style>
  <w:style w:type="character" w:customStyle="1" w:styleId="EndNoteBibliographyChar">
    <w:name w:val="EndNote Bibliography Char"/>
    <w:basedOn w:val="StyleJustifiedFirstline127cmBefore6ptAfter6ptChar"/>
    <w:link w:val="EndNoteBibliography"/>
    <w:rsid w:val="00951560"/>
    <w:rPr>
      <w:rFonts w:eastAsia="Times New Roman" w:cs="Times New Roman"/>
      <w:noProof/>
      <w:sz w:val="26"/>
      <w:szCs w:val="24"/>
    </w:rPr>
  </w:style>
  <w:style w:type="character" w:customStyle="1" w:styleId="UnresolvedMention3">
    <w:name w:val="Unresolved Mention3"/>
    <w:basedOn w:val="DefaultParagraphFont"/>
    <w:uiPriority w:val="99"/>
    <w:semiHidden/>
    <w:unhideWhenUsed/>
    <w:rsid w:val="00951560"/>
    <w:rPr>
      <w:color w:val="605E5C"/>
      <w:shd w:val="clear" w:color="auto" w:fill="E1DFDD"/>
    </w:rPr>
  </w:style>
  <w:style w:type="character" w:customStyle="1" w:styleId="UnresolvedMention4">
    <w:name w:val="Unresolved Mention4"/>
    <w:basedOn w:val="DefaultParagraphFont"/>
    <w:uiPriority w:val="99"/>
    <w:semiHidden/>
    <w:unhideWhenUsed/>
    <w:rsid w:val="00951560"/>
    <w:rPr>
      <w:color w:val="605E5C"/>
      <w:shd w:val="clear" w:color="auto" w:fill="E1DFDD"/>
    </w:rPr>
  </w:style>
  <w:style w:type="paragraph" w:customStyle="1" w:styleId="EndNoteCategoryHeading">
    <w:name w:val="EndNote Category Heading"/>
    <w:basedOn w:val="Normal"/>
    <w:link w:val="EndNoteCategoryHeadingChar"/>
    <w:rsid w:val="00951560"/>
    <w:pPr>
      <w:spacing w:after="120"/>
      <w:jc w:val="left"/>
    </w:pPr>
  </w:style>
  <w:style w:type="character" w:customStyle="1" w:styleId="EndNoteCategoryHeadingChar">
    <w:name w:val="EndNote Category Heading Char"/>
    <w:basedOn w:val="DefaultParagraphFont"/>
    <w:link w:val="EndNoteCategoryHeading"/>
    <w:rsid w:val="00951560"/>
    <w:rPr>
      <w:rFonts w:eastAsia="Times New Roman" w:cs="Times New Roman"/>
      <w:sz w:val="26"/>
      <w:szCs w:val="24"/>
    </w:rPr>
  </w:style>
  <w:style w:type="paragraph" w:customStyle="1" w:styleId="EndNoteCategoryTitle">
    <w:name w:val="EndNote Category Title"/>
    <w:basedOn w:val="Normal"/>
    <w:link w:val="EndNoteCategoryTitleChar"/>
    <w:rsid w:val="00951560"/>
    <w:pPr>
      <w:spacing w:after="120"/>
      <w:jc w:val="center"/>
    </w:pPr>
  </w:style>
  <w:style w:type="character" w:customStyle="1" w:styleId="EndNoteCategoryTitleChar">
    <w:name w:val="EndNote Category Title Char"/>
    <w:basedOn w:val="DefaultParagraphFont"/>
    <w:link w:val="EndNoteCategoryTitle"/>
    <w:rsid w:val="00951560"/>
    <w:rPr>
      <w:rFonts w:eastAsia="Times New Roman" w:cs="Times New Roman"/>
      <w:sz w:val="26"/>
      <w:szCs w:val="24"/>
    </w:rPr>
  </w:style>
  <w:style w:type="character" w:customStyle="1" w:styleId="viiyi">
    <w:name w:val="viiyi"/>
    <w:basedOn w:val="DefaultParagraphFont"/>
    <w:rsid w:val="00951560"/>
  </w:style>
  <w:style w:type="character" w:customStyle="1" w:styleId="jlqj4b">
    <w:name w:val="jlqj4b"/>
    <w:basedOn w:val="DefaultParagraphFont"/>
    <w:rsid w:val="00951560"/>
  </w:style>
  <w:style w:type="paragraph" w:styleId="BodyText">
    <w:name w:val="Body Text"/>
    <w:basedOn w:val="Normal"/>
    <w:link w:val="BodyTextChar"/>
    <w:uiPriority w:val="1"/>
    <w:qFormat/>
    <w:rsid w:val="00951560"/>
    <w:pPr>
      <w:widowControl w:val="0"/>
      <w:autoSpaceDE w:val="0"/>
      <w:autoSpaceDN w:val="0"/>
      <w:spacing w:before="0" w:line="240" w:lineRule="auto"/>
      <w:ind w:left="121" w:firstLine="0"/>
      <w:jc w:val="left"/>
    </w:pPr>
    <w:rPr>
      <w:sz w:val="20"/>
      <w:szCs w:val="20"/>
    </w:rPr>
  </w:style>
  <w:style w:type="character" w:customStyle="1" w:styleId="BodyTextChar">
    <w:name w:val="Body Text Char"/>
    <w:basedOn w:val="DefaultParagraphFont"/>
    <w:link w:val="BodyText"/>
    <w:uiPriority w:val="1"/>
    <w:rsid w:val="00951560"/>
    <w:rPr>
      <w:rFonts w:eastAsia="Times New Roman" w:cs="Times New Roman"/>
      <w:sz w:val="20"/>
      <w:szCs w:val="20"/>
    </w:rPr>
  </w:style>
  <w:style w:type="paragraph" w:customStyle="1" w:styleId="Text">
    <w:name w:val="Text"/>
    <w:rsid w:val="00951560"/>
    <w:pPr>
      <w:spacing w:after="60" w:line="240" w:lineRule="auto"/>
      <w:ind w:firstLine="284"/>
    </w:pPr>
    <w:rPr>
      <w:rFonts w:eastAsiaTheme="majorEastAsia" w:cstheme="majorBidi"/>
      <w:bCs/>
      <w:sz w:val="20"/>
    </w:rPr>
  </w:style>
  <w:style w:type="character" w:customStyle="1" w:styleId="UnresolvedMention5">
    <w:name w:val="Unresolved Mention5"/>
    <w:basedOn w:val="DefaultParagraphFont"/>
    <w:uiPriority w:val="99"/>
    <w:semiHidden/>
    <w:unhideWhenUsed/>
    <w:rsid w:val="00951560"/>
    <w:rPr>
      <w:color w:val="605E5C"/>
      <w:shd w:val="clear" w:color="auto" w:fill="E1DFDD"/>
    </w:rPr>
  </w:style>
  <w:style w:type="character" w:customStyle="1" w:styleId="UnresolvedMention6">
    <w:name w:val="Unresolved Mention6"/>
    <w:basedOn w:val="DefaultParagraphFont"/>
    <w:uiPriority w:val="99"/>
    <w:semiHidden/>
    <w:unhideWhenUsed/>
    <w:rsid w:val="00951560"/>
    <w:rPr>
      <w:color w:val="605E5C"/>
      <w:shd w:val="clear" w:color="auto" w:fill="E1DFDD"/>
    </w:rPr>
  </w:style>
  <w:style w:type="character" w:customStyle="1" w:styleId="UnresolvedMention7">
    <w:name w:val="Unresolved Mention7"/>
    <w:basedOn w:val="DefaultParagraphFont"/>
    <w:uiPriority w:val="99"/>
    <w:semiHidden/>
    <w:unhideWhenUsed/>
    <w:rsid w:val="00951560"/>
    <w:rPr>
      <w:color w:val="605E5C"/>
      <w:shd w:val="clear" w:color="auto" w:fill="E1DFDD"/>
    </w:rPr>
  </w:style>
  <w:style w:type="character" w:customStyle="1" w:styleId="hgkelc">
    <w:name w:val="hgkelc"/>
    <w:basedOn w:val="DefaultParagraphFont"/>
    <w:rsid w:val="00951560"/>
  </w:style>
  <w:style w:type="character" w:styleId="EndnoteReference">
    <w:name w:val="endnote reference"/>
    <w:basedOn w:val="DefaultParagraphFont"/>
    <w:rsid w:val="00951560"/>
    <w:rPr>
      <w:vertAlign w:val="superscript"/>
    </w:rPr>
  </w:style>
  <w:style w:type="character" w:customStyle="1" w:styleId="UnresolvedMention8">
    <w:name w:val="Unresolved Mention8"/>
    <w:basedOn w:val="DefaultParagraphFont"/>
    <w:uiPriority w:val="99"/>
    <w:semiHidden/>
    <w:unhideWhenUsed/>
    <w:rsid w:val="00951560"/>
    <w:rPr>
      <w:color w:val="605E5C"/>
      <w:shd w:val="clear" w:color="auto" w:fill="E1DFDD"/>
    </w:rPr>
  </w:style>
  <w:style w:type="paragraph" w:customStyle="1" w:styleId="TableParagraph">
    <w:name w:val="Table Paragraph"/>
    <w:basedOn w:val="Normal"/>
    <w:uiPriority w:val="1"/>
    <w:qFormat/>
    <w:rsid w:val="00951560"/>
    <w:pPr>
      <w:widowControl w:val="0"/>
      <w:autoSpaceDE w:val="0"/>
      <w:autoSpaceDN w:val="0"/>
      <w:spacing w:before="22" w:line="240" w:lineRule="auto"/>
      <w:ind w:firstLine="0"/>
      <w:jc w:val="left"/>
    </w:pPr>
    <w:rPr>
      <w:sz w:val="22"/>
      <w:szCs w:val="22"/>
    </w:rPr>
  </w:style>
  <w:style w:type="character" w:customStyle="1" w:styleId="UnresolvedMention9">
    <w:name w:val="Unresolved Mention9"/>
    <w:basedOn w:val="DefaultParagraphFont"/>
    <w:uiPriority w:val="99"/>
    <w:semiHidden/>
    <w:unhideWhenUsed/>
    <w:rsid w:val="00951560"/>
    <w:rPr>
      <w:color w:val="605E5C"/>
      <w:shd w:val="clear" w:color="auto" w:fill="E1DFDD"/>
    </w:rPr>
  </w:style>
  <w:style w:type="paragraph" w:customStyle="1" w:styleId="Noidung">
    <w:name w:val="Noi dung"/>
    <w:basedOn w:val="Normal"/>
    <w:link w:val="NoidungChar"/>
    <w:rsid w:val="00951560"/>
    <w:pPr>
      <w:spacing w:line="360" w:lineRule="auto"/>
      <w:ind w:firstLine="720"/>
    </w:pPr>
    <w:rPr>
      <w:szCs w:val="20"/>
    </w:rPr>
  </w:style>
  <w:style w:type="character" w:customStyle="1" w:styleId="NoidungChar">
    <w:name w:val="Noi dung Char"/>
    <w:basedOn w:val="DefaultParagraphFont"/>
    <w:link w:val="Noidung"/>
    <w:rsid w:val="00951560"/>
    <w:rPr>
      <w:rFonts w:eastAsia="Times New Roman" w:cs="Times New Roman"/>
      <w:sz w:val="26"/>
      <w:szCs w:val="20"/>
    </w:rPr>
  </w:style>
  <w:style w:type="paragraph" w:customStyle="1" w:styleId="programcode">
    <w:name w:val="programcode"/>
    <w:basedOn w:val="Normal"/>
    <w:rsid w:val="0095156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ind w:firstLine="0"/>
      <w:contextualSpacing/>
      <w:jc w:val="left"/>
      <w:textAlignment w:val="baseline"/>
    </w:pPr>
    <w:rPr>
      <w:rFonts w:ascii="Courier" w:hAnsi="Courier"/>
      <w:sz w:val="20"/>
      <w:szCs w:val="20"/>
    </w:rPr>
  </w:style>
  <w:style w:type="character" w:customStyle="1" w:styleId="UnresolvedMention10">
    <w:name w:val="Unresolved Mention10"/>
    <w:basedOn w:val="DefaultParagraphFont"/>
    <w:uiPriority w:val="99"/>
    <w:semiHidden/>
    <w:unhideWhenUsed/>
    <w:rsid w:val="00951560"/>
    <w:rPr>
      <w:color w:val="605E5C"/>
      <w:shd w:val="clear" w:color="auto" w:fill="E1DFDD"/>
    </w:rPr>
  </w:style>
  <w:style w:type="paragraph" w:customStyle="1" w:styleId="p1a">
    <w:name w:val="p1a"/>
    <w:basedOn w:val="Normal"/>
    <w:next w:val="Normal"/>
    <w:rsid w:val="00951560"/>
    <w:pPr>
      <w:overflowPunct w:val="0"/>
      <w:autoSpaceDE w:val="0"/>
      <w:autoSpaceDN w:val="0"/>
      <w:adjustRightInd w:val="0"/>
      <w:spacing w:before="0" w:line="240" w:lineRule="atLeast"/>
      <w:ind w:firstLine="0"/>
      <w:textAlignment w:val="baseline"/>
    </w:pPr>
    <w:rPr>
      <w:sz w:val="20"/>
      <w:szCs w:val="20"/>
    </w:rPr>
  </w:style>
  <w:style w:type="character" w:customStyle="1" w:styleId="UnresolvedMention11">
    <w:name w:val="Unresolved Mention11"/>
    <w:basedOn w:val="DefaultParagraphFont"/>
    <w:uiPriority w:val="99"/>
    <w:semiHidden/>
    <w:unhideWhenUsed/>
    <w:rsid w:val="00951560"/>
    <w:rPr>
      <w:color w:val="605E5C"/>
      <w:shd w:val="clear" w:color="auto" w:fill="E1DFDD"/>
    </w:rPr>
  </w:style>
  <w:style w:type="paragraph" w:customStyle="1" w:styleId="TableTitle">
    <w:name w:val="Table Title"/>
    <w:basedOn w:val="Normal"/>
    <w:rsid w:val="00951560"/>
    <w:pPr>
      <w:spacing w:after="60" w:line="240" w:lineRule="auto"/>
      <w:ind w:left="714" w:hanging="714"/>
    </w:pPr>
    <w:rPr>
      <w:rFonts w:eastAsiaTheme="minorHAnsi" w:cstheme="minorBidi"/>
      <w:b/>
      <w:sz w:val="20"/>
      <w:szCs w:val="22"/>
    </w:rPr>
  </w:style>
  <w:style w:type="table" w:styleId="GridTable6Colorful-Accent5">
    <w:name w:val="Grid Table 6 Colorful Accent 5"/>
    <w:basedOn w:val="TableNormal"/>
    <w:uiPriority w:val="51"/>
    <w:rsid w:val="00951560"/>
    <w:pPr>
      <w:spacing w:line="240" w:lineRule="auto"/>
    </w:pPr>
    <w:rPr>
      <w:rFonts w:asciiTheme="minorHAnsi" w:hAnsiTheme="minorHAnsi"/>
      <w:color w:val="2E74B5" w:themeColor="accent5" w:themeShade="BF"/>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nresolvedMention12">
    <w:name w:val="Unresolved Mention12"/>
    <w:basedOn w:val="DefaultParagraphFont"/>
    <w:uiPriority w:val="99"/>
    <w:semiHidden/>
    <w:unhideWhenUsed/>
    <w:rsid w:val="00951560"/>
    <w:rPr>
      <w:color w:val="605E5C"/>
      <w:shd w:val="clear" w:color="auto" w:fill="E1DFDD"/>
    </w:rPr>
  </w:style>
  <w:style w:type="paragraph" w:customStyle="1" w:styleId="tablecaption">
    <w:name w:val="tablecaption"/>
    <w:basedOn w:val="Normal"/>
    <w:next w:val="Normal"/>
    <w:rsid w:val="00951560"/>
    <w:pPr>
      <w:keepNext/>
      <w:keepLines/>
      <w:overflowPunct w:val="0"/>
      <w:autoSpaceDE w:val="0"/>
      <w:autoSpaceDN w:val="0"/>
      <w:adjustRightInd w:val="0"/>
      <w:spacing w:before="240" w:after="120" w:line="220" w:lineRule="atLeast"/>
      <w:ind w:firstLine="0"/>
      <w:jc w:val="center"/>
      <w:textAlignment w:val="baseline"/>
    </w:pPr>
    <w:rPr>
      <w:sz w:val="18"/>
      <w:szCs w:val="20"/>
    </w:rPr>
  </w:style>
  <w:style w:type="character" w:customStyle="1" w:styleId="fontstyle01">
    <w:name w:val="fontstyle01"/>
    <w:rsid w:val="00951560"/>
    <w:rPr>
      <w:rFonts w:ascii="TimesNewRomanPSMT" w:hAnsi="TimesNewRomanPSMT" w:hint="default"/>
      <w:b w:val="0"/>
      <w:bCs w:val="0"/>
      <w:i w:val="0"/>
      <w:iCs w:val="0"/>
      <w:color w:val="000000"/>
      <w:sz w:val="26"/>
      <w:szCs w:val="26"/>
    </w:rPr>
  </w:style>
  <w:style w:type="character" w:customStyle="1" w:styleId="UnresolvedMention13">
    <w:name w:val="Unresolved Mention13"/>
    <w:basedOn w:val="DefaultParagraphFont"/>
    <w:uiPriority w:val="99"/>
    <w:semiHidden/>
    <w:unhideWhenUsed/>
    <w:rsid w:val="00951560"/>
    <w:rPr>
      <w:color w:val="605E5C"/>
      <w:shd w:val="clear" w:color="auto" w:fill="E1DFDD"/>
    </w:rPr>
  </w:style>
  <w:style w:type="character" w:customStyle="1" w:styleId="UnresolvedMention14">
    <w:name w:val="Unresolved Mention14"/>
    <w:basedOn w:val="DefaultParagraphFont"/>
    <w:uiPriority w:val="99"/>
    <w:semiHidden/>
    <w:unhideWhenUsed/>
    <w:rsid w:val="00951560"/>
    <w:rPr>
      <w:color w:val="605E5C"/>
      <w:shd w:val="clear" w:color="auto" w:fill="E1DFDD"/>
    </w:rPr>
  </w:style>
  <w:style w:type="character" w:customStyle="1" w:styleId="UnresolvedMention15">
    <w:name w:val="Unresolved Mention15"/>
    <w:basedOn w:val="DefaultParagraphFont"/>
    <w:uiPriority w:val="99"/>
    <w:semiHidden/>
    <w:unhideWhenUsed/>
    <w:rsid w:val="00951560"/>
    <w:rPr>
      <w:color w:val="605E5C"/>
      <w:shd w:val="clear" w:color="auto" w:fill="E1DFDD"/>
    </w:rPr>
  </w:style>
  <w:style w:type="character" w:customStyle="1" w:styleId="UnresolvedMention16">
    <w:name w:val="Unresolved Mention16"/>
    <w:basedOn w:val="DefaultParagraphFont"/>
    <w:uiPriority w:val="99"/>
    <w:semiHidden/>
    <w:unhideWhenUsed/>
    <w:rsid w:val="00951560"/>
    <w:rPr>
      <w:color w:val="605E5C"/>
      <w:shd w:val="clear" w:color="auto" w:fill="E1DFDD"/>
    </w:rPr>
  </w:style>
  <w:style w:type="character" w:customStyle="1" w:styleId="acopre">
    <w:name w:val="acopre"/>
    <w:basedOn w:val="DefaultParagraphFont"/>
    <w:rsid w:val="00951560"/>
  </w:style>
  <w:style w:type="character" w:customStyle="1" w:styleId="UnresolvedMention17">
    <w:name w:val="Unresolved Mention17"/>
    <w:basedOn w:val="DefaultParagraphFont"/>
    <w:uiPriority w:val="99"/>
    <w:semiHidden/>
    <w:unhideWhenUsed/>
    <w:rsid w:val="00951560"/>
    <w:rPr>
      <w:color w:val="605E5C"/>
      <w:shd w:val="clear" w:color="auto" w:fill="E1DFDD"/>
    </w:rPr>
  </w:style>
  <w:style w:type="character" w:customStyle="1" w:styleId="UnresolvedMention18">
    <w:name w:val="Unresolved Mention18"/>
    <w:basedOn w:val="DefaultParagraphFont"/>
    <w:uiPriority w:val="99"/>
    <w:semiHidden/>
    <w:unhideWhenUsed/>
    <w:rsid w:val="00951560"/>
    <w:rPr>
      <w:color w:val="605E5C"/>
      <w:shd w:val="clear" w:color="auto" w:fill="E1DFDD"/>
    </w:rPr>
  </w:style>
  <w:style w:type="character" w:customStyle="1" w:styleId="UnresolvedMention19">
    <w:name w:val="Unresolved Mention19"/>
    <w:basedOn w:val="DefaultParagraphFont"/>
    <w:uiPriority w:val="99"/>
    <w:semiHidden/>
    <w:unhideWhenUsed/>
    <w:rsid w:val="00951560"/>
    <w:rPr>
      <w:color w:val="605E5C"/>
      <w:shd w:val="clear" w:color="auto" w:fill="E1DFDD"/>
    </w:rPr>
  </w:style>
  <w:style w:type="character" w:customStyle="1" w:styleId="UnresolvedMention20">
    <w:name w:val="Unresolved Mention20"/>
    <w:basedOn w:val="DefaultParagraphFont"/>
    <w:uiPriority w:val="99"/>
    <w:semiHidden/>
    <w:unhideWhenUsed/>
    <w:rsid w:val="00951560"/>
    <w:rPr>
      <w:color w:val="605E5C"/>
      <w:shd w:val="clear" w:color="auto" w:fill="E1DFDD"/>
    </w:rPr>
  </w:style>
  <w:style w:type="character" w:customStyle="1" w:styleId="UnresolvedMention21">
    <w:name w:val="Unresolved Mention21"/>
    <w:basedOn w:val="DefaultParagraphFont"/>
    <w:uiPriority w:val="99"/>
    <w:semiHidden/>
    <w:unhideWhenUsed/>
    <w:rsid w:val="00951560"/>
    <w:rPr>
      <w:color w:val="605E5C"/>
      <w:shd w:val="clear" w:color="auto" w:fill="E1DFDD"/>
    </w:rPr>
  </w:style>
  <w:style w:type="character" w:customStyle="1" w:styleId="UnresolvedMention22">
    <w:name w:val="Unresolved Mention22"/>
    <w:basedOn w:val="DefaultParagraphFont"/>
    <w:uiPriority w:val="99"/>
    <w:semiHidden/>
    <w:unhideWhenUsed/>
    <w:rsid w:val="00951560"/>
    <w:rPr>
      <w:color w:val="605E5C"/>
      <w:shd w:val="clear" w:color="auto" w:fill="E1DFDD"/>
    </w:rPr>
  </w:style>
  <w:style w:type="paragraph" w:customStyle="1" w:styleId="Chng">
    <w:name w:val="Chương"/>
    <w:basedOn w:val="Normal"/>
    <w:qFormat/>
    <w:rsid w:val="00951560"/>
    <w:pPr>
      <w:widowControl w:val="0"/>
      <w:tabs>
        <w:tab w:val="num" w:pos="720"/>
        <w:tab w:val="left" w:pos="1701"/>
      </w:tabs>
      <w:spacing w:before="0" w:after="240"/>
      <w:ind w:left="720" w:hanging="720"/>
      <w:outlineLvl w:val="0"/>
    </w:pPr>
    <w:rPr>
      <w:rFonts w:eastAsiaTheme="majorEastAsia" w:cstheme="majorBidi"/>
      <w:b/>
      <w:sz w:val="28"/>
      <w:szCs w:val="32"/>
    </w:rPr>
  </w:style>
  <w:style w:type="paragraph" w:customStyle="1" w:styleId="cap4">
    <w:name w:val="cap4"/>
    <w:basedOn w:val="Chng"/>
    <w:qFormat/>
    <w:rsid w:val="00951560"/>
    <w:pPr>
      <w:numPr>
        <w:ilvl w:val="3"/>
      </w:numPr>
      <w:tabs>
        <w:tab w:val="num" w:pos="720"/>
        <w:tab w:val="num" w:pos="851"/>
      </w:tabs>
      <w:spacing w:before="240" w:after="120" w:line="360" w:lineRule="auto"/>
      <w:ind w:left="720" w:hanging="720"/>
      <w:outlineLvl w:val="2"/>
    </w:pPr>
    <w:rPr>
      <w:rFonts w:cs="Times New Roman"/>
      <w:b w:val="0"/>
      <w:i/>
      <w:sz w:val="26"/>
      <w:szCs w:val="26"/>
    </w:rPr>
  </w:style>
  <w:style w:type="paragraph" w:customStyle="1" w:styleId="cap3">
    <w:name w:val="cap3"/>
    <w:basedOn w:val="Chng"/>
    <w:qFormat/>
    <w:rsid w:val="00951560"/>
    <w:pPr>
      <w:numPr>
        <w:ilvl w:val="2"/>
      </w:numPr>
      <w:tabs>
        <w:tab w:val="num" w:pos="720"/>
      </w:tabs>
      <w:spacing w:before="240"/>
      <w:ind w:left="850" w:hanging="850"/>
      <w:outlineLvl w:val="1"/>
    </w:pPr>
    <w:rPr>
      <w:rFonts w:ascii="Times New Roman Bold" w:hAnsi="Times New Roman Bold" w:cs="Times New Roman"/>
    </w:rPr>
  </w:style>
  <w:style w:type="paragraph" w:customStyle="1" w:styleId="cap2">
    <w:name w:val="cap2"/>
    <w:basedOn w:val="Chng"/>
    <w:qFormat/>
    <w:rsid w:val="00951560"/>
    <w:pPr>
      <w:numPr>
        <w:ilvl w:val="1"/>
      </w:numPr>
      <w:tabs>
        <w:tab w:val="num" w:pos="720"/>
      </w:tabs>
      <w:spacing w:before="240"/>
      <w:ind w:left="850" w:hanging="850"/>
    </w:pPr>
    <w:rPr>
      <w:rFonts w:cs="Times New Roman"/>
      <w:lang w:val="pt-BR"/>
    </w:rPr>
  </w:style>
  <w:style w:type="paragraph" w:customStyle="1" w:styleId="onvn">
    <w:name w:val="Đoạn văn"/>
    <w:basedOn w:val="Normal"/>
    <w:link w:val="onvnChar"/>
    <w:qFormat/>
    <w:rsid w:val="00951560"/>
    <w:pPr>
      <w:widowControl w:val="0"/>
      <w:spacing w:after="120"/>
      <w:ind w:firstLine="850"/>
    </w:pPr>
    <w:rPr>
      <w:rFonts w:eastAsiaTheme="minorEastAsia" w:cstheme="minorBidi"/>
      <w:szCs w:val="22"/>
    </w:rPr>
  </w:style>
  <w:style w:type="character" w:customStyle="1" w:styleId="onvnChar">
    <w:name w:val="Đoạn văn Char"/>
    <w:basedOn w:val="DefaultParagraphFont"/>
    <w:link w:val="onvn"/>
    <w:rsid w:val="00951560"/>
    <w:rPr>
      <w:rFonts w:eastAsiaTheme="minorEastAsia"/>
      <w:sz w:val="26"/>
    </w:rPr>
  </w:style>
  <w:style w:type="paragraph" w:customStyle="1" w:styleId="demuc">
    <w:name w:val="demuc"/>
    <w:basedOn w:val="Normal"/>
    <w:qFormat/>
    <w:rsid w:val="00951560"/>
    <w:pPr>
      <w:tabs>
        <w:tab w:val="num" w:pos="720"/>
      </w:tabs>
      <w:spacing w:after="120"/>
      <w:ind w:left="720" w:hanging="720"/>
      <w:contextualSpacing/>
    </w:pPr>
    <w:rPr>
      <w:b/>
      <w:i/>
      <w:szCs w:val="26"/>
      <w:lang w:val="pt-BR"/>
    </w:rPr>
  </w:style>
  <w:style w:type="paragraph" w:customStyle="1" w:styleId="Figure">
    <w:name w:val="Figure"/>
    <w:autoRedefine/>
    <w:qFormat/>
    <w:rsid w:val="00951560"/>
    <w:pPr>
      <w:tabs>
        <w:tab w:val="num" w:pos="720"/>
      </w:tabs>
      <w:spacing w:after="120" w:line="240" w:lineRule="auto"/>
      <w:ind w:firstLine="0"/>
      <w:jc w:val="center"/>
    </w:pPr>
    <w:rPr>
      <w:color w:val="000000" w:themeColor="text1"/>
      <w:lang w:val="pt-BR"/>
    </w:rPr>
  </w:style>
  <w:style w:type="character" w:customStyle="1" w:styleId="UnresolvedMention23">
    <w:name w:val="Unresolved Mention23"/>
    <w:basedOn w:val="DefaultParagraphFont"/>
    <w:uiPriority w:val="99"/>
    <w:semiHidden/>
    <w:unhideWhenUsed/>
    <w:rsid w:val="00951560"/>
    <w:rPr>
      <w:color w:val="605E5C"/>
      <w:shd w:val="clear" w:color="auto" w:fill="E1DFDD"/>
    </w:rPr>
  </w:style>
  <w:style w:type="character" w:customStyle="1" w:styleId="UnresolvedMention24">
    <w:name w:val="Unresolved Mention24"/>
    <w:basedOn w:val="DefaultParagraphFont"/>
    <w:uiPriority w:val="99"/>
    <w:semiHidden/>
    <w:unhideWhenUsed/>
    <w:rsid w:val="00951560"/>
    <w:rPr>
      <w:color w:val="605E5C"/>
      <w:shd w:val="clear" w:color="auto" w:fill="E1DFDD"/>
    </w:rPr>
  </w:style>
  <w:style w:type="character" w:customStyle="1" w:styleId="UnresolvedMention25">
    <w:name w:val="Unresolved Mention25"/>
    <w:basedOn w:val="DefaultParagraphFont"/>
    <w:uiPriority w:val="99"/>
    <w:semiHidden/>
    <w:unhideWhenUsed/>
    <w:rsid w:val="00951560"/>
    <w:rPr>
      <w:color w:val="605E5C"/>
      <w:shd w:val="clear" w:color="auto" w:fill="E1DFDD"/>
    </w:rPr>
  </w:style>
  <w:style w:type="character" w:customStyle="1" w:styleId="UnresolvedMention26">
    <w:name w:val="Unresolved Mention26"/>
    <w:basedOn w:val="DefaultParagraphFont"/>
    <w:uiPriority w:val="99"/>
    <w:semiHidden/>
    <w:unhideWhenUsed/>
    <w:rsid w:val="00951560"/>
    <w:rPr>
      <w:color w:val="605E5C"/>
      <w:shd w:val="clear" w:color="auto" w:fill="E1DFDD"/>
    </w:rPr>
  </w:style>
  <w:style w:type="character" w:customStyle="1" w:styleId="UnresolvedMention27">
    <w:name w:val="Unresolved Mention27"/>
    <w:basedOn w:val="DefaultParagraphFont"/>
    <w:uiPriority w:val="99"/>
    <w:semiHidden/>
    <w:unhideWhenUsed/>
    <w:rsid w:val="00951560"/>
    <w:rPr>
      <w:color w:val="605E5C"/>
      <w:shd w:val="clear" w:color="auto" w:fill="E1DFDD"/>
    </w:rPr>
  </w:style>
  <w:style w:type="character" w:customStyle="1" w:styleId="UnresolvedMention28">
    <w:name w:val="Unresolved Mention28"/>
    <w:basedOn w:val="DefaultParagraphFont"/>
    <w:uiPriority w:val="99"/>
    <w:semiHidden/>
    <w:unhideWhenUsed/>
    <w:rsid w:val="00951560"/>
    <w:rPr>
      <w:color w:val="605E5C"/>
      <w:shd w:val="clear" w:color="auto" w:fill="E1DFDD"/>
    </w:rPr>
  </w:style>
  <w:style w:type="character" w:customStyle="1" w:styleId="UnresolvedMention29">
    <w:name w:val="Unresolved Mention29"/>
    <w:basedOn w:val="DefaultParagraphFont"/>
    <w:uiPriority w:val="99"/>
    <w:semiHidden/>
    <w:unhideWhenUsed/>
    <w:rsid w:val="00951560"/>
    <w:rPr>
      <w:color w:val="605E5C"/>
      <w:shd w:val="clear" w:color="auto" w:fill="E1DFDD"/>
    </w:rPr>
  </w:style>
  <w:style w:type="character" w:customStyle="1" w:styleId="UnresolvedMention30">
    <w:name w:val="Unresolved Mention30"/>
    <w:basedOn w:val="DefaultParagraphFont"/>
    <w:uiPriority w:val="99"/>
    <w:semiHidden/>
    <w:unhideWhenUsed/>
    <w:rsid w:val="00951560"/>
    <w:rPr>
      <w:color w:val="605E5C"/>
      <w:shd w:val="clear" w:color="auto" w:fill="E1DFDD"/>
    </w:rPr>
  </w:style>
  <w:style w:type="character" w:customStyle="1" w:styleId="UnresolvedMention31">
    <w:name w:val="Unresolved Mention31"/>
    <w:basedOn w:val="DefaultParagraphFont"/>
    <w:uiPriority w:val="99"/>
    <w:semiHidden/>
    <w:unhideWhenUsed/>
    <w:rsid w:val="00951560"/>
    <w:rPr>
      <w:color w:val="605E5C"/>
      <w:shd w:val="clear" w:color="auto" w:fill="E1DFDD"/>
    </w:rPr>
  </w:style>
  <w:style w:type="character" w:customStyle="1" w:styleId="UnresolvedMention32">
    <w:name w:val="Unresolved Mention32"/>
    <w:basedOn w:val="DefaultParagraphFont"/>
    <w:uiPriority w:val="99"/>
    <w:semiHidden/>
    <w:unhideWhenUsed/>
    <w:rsid w:val="00951560"/>
    <w:rPr>
      <w:color w:val="605E5C"/>
      <w:shd w:val="clear" w:color="auto" w:fill="E1DFDD"/>
    </w:rPr>
  </w:style>
  <w:style w:type="character" w:customStyle="1" w:styleId="UnresolvedMention33">
    <w:name w:val="Unresolved Mention33"/>
    <w:basedOn w:val="DefaultParagraphFont"/>
    <w:uiPriority w:val="99"/>
    <w:semiHidden/>
    <w:unhideWhenUsed/>
    <w:rsid w:val="00951560"/>
    <w:rPr>
      <w:color w:val="605E5C"/>
      <w:shd w:val="clear" w:color="auto" w:fill="E1DFDD"/>
    </w:rPr>
  </w:style>
  <w:style w:type="character" w:customStyle="1" w:styleId="eqno">
    <w:name w:val="eqno"/>
    <w:basedOn w:val="DefaultParagraphFont"/>
    <w:rsid w:val="00951560"/>
  </w:style>
  <w:style w:type="character" w:customStyle="1" w:styleId="mi">
    <w:name w:val="mi"/>
    <w:basedOn w:val="DefaultParagraphFont"/>
    <w:rsid w:val="00951560"/>
  </w:style>
  <w:style w:type="character" w:customStyle="1" w:styleId="mjxassistivemathml">
    <w:name w:val="mjx_assistive_mathml"/>
    <w:basedOn w:val="DefaultParagraphFont"/>
    <w:rsid w:val="00951560"/>
  </w:style>
  <w:style w:type="character" w:customStyle="1" w:styleId="UnresolvedMention34">
    <w:name w:val="Unresolved Mention34"/>
    <w:basedOn w:val="DefaultParagraphFont"/>
    <w:uiPriority w:val="99"/>
    <w:semiHidden/>
    <w:unhideWhenUsed/>
    <w:rsid w:val="00951560"/>
    <w:rPr>
      <w:color w:val="605E5C"/>
      <w:shd w:val="clear" w:color="auto" w:fill="E1DFDD"/>
    </w:rPr>
  </w:style>
  <w:style w:type="character" w:customStyle="1" w:styleId="UnresolvedMention35">
    <w:name w:val="Unresolved Mention35"/>
    <w:basedOn w:val="DefaultParagraphFont"/>
    <w:uiPriority w:val="99"/>
    <w:semiHidden/>
    <w:unhideWhenUsed/>
    <w:rsid w:val="00951560"/>
    <w:rPr>
      <w:color w:val="605E5C"/>
      <w:shd w:val="clear" w:color="auto" w:fill="E1DFDD"/>
    </w:rPr>
  </w:style>
  <w:style w:type="character" w:customStyle="1" w:styleId="UnresolvedMention36">
    <w:name w:val="Unresolved Mention36"/>
    <w:basedOn w:val="DefaultParagraphFont"/>
    <w:uiPriority w:val="99"/>
    <w:semiHidden/>
    <w:unhideWhenUsed/>
    <w:rsid w:val="00951560"/>
    <w:rPr>
      <w:color w:val="605E5C"/>
      <w:shd w:val="clear" w:color="auto" w:fill="E1DFDD"/>
    </w:rPr>
  </w:style>
  <w:style w:type="paragraph" w:styleId="Bibliography">
    <w:name w:val="Bibliography"/>
    <w:basedOn w:val="Normal"/>
    <w:next w:val="Normal"/>
    <w:uiPriority w:val="37"/>
    <w:unhideWhenUsed/>
    <w:rsid w:val="00951560"/>
    <w:pPr>
      <w:tabs>
        <w:tab w:val="left" w:pos="504"/>
      </w:tabs>
      <w:spacing w:line="240" w:lineRule="auto"/>
      <w:ind w:left="504" w:hanging="504"/>
    </w:pPr>
  </w:style>
  <w:style w:type="paragraph" w:styleId="BlockText">
    <w:name w:val="Block Text"/>
    <w:basedOn w:val="Normal"/>
    <w:rsid w:val="009515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951560"/>
    <w:pPr>
      <w:spacing w:after="120" w:line="480" w:lineRule="auto"/>
    </w:pPr>
  </w:style>
  <w:style w:type="character" w:customStyle="1" w:styleId="BodyText2Char">
    <w:name w:val="Body Text 2 Char"/>
    <w:basedOn w:val="DefaultParagraphFont"/>
    <w:link w:val="BodyText2"/>
    <w:rsid w:val="00951560"/>
    <w:rPr>
      <w:rFonts w:eastAsia="Times New Roman" w:cs="Times New Roman"/>
      <w:sz w:val="26"/>
      <w:szCs w:val="24"/>
    </w:rPr>
  </w:style>
  <w:style w:type="paragraph" w:styleId="BodyText3">
    <w:name w:val="Body Text 3"/>
    <w:basedOn w:val="Normal"/>
    <w:link w:val="BodyText3Char"/>
    <w:rsid w:val="00951560"/>
    <w:pPr>
      <w:spacing w:after="120"/>
    </w:pPr>
    <w:rPr>
      <w:sz w:val="16"/>
      <w:szCs w:val="16"/>
    </w:rPr>
  </w:style>
  <w:style w:type="character" w:customStyle="1" w:styleId="BodyText3Char">
    <w:name w:val="Body Text 3 Char"/>
    <w:basedOn w:val="DefaultParagraphFont"/>
    <w:link w:val="BodyText3"/>
    <w:rsid w:val="00951560"/>
    <w:rPr>
      <w:rFonts w:eastAsia="Times New Roman" w:cs="Times New Roman"/>
      <w:sz w:val="16"/>
      <w:szCs w:val="16"/>
    </w:rPr>
  </w:style>
  <w:style w:type="paragraph" w:styleId="BodyTextFirstIndent">
    <w:name w:val="Body Text First Indent"/>
    <w:basedOn w:val="BodyText"/>
    <w:link w:val="BodyTextFirstIndentChar"/>
    <w:rsid w:val="00951560"/>
    <w:pPr>
      <w:widowControl/>
      <w:autoSpaceDE/>
      <w:autoSpaceDN/>
      <w:spacing w:before="120" w:line="288" w:lineRule="auto"/>
      <w:ind w:left="0" w:firstLine="360"/>
      <w:jc w:val="both"/>
    </w:pPr>
    <w:rPr>
      <w:sz w:val="26"/>
      <w:szCs w:val="24"/>
    </w:rPr>
  </w:style>
  <w:style w:type="character" w:customStyle="1" w:styleId="BodyTextFirstIndentChar">
    <w:name w:val="Body Text First Indent Char"/>
    <w:basedOn w:val="BodyTextChar"/>
    <w:link w:val="BodyTextFirstIndent"/>
    <w:rsid w:val="00951560"/>
    <w:rPr>
      <w:rFonts w:eastAsia="Times New Roman" w:cs="Times New Roman"/>
      <w:sz w:val="26"/>
      <w:szCs w:val="24"/>
    </w:rPr>
  </w:style>
  <w:style w:type="paragraph" w:styleId="BodyTextIndent">
    <w:name w:val="Body Text Indent"/>
    <w:basedOn w:val="Normal"/>
    <w:link w:val="BodyTextIndentChar"/>
    <w:rsid w:val="00951560"/>
    <w:pPr>
      <w:spacing w:after="120"/>
      <w:ind w:left="360"/>
    </w:pPr>
  </w:style>
  <w:style w:type="character" w:customStyle="1" w:styleId="BodyTextIndentChar">
    <w:name w:val="Body Text Indent Char"/>
    <w:basedOn w:val="DefaultParagraphFont"/>
    <w:link w:val="BodyTextIndent"/>
    <w:rsid w:val="00951560"/>
    <w:rPr>
      <w:rFonts w:eastAsia="Times New Roman" w:cs="Times New Roman"/>
      <w:sz w:val="26"/>
      <w:szCs w:val="24"/>
    </w:rPr>
  </w:style>
  <w:style w:type="paragraph" w:styleId="BodyTextFirstIndent2">
    <w:name w:val="Body Text First Indent 2"/>
    <w:basedOn w:val="BodyTextIndent"/>
    <w:link w:val="BodyTextFirstIndent2Char"/>
    <w:rsid w:val="00951560"/>
    <w:pPr>
      <w:spacing w:after="0"/>
      <w:ind w:firstLine="360"/>
    </w:pPr>
  </w:style>
  <w:style w:type="character" w:customStyle="1" w:styleId="BodyTextFirstIndent2Char">
    <w:name w:val="Body Text First Indent 2 Char"/>
    <w:basedOn w:val="BodyTextIndentChar"/>
    <w:link w:val="BodyTextFirstIndent2"/>
    <w:rsid w:val="00951560"/>
    <w:rPr>
      <w:rFonts w:eastAsia="Times New Roman" w:cs="Times New Roman"/>
      <w:sz w:val="26"/>
      <w:szCs w:val="24"/>
    </w:rPr>
  </w:style>
  <w:style w:type="paragraph" w:styleId="BodyTextIndent2">
    <w:name w:val="Body Text Indent 2"/>
    <w:basedOn w:val="Normal"/>
    <w:link w:val="BodyTextIndent2Char"/>
    <w:rsid w:val="00951560"/>
    <w:pPr>
      <w:spacing w:after="120" w:line="480" w:lineRule="auto"/>
      <w:ind w:left="360"/>
    </w:pPr>
  </w:style>
  <w:style w:type="character" w:customStyle="1" w:styleId="BodyTextIndent2Char">
    <w:name w:val="Body Text Indent 2 Char"/>
    <w:basedOn w:val="DefaultParagraphFont"/>
    <w:link w:val="BodyTextIndent2"/>
    <w:rsid w:val="00951560"/>
    <w:rPr>
      <w:rFonts w:eastAsia="Times New Roman" w:cs="Times New Roman"/>
      <w:sz w:val="26"/>
      <w:szCs w:val="24"/>
    </w:rPr>
  </w:style>
  <w:style w:type="paragraph" w:styleId="BodyTextIndent3">
    <w:name w:val="Body Text Indent 3"/>
    <w:basedOn w:val="Normal"/>
    <w:link w:val="BodyTextIndent3Char"/>
    <w:rsid w:val="00951560"/>
    <w:pPr>
      <w:spacing w:after="120"/>
      <w:ind w:left="360"/>
    </w:pPr>
    <w:rPr>
      <w:sz w:val="16"/>
      <w:szCs w:val="16"/>
    </w:rPr>
  </w:style>
  <w:style w:type="character" w:customStyle="1" w:styleId="BodyTextIndent3Char">
    <w:name w:val="Body Text Indent 3 Char"/>
    <w:basedOn w:val="DefaultParagraphFont"/>
    <w:link w:val="BodyTextIndent3"/>
    <w:rsid w:val="00951560"/>
    <w:rPr>
      <w:rFonts w:eastAsia="Times New Roman" w:cs="Times New Roman"/>
      <w:sz w:val="16"/>
      <w:szCs w:val="16"/>
    </w:rPr>
  </w:style>
  <w:style w:type="paragraph" w:styleId="Closing">
    <w:name w:val="Closing"/>
    <w:basedOn w:val="Normal"/>
    <w:link w:val="ClosingChar"/>
    <w:rsid w:val="00951560"/>
    <w:pPr>
      <w:spacing w:before="0" w:line="240" w:lineRule="auto"/>
      <w:ind w:left="4320"/>
    </w:pPr>
  </w:style>
  <w:style w:type="character" w:customStyle="1" w:styleId="ClosingChar">
    <w:name w:val="Closing Char"/>
    <w:basedOn w:val="DefaultParagraphFont"/>
    <w:link w:val="Closing"/>
    <w:rsid w:val="00951560"/>
    <w:rPr>
      <w:rFonts w:eastAsia="Times New Roman" w:cs="Times New Roman"/>
      <w:sz w:val="26"/>
      <w:szCs w:val="24"/>
    </w:rPr>
  </w:style>
  <w:style w:type="paragraph" w:styleId="Date">
    <w:name w:val="Date"/>
    <w:basedOn w:val="Normal"/>
    <w:next w:val="Normal"/>
    <w:link w:val="DateChar"/>
    <w:rsid w:val="00951560"/>
  </w:style>
  <w:style w:type="character" w:customStyle="1" w:styleId="DateChar">
    <w:name w:val="Date Char"/>
    <w:basedOn w:val="DefaultParagraphFont"/>
    <w:link w:val="Date"/>
    <w:rsid w:val="00951560"/>
    <w:rPr>
      <w:rFonts w:eastAsia="Times New Roman" w:cs="Times New Roman"/>
      <w:sz w:val="26"/>
      <w:szCs w:val="24"/>
    </w:rPr>
  </w:style>
  <w:style w:type="paragraph" w:styleId="DocumentMap">
    <w:name w:val="Document Map"/>
    <w:basedOn w:val="Normal"/>
    <w:link w:val="DocumentMapChar"/>
    <w:rsid w:val="00951560"/>
    <w:pPr>
      <w:spacing w:before="0" w:line="240" w:lineRule="auto"/>
    </w:pPr>
    <w:rPr>
      <w:rFonts w:ascii="Segoe UI" w:hAnsi="Segoe UI" w:cs="Segoe UI"/>
      <w:sz w:val="16"/>
      <w:szCs w:val="16"/>
    </w:rPr>
  </w:style>
  <w:style w:type="character" w:customStyle="1" w:styleId="DocumentMapChar">
    <w:name w:val="Document Map Char"/>
    <w:basedOn w:val="DefaultParagraphFont"/>
    <w:link w:val="DocumentMap"/>
    <w:rsid w:val="00951560"/>
    <w:rPr>
      <w:rFonts w:ascii="Segoe UI" w:eastAsia="Times New Roman" w:hAnsi="Segoe UI" w:cs="Segoe UI"/>
      <w:sz w:val="16"/>
      <w:szCs w:val="16"/>
    </w:rPr>
  </w:style>
  <w:style w:type="paragraph" w:styleId="E-mailSignature">
    <w:name w:val="E-mail Signature"/>
    <w:basedOn w:val="Normal"/>
    <w:link w:val="E-mailSignatureChar"/>
    <w:rsid w:val="00951560"/>
    <w:pPr>
      <w:spacing w:before="0" w:line="240" w:lineRule="auto"/>
    </w:pPr>
  </w:style>
  <w:style w:type="character" w:customStyle="1" w:styleId="E-mailSignatureChar">
    <w:name w:val="E-mail Signature Char"/>
    <w:basedOn w:val="DefaultParagraphFont"/>
    <w:link w:val="E-mailSignature"/>
    <w:rsid w:val="00951560"/>
    <w:rPr>
      <w:rFonts w:eastAsia="Times New Roman" w:cs="Times New Roman"/>
      <w:sz w:val="26"/>
      <w:szCs w:val="24"/>
    </w:rPr>
  </w:style>
  <w:style w:type="paragraph" w:styleId="EnvelopeAddress">
    <w:name w:val="envelope address"/>
    <w:basedOn w:val="Normal"/>
    <w:rsid w:val="00951560"/>
    <w:pPr>
      <w:framePr w:w="7920" w:h="1980" w:hRule="exact" w:hSpace="180" w:wrap="auto" w:hAnchor="page" w:xAlign="center" w:yAlign="bottom"/>
      <w:spacing w:before="0" w:line="240" w:lineRule="auto"/>
      <w:ind w:left="2880"/>
    </w:pPr>
    <w:rPr>
      <w:rFonts w:asciiTheme="majorHAnsi" w:eastAsiaTheme="majorEastAsia" w:hAnsiTheme="majorHAnsi" w:cstheme="majorBidi"/>
      <w:sz w:val="24"/>
    </w:rPr>
  </w:style>
  <w:style w:type="paragraph" w:styleId="EnvelopeReturn">
    <w:name w:val="envelope return"/>
    <w:basedOn w:val="Normal"/>
    <w:rsid w:val="00951560"/>
    <w:pPr>
      <w:spacing w:before="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rsid w:val="00951560"/>
    <w:pPr>
      <w:spacing w:before="0" w:line="240" w:lineRule="auto"/>
    </w:pPr>
    <w:rPr>
      <w:i/>
      <w:iCs/>
    </w:rPr>
  </w:style>
  <w:style w:type="character" w:customStyle="1" w:styleId="HTMLAddressChar">
    <w:name w:val="HTML Address Char"/>
    <w:basedOn w:val="DefaultParagraphFont"/>
    <w:link w:val="HTMLAddress"/>
    <w:rsid w:val="00951560"/>
    <w:rPr>
      <w:rFonts w:eastAsia="Times New Roman" w:cs="Times New Roman"/>
      <w:i/>
      <w:iCs/>
      <w:sz w:val="26"/>
      <w:szCs w:val="24"/>
    </w:rPr>
  </w:style>
  <w:style w:type="paragraph" w:styleId="Index1">
    <w:name w:val="index 1"/>
    <w:basedOn w:val="Normal"/>
    <w:next w:val="Normal"/>
    <w:autoRedefine/>
    <w:rsid w:val="00951560"/>
    <w:pPr>
      <w:spacing w:before="0" w:line="240" w:lineRule="auto"/>
      <w:ind w:left="260" w:hanging="260"/>
    </w:pPr>
  </w:style>
  <w:style w:type="paragraph" w:styleId="Index2">
    <w:name w:val="index 2"/>
    <w:basedOn w:val="Normal"/>
    <w:next w:val="Normal"/>
    <w:autoRedefine/>
    <w:rsid w:val="00951560"/>
    <w:pPr>
      <w:spacing w:before="0" w:line="240" w:lineRule="auto"/>
      <w:ind w:left="520" w:hanging="260"/>
    </w:pPr>
  </w:style>
  <w:style w:type="paragraph" w:styleId="Index3">
    <w:name w:val="index 3"/>
    <w:basedOn w:val="Normal"/>
    <w:next w:val="Normal"/>
    <w:autoRedefine/>
    <w:rsid w:val="00951560"/>
    <w:pPr>
      <w:spacing w:before="0" w:line="240" w:lineRule="auto"/>
      <w:ind w:left="780" w:hanging="260"/>
    </w:pPr>
  </w:style>
  <w:style w:type="paragraph" w:styleId="Index4">
    <w:name w:val="index 4"/>
    <w:basedOn w:val="Normal"/>
    <w:next w:val="Normal"/>
    <w:autoRedefine/>
    <w:rsid w:val="00951560"/>
    <w:pPr>
      <w:spacing w:before="0" w:line="240" w:lineRule="auto"/>
      <w:ind w:left="1040" w:hanging="260"/>
    </w:pPr>
  </w:style>
  <w:style w:type="paragraph" w:styleId="Index5">
    <w:name w:val="index 5"/>
    <w:basedOn w:val="Normal"/>
    <w:next w:val="Normal"/>
    <w:autoRedefine/>
    <w:rsid w:val="00951560"/>
    <w:pPr>
      <w:spacing w:before="0" w:line="240" w:lineRule="auto"/>
      <w:ind w:left="1300" w:hanging="260"/>
    </w:pPr>
  </w:style>
  <w:style w:type="paragraph" w:styleId="Index6">
    <w:name w:val="index 6"/>
    <w:basedOn w:val="Normal"/>
    <w:next w:val="Normal"/>
    <w:autoRedefine/>
    <w:rsid w:val="00951560"/>
    <w:pPr>
      <w:spacing w:before="0" w:line="240" w:lineRule="auto"/>
      <w:ind w:left="1560" w:hanging="260"/>
    </w:pPr>
  </w:style>
  <w:style w:type="paragraph" w:styleId="Index7">
    <w:name w:val="index 7"/>
    <w:basedOn w:val="Normal"/>
    <w:next w:val="Normal"/>
    <w:autoRedefine/>
    <w:rsid w:val="00951560"/>
    <w:pPr>
      <w:spacing w:before="0" w:line="240" w:lineRule="auto"/>
      <w:ind w:left="1820" w:hanging="260"/>
    </w:pPr>
  </w:style>
  <w:style w:type="paragraph" w:styleId="Index8">
    <w:name w:val="index 8"/>
    <w:basedOn w:val="Normal"/>
    <w:next w:val="Normal"/>
    <w:autoRedefine/>
    <w:rsid w:val="00951560"/>
    <w:pPr>
      <w:spacing w:before="0" w:line="240" w:lineRule="auto"/>
      <w:ind w:left="2080" w:hanging="260"/>
    </w:pPr>
  </w:style>
  <w:style w:type="paragraph" w:styleId="Index9">
    <w:name w:val="index 9"/>
    <w:basedOn w:val="Normal"/>
    <w:next w:val="Normal"/>
    <w:autoRedefine/>
    <w:rsid w:val="00951560"/>
    <w:pPr>
      <w:spacing w:before="0" w:line="240" w:lineRule="auto"/>
      <w:ind w:left="2340" w:hanging="260"/>
    </w:pPr>
  </w:style>
  <w:style w:type="paragraph" w:styleId="IndexHeading">
    <w:name w:val="index heading"/>
    <w:basedOn w:val="Normal"/>
    <w:next w:val="Index1"/>
    <w:rsid w:val="0095156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515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1560"/>
    <w:rPr>
      <w:rFonts w:eastAsia="Times New Roman" w:cs="Times New Roman"/>
      <w:i/>
      <w:iCs/>
      <w:color w:val="4472C4" w:themeColor="accent1"/>
      <w:sz w:val="26"/>
      <w:szCs w:val="24"/>
    </w:rPr>
  </w:style>
  <w:style w:type="paragraph" w:styleId="List">
    <w:name w:val="List"/>
    <w:basedOn w:val="Normal"/>
    <w:rsid w:val="00951560"/>
    <w:pPr>
      <w:ind w:left="360" w:hanging="360"/>
      <w:contextualSpacing/>
    </w:pPr>
  </w:style>
  <w:style w:type="paragraph" w:styleId="List2">
    <w:name w:val="List 2"/>
    <w:basedOn w:val="Normal"/>
    <w:rsid w:val="00951560"/>
    <w:pPr>
      <w:ind w:left="720" w:hanging="360"/>
      <w:contextualSpacing/>
    </w:pPr>
  </w:style>
  <w:style w:type="paragraph" w:styleId="List3">
    <w:name w:val="List 3"/>
    <w:basedOn w:val="Normal"/>
    <w:rsid w:val="00951560"/>
    <w:pPr>
      <w:ind w:left="1080" w:hanging="360"/>
      <w:contextualSpacing/>
    </w:pPr>
  </w:style>
  <w:style w:type="paragraph" w:styleId="List4">
    <w:name w:val="List 4"/>
    <w:basedOn w:val="Normal"/>
    <w:rsid w:val="00951560"/>
    <w:pPr>
      <w:ind w:left="1440" w:hanging="360"/>
      <w:contextualSpacing/>
    </w:pPr>
  </w:style>
  <w:style w:type="paragraph" w:styleId="List5">
    <w:name w:val="List 5"/>
    <w:basedOn w:val="Normal"/>
    <w:rsid w:val="00951560"/>
    <w:pPr>
      <w:ind w:left="1800" w:hanging="360"/>
      <w:contextualSpacing/>
    </w:pPr>
  </w:style>
  <w:style w:type="paragraph" w:styleId="ListBullet">
    <w:name w:val="List Bullet"/>
    <w:basedOn w:val="Normal"/>
    <w:rsid w:val="00951560"/>
    <w:pPr>
      <w:tabs>
        <w:tab w:val="num" w:pos="720"/>
      </w:tabs>
      <w:ind w:left="720" w:hanging="720"/>
      <w:contextualSpacing/>
    </w:pPr>
  </w:style>
  <w:style w:type="paragraph" w:styleId="ListBullet2">
    <w:name w:val="List Bullet 2"/>
    <w:basedOn w:val="Normal"/>
    <w:rsid w:val="00951560"/>
    <w:pPr>
      <w:tabs>
        <w:tab w:val="num" w:pos="720"/>
      </w:tabs>
      <w:ind w:left="720" w:hanging="720"/>
      <w:contextualSpacing/>
    </w:pPr>
  </w:style>
  <w:style w:type="paragraph" w:styleId="ListBullet3">
    <w:name w:val="List Bullet 3"/>
    <w:basedOn w:val="Normal"/>
    <w:rsid w:val="00951560"/>
    <w:pPr>
      <w:tabs>
        <w:tab w:val="num" w:pos="720"/>
      </w:tabs>
      <w:ind w:left="720" w:hanging="720"/>
      <w:contextualSpacing/>
    </w:pPr>
  </w:style>
  <w:style w:type="paragraph" w:styleId="ListBullet4">
    <w:name w:val="List Bullet 4"/>
    <w:basedOn w:val="Normal"/>
    <w:rsid w:val="00951560"/>
    <w:pPr>
      <w:tabs>
        <w:tab w:val="num" w:pos="720"/>
      </w:tabs>
      <w:ind w:left="720" w:hanging="720"/>
      <w:contextualSpacing/>
    </w:pPr>
  </w:style>
  <w:style w:type="paragraph" w:styleId="ListBullet5">
    <w:name w:val="List Bullet 5"/>
    <w:basedOn w:val="Normal"/>
    <w:rsid w:val="00951560"/>
    <w:pPr>
      <w:tabs>
        <w:tab w:val="num" w:pos="720"/>
      </w:tabs>
      <w:ind w:left="720" w:hanging="720"/>
      <w:contextualSpacing/>
    </w:pPr>
  </w:style>
  <w:style w:type="paragraph" w:styleId="ListContinue2">
    <w:name w:val="List Continue 2"/>
    <w:basedOn w:val="Normal"/>
    <w:rsid w:val="00951560"/>
    <w:pPr>
      <w:spacing w:after="120"/>
      <w:ind w:left="720"/>
      <w:contextualSpacing/>
    </w:pPr>
  </w:style>
  <w:style w:type="paragraph" w:styleId="ListContinue3">
    <w:name w:val="List Continue 3"/>
    <w:basedOn w:val="Normal"/>
    <w:rsid w:val="00951560"/>
    <w:pPr>
      <w:spacing w:after="120"/>
      <w:ind w:left="1080"/>
      <w:contextualSpacing/>
    </w:pPr>
  </w:style>
  <w:style w:type="paragraph" w:styleId="ListContinue4">
    <w:name w:val="List Continue 4"/>
    <w:basedOn w:val="Normal"/>
    <w:rsid w:val="00951560"/>
    <w:pPr>
      <w:spacing w:after="120"/>
      <w:ind w:left="1440"/>
      <w:contextualSpacing/>
    </w:pPr>
  </w:style>
  <w:style w:type="paragraph" w:styleId="ListContinue5">
    <w:name w:val="List Continue 5"/>
    <w:basedOn w:val="Normal"/>
    <w:rsid w:val="00951560"/>
    <w:pPr>
      <w:spacing w:after="120"/>
      <w:ind w:left="1800"/>
      <w:contextualSpacing/>
    </w:pPr>
  </w:style>
  <w:style w:type="paragraph" w:styleId="ListNumber2">
    <w:name w:val="List Number 2"/>
    <w:basedOn w:val="Normal"/>
    <w:rsid w:val="00951560"/>
    <w:pPr>
      <w:tabs>
        <w:tab w:val="num" w:pos="720"/>
      </w:tabs>
      <w:ind w:left="720" w:hanging="720"/>
      <w:contextualSpacing/>
    </w:pPr>
  </w:style>
  <w:style w:type="paragraph" w:styleId="ListNumber3">
    <w:name w:val="List Number 3"/>
    <w:basedOn w:val="Normal"/>
    <w:rsid w:val="00951560"/>
    <w:pPr>
      <w:tabs>
        <w:tab w:val="num" w:pos="720"/>
      </w:tabs>
      <w:ind w:left="720" w:hanging="720"/>
      <w:contextualSpacing/>
    </w:pPr>
  </w:style>
  <w:style w:type="paragraph" w:styleId="ListNumber4">
    <w:name w:val="List Number 4"/>
    <w:basedOn w:val="Normal"/>
    <w:rsid w:val="00951560"/>
    <w:pPr>
      <w:tabs>
        <w:tab w:val="num" w:pos="720"/>
      </w:tabs>
      <w:ind w:left="720" w:hanging="720"/>
      <w:contextualSpacing/>
    </w:pPr>
  </w:style>
  <w:style w:type="paragraph" w:styleId="ListNumber5">
    <w:name w:val="List Number 5"/>
    <w:basedOn w:val="Normal"/>
    <w:rsid w:val="00951560"/>
    <w:pPr>
      <w:tabs>
        <w:tab w:val="num" w:pos="720"/>
      </w:tabs>
      <w:ind w:left="720" w:hanging="720"/>
      <w:contextualSpacing/>
    </w:pPr>
  </w:style>
  <w:style w:type="paragraph" w:styleId="MacroText">
    <w:name w:val="macro"/>
    <w:link w:val="MacroTextChar"/>
    <w:rsid w:val="0095156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rsid w:val="00951560"/>
    <w:rPr>
      <w:rFonts w:ascii="Consolas" w:eastAsia="Times New Roman" w:hAnsi="Consolas" w:cs="Times New Roman"/>
      <w:sz w:val="20"/>
      <w:szCs w:val="20"/>
    </w:rPr>
  </w:style>
  <w:style w:type="paragraph" w:styleId="MessageHeader">
    <w:name w:val="Message Header"/>
    <w:basedOn w:val="Normal"/>
    <w:link w:val="MessageHeaderChar"/>
    <w:rsid w:val="00951560"/>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51560"/>
    <w:rPr>
      <w:rFonts w:asciiTheme="majorHAnsi" w:eastAsiaTheme="majorEastAsia" w:hAnsiTheme="majorHAnsi" w:cstheme="majorBidi"/>
      <w:szCs w:val="24"/>
      <w:shd w:val="pct20" w:color="auto" w:fill="auto"/>
    </w:rPr>
  </w:style>
  <w:style w:type="paragraph" w:styleId="NoSpacing">
    <w:name w:val="No Spacing"/>
    <w:uiPriority w:val="1"/>
    <w:qFormat/>
    <w:rsid w:val="00951560"/>
    <w:pPr>
      <w:spacing w:line="240" w:lineRule="auto"/>
    </w:pPr>
    <w:rPr>
      <w:szCs w:val="24"/>
    </w:rPr>
  </w:style>
  <w:style w:type="paragraph" w:styleId="NormalIndent">
    <w:name w:val="Normal Indent"/>
    <w:basedOn w:val="Normal"/>
    <w:rsid w:val="00951560"/>
    <w:pPr>
      <w:ind w:left="720"/>
    </w:pPr>
  </w:style>
  <w:style w:type="paragraph" w:styleId="NoteHeading">
    <w:name w:val="Note Heading"/>
    <w:basedOn w:val="Normal"/>
    <w:next w:val="Normal"/>
    <w:link w:val="NoteHeadingChar"/>
    <w:rsid w:val="00951560"/>
    <w:pPr>
      <w:spacing w:before="0" w:line="240" w:lineRule="auto"/>
    </w:pPr>
  </w:style>
  <w:style w:type="character" w:customStyle="1" w:styleId="NoteHeadingChar">
    <w:name w:val="Note Heading Char"/>
    <w:basedOn w:val="DefaultParagraphFont"/>
    <w:link w:val="NoteHeading"/>
    <w:rsid w:val="00951560"/>
    <w:rPr>
      <w:rFonts w:eastAsia="Times New Roman" w:cs="Times New Roman"/>
      <w:sz w:val="26"/>
      <w:szCs w:val="24"/>
    </w:rPr>
  </w:style>
  <w:style w:type="paragraph" w:styleId="PlainText">
    <w:name w:val="Plain Text"/>
    <w:basedOn w:val="Normal"/>
    <w:link w:val="PlainTextChar"/>
    <w:rsid w:val="00951560"/>
    <w:pPr>
      <w:spacing w:before="0" w:line="240" w:lineRule="auto"/>
    </w:pPr>
    <w:rPr>
      <w:rFonts w:ascii="Consolas" w:hAnsi="Consolas"/>
      <w:sz w:val="21"/>
      <w:szCs w:val="21"/>
    </w:rPr>
  </w:style>
  <w:style w:type="character" w:customStyle="1" w:styleId="PlainTextChar">
    <w:name w:val="Plain Text Char"/>
    <w:basedOn w:val="DefaultParagraphFont"/>
    <w:link w:val="PlainText"/>
    <w:rsid w:val="00951560"/>
    <w:rPr>
      <w:rFonts w:ascii="Consolas" w:eastAsia="Times New Roman" w:hAnsi="Consolas" w:cs="Times New Roman"/>
      <w:sz w:val="21"/>
      <w:szCs w:val="21"/>
    </w:rPr>
  </w:style>
  <w:style w:type="paragraph" w:styleId="Quote">
    <w:name w:val="Quote"/>
    <w:basedOn w:val="Normal"/>
    <w:next w:val="Normal"/>
    <w:link w:val="QuoteChar"/>
    <w:uiPriority w:val="29"/>
    <w:qFormat/>
    <w:rsid w:val="009515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51560"/>
    <w:rPr>
      <w:rFonts w:eastAsia="Times New Roman" w:cs="Times New Roman"/>
      <w:i/>
      <w:iCs/>
      <w:color w:val="404040" w:themeColor="text1" w:themeTint="BF"/>
      <w:sz w:val="26"/>
      <w:szCs w:val="24"/>
    </w:rPr>
  </w:style>
  <w:style w:type="paragraph" w:styleId="Salutation">
    <w:name w:val="Salutation"/>
    <w:basedOn w:val="Normal"/>
    <w:next w:val="Normal"/>
    <w:link w:val="SalutationChar"/>
    <w:rsid w:val="00951560"/>
  </w:style>
  <w:style w:type="character" w:customStyle="1" w:styleId="SalutationChar">
    <w:name w:val="Salutation Char"/>
    <w:basedOn w:val="DefaultParagraphFont"/>
    <w:link w:val="Salutation"/>
    <w:rsid w:val="00951560"/>
    <w:rPr>
      <w:rFonts w:eastAsia="Times New Roman" w:cs="Times New Roman"/>
      <w:sz w:val="26"/>
      <w:szCs w:val="24"/>
    </w:rPr>
  </w:style>
  <w:style w:type="paragraph" w:styleId="Signature">
    <w:name w:val="Signature"/>
    <w:basedOn w:val="Normal"/>
    <w:link w:val="SignatureChar"/>
    <w:rsid w:val="00951560"/>
    <w:pPr>
      <w:spacing w:before="0" w:line="240" w:lineRule="auto"/>
      <w:ind w:left="4320"/>
    </w:pPr>
  </w:style>
  <w:style w:type="character" w:customStyle="1" w:styleId="SignatureChar">
    <w:name w:val="Signature Char"/>
    <w:basedOn w:val="DefaultParagraphFont"/>
    <w:link w:val="Signature"/>
    <w:rsid w:val="00951560"/>
    <w:rPr>
      <w:rFonts w:eastAsia="Times New Roman" w:cs="Times New Roman"/>
      <w:sz w:val="26"/>
      <w:szCs w:val="24"/>
    </w:rPr>
  </w:style>
  <w:style w:type="paragraph" w:styleId="Subtitle">
    <w:name w:val="Subtitle"/>
    <w:basedOn w:val="Normal"/>
    <w:next w:val="Normal"/>
    <w:link w:val="SubtitleChar"/>
    <w:uiPriority w:val="11"/>
    <w:qFormat/>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rsid w:val="00951560"/>
    <w:rPr>
      <w:rFonts w:asciiTheme="minorHAnsi" w:eastAsiaTheme="minorEastAsia" w:hAnsiTheme="minorHAnsi"/>
      <w:color w:val="5A5A5A" w:themeColor="text1" w:themeTint="A5"/>
      <w:spacing w:val="15"/>
      <w:sz w:val="22"/>
    </w:rPr>
  </w:style>
  <w:style w:type="paragraph" w:styleId="TableofAuthorities">
    <w:name w:val="table of authorities"/>
    <w:basedOn w:val="Normal"/>
    <w:next w:val="Normal"/>
    <w:rsid w:val="00951560"/>
    <w:pPr>
      <w:ind w:left="260" w:hanging="260"/>
    </w:pPr>
  </w:style>
  <w:style w:type="character" w:customStyle="1" w:styleId="TitleChar">
    <w:name w:val="Title Char"/>
    <w:basedOn w:val="DefaultParagraphFont"/>
    <w:link w:val="Title"/>
    <w:rsid w:val="00951560"/>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951560"/>
    <w:rPr>
      <w:rFonts w:asciiTheme="majorHAnsi" w:eastAsiaTheme="majorEastAsia" w:hAnsiTheme="majorHAnsi" w:cstheme="majorBidi"/>
      <w:b/>
      <w:bCs/>
      <w:sz w:val="24"/>
    </w:rPr>
  </w:style>
  <w:style w:type="paragraph" w:styleId="Revision">
    <w:name w:val="Revision"/>
    <w:hidden/>
    <w:uiPriority w:val="99"/>
    <w:semiHidden/>
    <w:rsid w:val="00951560"/>
    <w:pPr>
      <w:spacing w:line="240" w:lineRule="auto"/>
    </w:pPr>
    <w:rPr>
      <w:szCs w:val="24"/>
    </w:rPr>
  </w:style>
  <w:style w:type="character" w:customStyle="1" w:styleId="UnresolvedMention37">
    <w:name w:val="Unresolved Mention37"/>
    <w:basedOn w:val="DefaultParagraphFont"/>
    <w:uiPriority w:val="99"/>
    <w:semiHidden/>
    <w:unhideWhenUsed/>
    <w:rsid w:val="00951560"/>
    <w:rPr>
      <w:color w:val="605E5C"/>
      <w:shd w:val="clear" w:color="auto" w:fill="E1DFDD"/>
    </w:rPr>
  </w:style>
  <w:style w:type="character" w:customStyle="1" w:styleId="mjx-char">
    <w:name w:val="mjx-char"/>
    <w:basedOn w:val="DefaultParagraphFont"/>
    <w:rsid w:val="00951560"/>
  </w:style>
  <w:style w:type="character" w:customStyle="1" w:styleId="UnresolvedMention38">
    <w:name w:val="Unresolved Mention38"/>
    <w:basedOn w:val="DefaultParagraphFont"/>
    <w:uiPriority w:val="99"/>
    <w:semiHidden/>
    <w:unhideWhenUsed/>
    <w:rsid w:val="00951560"/>
    <w:rPr>
      <w:color w:val="605E5C"/>
      <w:shd w:val="clear" w:color="auto" w:fill="E1DFDD"/>
    </w:rPr>
  </w:style>
  <w:style w:type="character" w:customStyle="1" w:styleId="UnresolvedMention39">
    <w:name w:val="Unresolved Mention39"/>
    <w:basedOn w:val="DefaultParagraphFont"/>
    <w:uiPriority w:val="99"/>
    <w:semiHidden/>
    <w:unhideWhenUsed/>
    <w:rsid w:val="00951560"/>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Doan">
    <w:name w:val="Doan"/>
    <w:link w:val="DoanChar"/>
    <w:qFormat/>
    <w:rsid w:val="001B3582"/>
    <w:pPr>
      <w:spacing w:before="0" w:line="360" w:lineRule="auto"/>
      <w:ind w:firstLine="720"/>
    </w:pPr>
    <w:rPr>
      <w:rFonts w:eastAsiaTheme="minorHAnsi"/>
      <w:lang w:val="vi-VN"/>
    </w:rPr>
  </w:style>
  <w:style w:type="character" w:customStyle="1" w:styleId="DoanChar">
    <w:name w:val="Doan Char"/>
    <w:basedOn w:val="DefaultParagraphFont"/>
    <w:link w:val="Doan"/>
    <w:rsid w:val="001B3582"/>
    <w:rPr>
      <w:rFonts w:eastAsiaTheme="minorHAnsi"/>
      <w:lang w:val="vi-VN"/>
    </w:rPr>
  </w:style>
  <w:style w:type="character" w:customStyle="1" w:styleId="given-name">
    <w:name w:val="given-name"/>
    <w:basedOn w:val="DefaultParagraphFont"/>
    <w:rsid w:val="00946262"/>
  </w:style>
  <w:style w:type="character" w:customStyle="1" w:styleId="text0">
    <w:name w:val="text"/>
    <w:basedOn w:val="DefaultParagraphFont"/>
    <w:rsid w:val="00946262"/>
  </w:style>
  <w:style w:type="table" w:customStyle="1" w:styleId="a1">
    <w:basedOn w:val="TableNormal"/>
    <w:pPr>
      <w:spacing w:line="240" w:lineRule="auto"/>
    </w:pPr>
    <w:rPr>
      <w:rFonts w:ascii="Calibri" w:eastAsia="Calibri" w:hAnsi="Calibri" w:cs="Calibri"/>
      <w:color w:val="2E75B5"/>
      <w:sz w:val="22"/>
      <w:szCs w:val="22"/>
    </w:rPr>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4234A3"/>
    <w:rPr>
      <w:color w:val="605E5C"/>
      <w:shd w:val="clear" w:color="auto" w:fill="E1DFDD"/>
    </w:rPr>
  </w:style>
  <w:style w:type="table" w:customStyle="1" w:styleId="a2">
    <w:basedOn w:val="TableNormal"/>
    <w:pPr>
      <w:spacing w:line="240" w:lineRule="auto"/>
    </w:pPr>
    <w:rPr>
      <w:rFonts w:ascii="Calibri" w:eastAsia="Calibri" w:hAnsi="Calibri" w:cs="Calibri"/>
      <w:color w:val="2E75B5"/>
      <w:sz w:val="22"/>
      <w:szCs w:val="22"/>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546">
      <w:bodyDiv w:val="1"/>
      <w:marLeft w:val="0"/>
      <w:marRight w:val="0"/>
      <w:marTop w:val="0"/>
      <w:marBottom w:val="0"/>
      <w:divBdr>
        <w:top w:val="none" w:sz="0" w:space="0" w:color="auto"/>
        <w:left w:val="none" w:sz="0" w:space="0" w:color="auto"/>
        <w:bottom w:val="none" w:sz="0" w:space="0" w:color="auto"/>
        <w:right w:val="none" w:sz="0" w:space="0" w:color="auto"/>
      </w:divBdr>
    </w:div>
    <w:div w:id="13381068">
      <w:bodyDiv w:val="1"/>
      <w:marLeft w:val="0"/>
      <w:marRight w:val="0"/>
      <w:marTop w:val="0"/>
      <w:marBottom w:val="0"/>
      <w:divBdr>
        <w:top w:val="none" w:sz="0" w:space="0" w:color="auto"/>
        <w:left w:val="none" w:sz="0" w:space="0" w:color="auto"/>
        <w:bottom w:val="none" w:sz="0" w:space="0" w:color="auto"/>
        <w:right w:val="none" w:sz="0" w:space="0" w:color="auto"/>
      </w:divBdr>
    </w:div>
    <w:div w:id="98523564">
      <w:bodyDiv w:val="1"/>
      <w:marLeft w:val="0"/>
      <w:marRight w:val="0"/>
      <w:marTop w:val="0"/>
      <w:marBottom w:val="0"/>
      <w:divBdr>
        <w:top w:val="none" w:sz="0" w:space="0" w:color="auto"/>
        <w:left w:val="none" w:sz="0" w:space="0" w:color="auto"/>
        <w:bottom w:val="none" w:sz="0" w:space="0" w:color="auto"/>
        <w:right w:val="none" w:sz="0" w:space="0" w:color="auto"/>
      </w:divBdr>
    </w:div>
    <w:div w:id="103115751">
      <w:bodyDiv w:val="1"/>
      <w:marLeft w:val="0"/>
      <w:marRight w:val="0"/>
      <w:marTop w:val="0"/>
      <w:marBottom w:val="0"/>
      <w:divBdr>
        <w:top w:val="none" w:sz="0" w:space="0" w:color="auto"/>
        <w:left w:val="none" w:sz="0" w:space="0" w:color="auto"/>
        <w:bottom w:val="none" w:sz="0" w:space="0" w:color="auto"/>
        <w:right w:val="none" w:sz="0" w:space="0" w:color="auto"/>
      </w:divBdr>
    </w:div>
    <w:div w:id="125125550">
      <w:bodyDiv w:val="1"/>
      <w:marLeft w:val="0"/>
      <w:marRight w:val="0"/>
      <w:marTop w:val="0"/>
      <w:marBottom w:val="0"/>
      <w:divBdr>
        <w:top w:val="none" w:sz="0" w:space="0" w:color="auto"/>
        <w:left w:val="none" w:sz="0" w:space="0" w:color="auto"/>
        <w:bottom w:val="none" w:sz="0" w:space="0" w:color="auto"/>
        <w:right w:val="none" w:sz="0" w:space="0" w:color="auto"/>
      </w:divBdr>
    </w:div>
    <w:div w:id="256257498">
      <w:bodyDiv w:val="1"/>
      <w:marLeft w:val="0"/>
      <w:marRight w:val="0"/>
      <w:marTop w:val="0"/>
      <w:marBottom w:val="0"/>
      <w:divBdr>
        <w:top w:val="none" w:sz="0" w:space="0" w:color="auto"/>
        <w:left w:val="none" w:sz="0" w:space="0" w:color="auto"/>
        <w:bottom w:val="none" w:sz="0" w:space="0" w:color="auto"/>
        <w:right w:val="none" w:sz="0" w:space="0" w:color="auto"/>
      </w:divBdr>
    </w:div>
    <w:div w:id="261187720">
      <w:bodyDiv w:val="1"/>
      <w:marLeft w:val="0"/>
      <w:marRight w:val="0"/>
      <w:marTop w:val="0"/>
      <w:marBottom w:val="0"/>
      <w:divBdr>
        <w:top w:val="none" w:sz="0" w:space="0" w:color="auto"/>
        <w:left w:val="none" w:sz="0" w:space="0" w:color="auto"/>
        <w:bottom w:val="none" w:sz="0" w:space="0" w:color="auto"/>
        <w:right w:val="none" w:sz="0" w:space="0" w:color="auto"/>
      </w:divBdr>
    </w:div>
    <w:div w:id="424232666">
      <w:bodyDiv w:val="1"/>
      <w:marLeft w:val="0"/>
      <w:marRight w:val="0"/>
      <w:marTop w:val="0"/>
      <w:marBottom w:val="0"/>
      <w:divBdr>
        <w:top w:val="none" w:sz="0" w:space="0" w:color="auto"/>
        <w:left w:val="none" w:sz="0" w:space="0" w:color="auto"/>
        <w:bottom w:val="none" w:sz="0" w:space="0" w:color="auto"/>
        <w:right w:val="none" w:sz="0" w:space="0" w:color="auto"/>
      </w:divBdr>
    </w:div>
    <w:div w:id="544950094">
      <w:bodyDiv w:val="1"/>
      <w:marLeft w:val="0"/>
      <w:marRight w:val="0"/>
      <w:marTop w:val="0"/>
      <w:marBottom w:val="0"/>
      <w:divBdr>
        <w:top w:val="none" w:sz="0" w:space="0" w:color="auto"/>
        <w:left w:val="none" w:sz="0" w:space="0" w:color="auto"/>
        <w:bottom w:val="none" w:sz="0" w:space="0" w:color="auto"/>
        <w:right w:val="none" w:sz="0" w:space="0" w:color="auto"/>
      </w:divBdr>
    </w:div>
    <w:div w:id="565068305">
      <w:bodyDiv w:val="1"/>
      <w:marLeft w:val="0"/>
      <w:marRight w:val="0"/>
      <w:marTop w:val="0"/>
      <w:marBottom w:val="0"/>
      <w:divBdr>
        <w:top w:val="none" w:sz="0" w:space="0" w:color="auto"/>
        <w:left w:val="none" w:sz="0" w:space="0" w:color="auto"/>
        <w:bottom w:val="none" w:sz="0" w:space="0" w:color="auto"/>
        <w:right w:val="none" w:sz="0" w:space="0" w:color="auto"/>
      </w:divBdr>
    </w:div>
    <w:div w:id="756639350">
      <w:bodyDiv w:val="1"/>
      <w:marLeft w:val="0"/>
      <w:marRight w:val="0"/>
      <w:marTop w:val="0"/>
      <w:marBottom w:val="0"/>
      <w:divBdr>
        <w:top w:val="none" w:sz="0" w:space="0" w:color="auto"/>
        <w:left w:val="none" w:sz="0" w:space="0" w:color="auto"/>
        <w:bottom w:val="none" w:sz="0" w:space="0" w:color="auto"/>
        <w:right w:val="none" w:sz="0" w:space="0" w:color="auto"/>
      </w:divBdr>
    </w:div>
    <w:div w:id="924411874">
      <w:bodyDiv w:val="1"/>
      <w:marLeft w:val="0"/>
      <w:marRight w:val="0"/>
      <w:marTop w:val="0"/>
      <w:marBottom w:val="0"/>
      <w:divBdr>
        <w:top w:val="none" w:sz="0" w:space="0" w:color="auto"/>
        <w:left w:val="none" w:sz="0" w:space="0" w:color="auto"/>
        <w:bottom w:val="none" w:sz="0" w:space="0" w:color="auto"/>
        <w:right w:val="none" w:sz="0" w:space="0" w:color="auto"/>
      </w:divBdr>
    </w:div>
    <w:div w:id="985858554">
      <w:bodyDiv w:val="1"/>
      <w:marLeft w:val="0"/>
      <w:marRight w:val="0"/>
      <w:marTop w:val="0"/>
      <w:marBottom w:val="0"/>
      <w:divBdr>
        <w:top w:val="none" w:sz="0" w:space="0" w:color="auto"/>
        <w:left w:val="none" w:sz="0" w:space="0" w:color="auto"/>
        <w:bottom w:val="none" w:sz="0" w:space="0" w:color="auto"/>
        <w:right w:val="none" w:sz="0" w:space="0" w:color="auto"/>
      </w:divBdr>
    </w:div>
    <w:div w:id="1040128834">
      <w:bodyDiv w:val="1"/>
      <w:marLeft w:val="0"/>
      <w:marRight w:val="0"/>
      <w:marTop w:val="0"/>
      <w:marBottom w:val="0"/>
      <w:divBdr>
        <w:top w:val="none" w:sz="0" w:space="0" w:color="auto"/>
        <w:left w:val="none" w:sz="0" w:space="0" w:color="auto"/>
        <w:bottom w:val="none" w:sz="0" w:space="0" w:color="auto"/>
        <w:right w:val="none" w:sz="0" w:space="0" w:color="auto"/>
      </w:divBdr>
    </w:div>
    <w:div w:id="1153332813">
      <w:bodyDiv w:val="1"/>
      <w:marLeft w:val="0"/>
      <w:marRight w:val="0"/>
      <w:marTop w:val="0"/>
      <w:marBottom w:val="0"/>
      <w:divBdr>
        <w:top w:val="none" w:sz="0" w:space="0" w:color="auto"/>
        <w:left w:val="none" w:sz="0" w:space="0" w:color="auto"/>
        <w:bottom w:val="none" w:sz="0" w:space="0" w:color="auto"/>
        <w:right w:val="none" w:sz="0" w:space="0" w:color="auto"/>
      </w:divBdr>
    </w:div>
    <w:div w:id="1195265221">
      <w:bodyDiv w:val="1"/>
      <w:marLeft w:val="0"/>
      <w:marRight w:val="0"/>
      <w:marTop w:val="0"/>
      <w:marBottom w:val="0"/>
      <w:divBdr>
        <w:top w:val="none" w:sz="0" w:space="0" w:color="auto"/>
        <w:left w:val="none" w:sz="0" w:space="0" w:color="auto"/>
        <w:bottom w:val="none" w:sz="0" w:space="0" w:color="auto"/>
        <w:right w:val="none" w:sz="0" w:space="0" w:color="auto"/>
      </w:divBdr>
    </w:div>
    <w:div w:id="1212770819">
      <w:bodyDiv w:val="1"/>
      <w:marLeft w:val="0"/>
      <w:marRight w:val="0"/>
      <w:marTop w:val="0"/>
      <w:marBottom w:val="0"/>
      <w:divBdr>
        <w:top w:val="none" w:sz="0" w:space="0" w:color="auto"/>
        <w:left w:val="none" w:sz="0" w:space="0" w:color="auto"/>
        <w:bottom w:val="none" w:sz="0" w:space="0" w:color="auto"/>
        <w:right w:val="none" w:sz="0" w:space="0" w:color="auto"/>
      </w:divBdr>
    </w:div>
    <w:div w:id="1317343190">
      <w:bodyDiv w:val="1"/>
      <w:marLeft w:val="0"/>
      <w:marRight w:val="0"/>
      <w:marTop w:val="0"/>
      <w:marBottom w:val="0"/>
      <w:divBdr>
        <w:top w:val="none" w:sz="0" w:space="0" w:color="auto"/>
        <w:left w:val="none" w:sz="0" w:space="0" w:color="auto"/>
        <w:bottom w:val="none" w:sz="0" w:space="0" w:color="auto"/>
        <w:right w:val="none" w:sz="0" w:space="0" w:color="auto"/>
      </w:divBdr>
    </w:div>
    <w:div w:id="1318653263">
      <w:bodyDiv w:val="1"/>
      <w:marLeft w:val="0"/>
      <w:marRight w:val="0"/>
      <w:marTop w:val="0"/>
      <w:marBottom w:val="0"/>
      <w:divBdr>
        <w:top w:val="none" w:sz="0" w:space="0" w:color="auto"/>
        <w:left w:val="none" w:sz="0" w:space="0" w:color="auto"/>
        <w:bottom w:val="none" w:sz="0" w:space="0" w:color="auto"/>
        <w:right w:val="none" w:sz="0" w:space="0" w:color="auto"/>
      </w:divBdr>
    </w:div>
    <w:div w:id="1319503728">
      <w:bodyDiv w:val="1"/>
      <w:marLeft w:val="0"/>
      <w:marRight w:val="0"/>
      <w:marTop w:val="0"/>
      <w:marBottom w:val="0"/>
      <w:divBdr>
        <w:top w:val="none" w:sz="0" w:space="0" w:color="auto"/>
        <w:left w:val="none" w:sz="0" w:space="0" w:color="auto"/>
        <w:bottom w:val="none" w:sz="0" w:space="0" w:color="auto"/>
        <w:right w:val="none" w:sz="0" w:space="0" w:color="auto"/>
      </w:divBdr>
    </w:div>
    <w:div w:id="1404789583">
      <w:bodyDiv w:val="1"/>
      <w:marLeft w:val="0"/>
      <w:marRight w:val="0"/>
      <w:marTop w:val="0"/>
      <w:marBottom w:val="0"/>
      <w:divBdr>
        <w:top w:val="none" w:sz="0" w:space="0" w:color="auto"/>
        <w:left w:val="none" w:sz="0" w:space="0" w:color="auto"/>
        <w:bottom w:val="none" w:sz="0" w:space="0" w:color="auto"/>
        <w:right w:val="none" w:sz="0" w:space="0" w:color="auto"/>
      </w:divBdr>
    </w:div>
    <w:div w:id="1522891355">
      <w:bodyDiv w:val="1"/>
      <w:marLeft w:val="0"/>
      <w:marRight w:val="0"/>
      <w:marTop w:val="0"/>
      <w:marBottom w:val="0"/>
      <w:divBdr>
        <w:top w:val="none" w:sz="0" w:space="0" w:color="auto"/>
        <w:left w:val="none" w:sz="0" w:space="0" w:color="auto"/>
        <w:bottom w:val="none" w:sz="0" w:space="0" w:color="auto"/>
        <w:right w:val="none" w:sz="0" w:space="0" w:color="auto"/>
      </w:divBdr>
    </w:div>
    <w:div w:id="1601719507">
      <w:bodyDiv w:val="1"/>
      <w:marLeft w:val="0"/>
      <w:marRight w:val="0"/>
      <w:marTop w:val="0"/>
      <w:marBottom w:val="0"/>
      <w:divBdr>
        <w:top w:val="none" w:sz="0" w:space="0" w:color="auto"/>
        <w:left w:val="none" w:sz="0" w:space="0" w:color="auto"/>
        <w:bottom w:val="none" w:sz="0" w:space="0" w:color="auto"/>
        <w:right w:val="none" w:sz="0" w:space="0" w:color="auto"/>
      </w:divBdr>
    </w:div>
    <w:div w:id="1722098238">
      <w:bodyDiv w:val="1"/>
      <w:marLeft w:val="0"/>
      <w:marRight w:val="0"/>
      <w:marTop w:val="0"/>
      <w:marBottom w:val="0"/>
      <w:divBdr>
        <w:top w:val="none" w:sz="0" w:space="0" w:color="auto"/>
        <w:left w:val="none" w:sz="0" w:space="0" w:color="auto"/>
        <w:bottom w:val="none" w:sz="0" w:space="0" w:color="auto"/>
        <w:right w:val="none" w:sz="0" w:space="0" w:color="auto"/>
      </w:divBdr>
    </w:div>
    <w:div w:id="1786535303">
      <w:bodyDiv w:val="1"/>
      <w:marLeft w:val="0"/>
      <w:marRight w:val="0"/>
      <w:marTop w:val="0"/>
      <w:marBottom w:val="0"/>
      <w:divBdr>
        <w:top w:val="none" w:sz="0" w:space="0" w:color="auto"/>
        <w:left w:val="none" w:sz="0" w:space="0" w:color="auto"/>
        <w:bottom w:val="none" w:sz="0" w:space="0" w:color="auto"/>
        <w:right w:val="none" w:sz="0" w:space="0" w:color="auto"/>
      </w:divBdr>
    </w:div>
    <w:div w:id="1831676598">
      <w:bodyDiv w:val="1"/>
      <w:marLeft w:val="0"/>
      <w:marRight w:val="0"/>
      <w:marTop w:val="0"/>
      <w:marBottom w:val="0"/>
      <w:divBdr>
        <w:top w:val="none" w:sz="0" w:space="0" w:color="auto"/>
        <w:left w:val="none" w:sz="0" w:space="0" w:color="auto"/>
        <w:bottom w:val="none" w:sz="0" w:space="0" w:color="auto"/>
        <w:right w:val="none" w:sz="0" w:space="0" w:color="auto"/>
      </w:divBdr>
    </w:div>
    <w:div w:id="1852256613">
      <w:bodyDiv w:val="1"/>
      <w:marLeft w:val="0"/>
      <w:marRight w:val="0"/>
      <w:marTop w:val="0"/>
      <w:marBottom w:val="0"/>
      <w:divBdr>
        <w:top w:val="none" w:sz="0" w:space="0" w:color="auto"/>
        <w:left w:val="none" w:sz="0" w:space="0" w:color="auto"/>
        <w:bottom w:val="none" w:sz="0" w:space="0" w:color="auto"/>
        <w:right w:val="none" w:sz="0" w:space="0" w:color="auto"/>
      </w:divBdr>
    </w:div>
    <w:div w:id="1862935383">
      <w:bodyDiv w:val="1"/>
      <w:marLeft w:val="0"/>
      <w:marRight w:val="0"/>
      <w:marTop w:val="0"/>
      <w:marBottom w:val="0"/>
      <w:divBdr>
        <w:top w:val="none" w:sz="0" w:space="0" w:color="auto"/>
        <w:left w:val="none" w:sz="0" w:space="0" w:color="auto"/>
        <w:bottom w:val="none" w:sz="0" w:space="0" w:color="auto"/>
        <w:right w:val="none" w:sz="0" w:space="0" w:color="auto"/>
      </w:divBdr>
    </w:div>
    <w:div w:id="1901673272">
      <w:bodyDiv w:val="1"/>
      <w:marLeft w:val="0"/>
      <w:marRight w:val="0"/>
      <w:marTop w:val="0"/>
      <w:marBottom w:val="0"/>
      <w:divBdr>
        <w:top w:val="none" w:sz="0" w:space="0" w:color="auto"/>
        <w:left w:val="none" w:sz="0" w:space="0" w:color="auto"/>
        <w:bottom w:val="none" w:sz="0" w:space="0" w:color="auto"/>
        <w:right w:val="none" w:sz="0" w:space="0" w:color="auto"/>
      </w:divBdr>
    </w:div>
    <w:div w:id="1980306064">
      <w:bodyDiv w:val="1"/>
      <w:marLeft w:val="0"/>
      <w:marRight w:val="0"/>
      <w:marTop w:val="0"/>
      <w:marBottom w:val="0"/>
      <w:divBdr>
        <w:top w:val="none" w:sz="0" w:space="0" w:color="auto"/>
        <w:left w:val="none" w:sz="0" w:space="0" w:color="auto"/>
        <w:bottom w:val="none" w:sz="0" w:space="0" w:color="auto"/>
        <w:right w:val="none" w:sz="0" w:space="0" w:color="auto"/>
      </w:divBdr>
    </w:div>
    <w:div w:id="2066247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Data_binning"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pubmed.ncbi.nlm.nih.gov/?term=Kwok%20KT%5BAuthor%5D"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med.ncbi.nlm.nih.gov/?term=Sartaj%20K%5BAuthor%5D"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en.wikipedia.org/wiki/Product_binning" TargetMode="External"/><Relationship Id="rId23" Type="http://schemas.openxmlformats.org/officeDocument/2006/relationships/fontTable" Target="fontTable.xml"/><Relationship Id="rId10" Type="http://schemas.openxmlformats.org/officeDocument/2006/relationships/hyperlink" Target="https://link.springer.com/article/10.1007/s11356-023-25192-5"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en.wikipedia.org/wiki/Binning_(metagenomic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jDnd4LQig39pyPLUwtrSL89ynw==">CgMxLjAyCGguZ2pkZ3hzMgloLjMwajB6bGwyCWguMWZvYjl0ZTIJaC4zem55c2g3MgloLjJldDkycDAyCGgudHlqY3d0MgloLjNkeTZ2a20yCWguMXQzaDVzZjIOaC5scmw3d3NyamV2ZXgyCWguNGQzNG9nODIJaC4yNmluMXJnMghoLmxueGJ6OTIJaC4zNW5rdW4yMgloLjFrc3Y0dXYyCWguNDRzaW5pbzIJaC4yanhzeHFoMg5oLnRtbzlneDJva24zMzIOaC51Mzk0bW1hNnp4c3IyCGguejMzN3lhMgloLjNqMnFxbTMyCWguMXk4MTB0dzIJaC40aTdvamhwMgloLjJ4Y3l0cGk4AHIhMUlyWDVFUmZFSTlCeTExaE9MUHFxTlc1a2l4RUpnc3J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2EFEF0-41F4-4ECB-8D18-9197C81BF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42</Pages>
  <Words>26935</Words>
  <Characters>153530</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NTNghe</dc:creator>
  <cp:lastModifiedBy>Xuân Đài</cp:lastModifiedBy>
  <cp:revision>139</cp:revision>
  <dcterms:created xsi:type="dcterms:W3CDTF">2022-01-24T07:00:00Z</dcterms:created>
  <dcterms:modified xsi:type="dcterms:W3CDTF">2023-12-06T17:39:00Z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id="inmSP3pi"/&gt;&lt;style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